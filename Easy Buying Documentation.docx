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3E67" w14:textId="77777777" w:rsidR="007B1551" w:rsidRPr="00B653FB" w:rsidRDefault="00541225">
      <w:pPr>
        <w:spacing w:line="360" w:lineRule="auto"/>
        <w:jc w:val="center"/>
        <w:rPr>
          <w:rFonts w:ascii="Times New Roman" w:hAnsi="Times New Roman"/>
          <w:bCs/>
          <w:smallCaps/>
          <w:spacing w:val="5"/>
          <w:sz w:val="24"/>
          <w:szCs w:val="24"/>
        </w:rPr>
      </w:pPr>
      <w:r w:rsidRPr="00B653FB">
        <w:rPr>
          <w:rFonts w:ascii="Times New Roman" w:hAnsi="Times New Roman"/>
          <w:b/>
          <w:sz w:val="24"/>
          <w:szCs w:val="24"/>
          <w:lang w:val="en-ZW" w:eastAsia="en-ZW"/>
        </w:rPr>
        <w:t>EASY BUYING SYSTEM</w:t>
      </w:r>
    </w:p>
    <w:p w14:paraId="1256DAF3" w14:textId="77777777" w:rsidR="007B1551" w:rsidRPr="00B653FB" w:rsidRDefault="007B1551">
      <w:pPr>
        <w:spacing w:line="360" w:lineRule="auto"/>
        <w:jc w:val="center"/>
        <w:rPr>
          <w:rFonts w:ascii="Times New Roman" w:hAnsi="Times New Roman"/>
          <w:sz w:val="24"/>
          <w:szCs w:val="24"/>
          <w:lang w:val="en-ZW" w:eastAsia="en-ZW"/>
        </w:rPr>
      </w:pPr>
    </w:p>
    <w:p w14:paraId="291A547A" w14:textId="77777777" w:rsidR="007B1551" w:rsidRPr="00B653FB" w:rsidRDefault="00541225">
      <w:pPr>
        <w:spacing w:line="360" w:lineRule="auto"/>
        <w:jc w:val="center"/>
        <w:rPr>
          <w:rFonts w:ascii="Times New Roman" w:hAnsi="Times New Roman"/>
          <w:bCs/>
          <w:smallCaps/>
          <w:spacing w:val="5"/>
          <w:sz w:val="24"/>
          <w:szCs w:val="24"/>
        </w:rPr>
      </w:pPr>
      <w:r w:rsidRPr="00B653FB">
        <w:rPr>
          <w:rFonts w:ascii="Times New Roman" w:hAnsi="Times New Roman"/>
          <w:sz w:val="24"/>
          <w:szCs w:val="24"/>
        </w:rPr>
        <w:t>By</w:t>
      </w:r>
    </w:p>
    <w:p w14:paraId="722788A3" w14:textId="77777777" w:rsidR="007B1551" w:rsidRPr="00B653FB" w:rsidRDefault="007B1551">
      <w:pPr>
        <w:spacing w:after="0" w:line="360" w:lineRule="auto"/>
        <w:jc w:val="center"/>
        <w:rPr>
          <w:rFonts w:ascii="Times New Roman" w:hAnsi="Times New Roman"/>
          <w:sz w:val="24"/>
          <w:szCs w:val="24"/>
          <w:lang w:val="en-ZW" w:eastAsia="en-ZW"/>
        </w:rPr>
      </w:pPr>
    </w:p>
    <w:p w14:paraId="71B1B785" w14:textId="77777777" w:rsidR="007B1551" w:rsidRPr="00B653FB" w:rsidRDefault="00541225">
      <w:pPr>
        <w:spacing w:after="0" w:line="360" w:lineRule="auto"/>
        <w:jc w:val="center"/>
        <w:rPr>
          <w:rFonts w:ascii="Times New Roman" w:hAnsi="Times New Roman"/>
          <w:b/>
          <w:sz w:val="24"/>
          <w:szCs w:val="24"/>
          <w:lang w:eastAsia="en-ZW"/>
        </w:rPr>
      </w:pPr>
      <w:proofErr w:type="spellStart"/>
      <w:r w:rsidRPr="00B653FB">
        <w:rPr>
          <w:rFonts w:ascii="Times New Roman" w:hAnsi="Times New Roman"/>
          <w:b/>
          <w:sz w:val="24"/>
          <w:szCs w:val="24"/>
          <w:lang w:val="en-ZW" w:eastAsia="en-ZW"/>
        </w:rPr>
        <w:t>Zamba</w:t>
      </w:r>
      <w:proofErr w:type="spellEnd"/>
      <w:r w:rsidRPr="00B653FB">
        <w:rPr>
          <w:rFonts w:ascii="Times New Roman" w:hAnsi="Times New Roman"/>
          <w:b/>
          <w:sz w:val="24"/>
          <w:szCs w:val="24"/>
          <w:lang w:val="en-ZW" w:eastAsia="en-ZW"/>
        </w:rPr>
        <w:t xml:space="preserve"> Simbarashe H190406X</w:t>
      </w:r>
    </w:p>
    <w:p w14:paraId="49DA4F25" w14:textId="77777777" w:rsidR="007B1551" w:rsidRPr="00B653FB" w:rsidRDefault="00541225">
      <w:pPr>
        <w:spacing w:after="0" w:line="360" w:lineRule="auto"/>
        <w:jc w:val="center"/>
        <w:rPr>
          <w:rFonts w:ascii="Times New Roman" w:hAnsi="Times New Roman"/>
          <w:b/>
          <w:sz w:val="24"/>
          <w:szCs w:val="24"/>
          <w:lang w:eastAsia="en-ZW"/>
        </w:rPr>
      </w:pPr>
      <w:r w:rsidRPr="00B653FB">
        <w:rPr>
          <w:rFonts w:ascii="Times New Roman" w:hAnsi="Times New Roman"/>
          <w:b/>
          <w:sz w:val="24"/>
          <w:szCs w:val="24"/>
          <w:lang w:val="en-ZW" w:eastAsia="en-ZW"/>
        </w:rPr>
        <w:t>Manzini Raymond H190858H</w:t>
      </w:r>
    </w:p>
    <w:p w14:paraId="571B1296" w14:textId="77777777" w:rsidR="007B1551" w:rsidRPr="00B653FB" w:rsidRDefault="00541225">
      <w:pPr>
        <w:spacing w:after="0" w:line="360" w:lineRule="auto"/>
        <w:jc w:val="center"/>
        <w:rPr>
          <w:rFonts w:ascii="Times New Roman" w:hAnsi="Times New Roman"/>
          <w:b/>
          <w:sz w:val="24"/>
          <w:szCs w:val="24"/>
          <w:lang w:val="en-ZW" w:eastAsia="en-ZW"/>
        </w:rPr>
      </w:pPr>
      <w:proofErr w:type="spellStart"/>
      <w:r w:rsidRPr="00B653FB">
        <w:rPr>
          <w:rFonts w:ascii="Times New Roman" w:hAnsi="Times New Roman"/>
          <w:b/>
          <w:sz w:val="24"/>
          <w:szCs w:val="24"/>
          <w:lang w:val="en-ZW" w:eastAsia="en-ZW"/>
        </w:rPr>
        <w:t>Mugwenhi</w:t>
      </w:r>
      <w:proofErr w:type="spellEnd"/>
      <w:r w:rsidRPr="00B653FB">
        <w:rPr>
          <w:rFonts w:ascii="Times New Roman" w:hAnsi="Times New Roman"/>
          <w:b/>
          <w:sz w:val="24"/>
          <w:szCs w:val="24"/>
          <w:lang w:val="en-ZW" w:eastAsia="en-ZW"/>
        </w:rPr>
        <w:t xml:space="preserve"> Millicent T H190747F </w:t>
      </w:r>
    </w:p>
    <w:p w14:paraId="44A4DDA8" w14:textId="77777777" w:rsidR="007B1551" w:rsidRPr="00B653FB" w:rsidRDefault="00541225">
      <w:pPr>
        <w:spacing w:after="0" w:line="360" w:lineRule="auto"/>
        <w:jc w:val="center"/>
        <w:rPr>
          <w:rFonts w:ascii="Times New Roman" w:hAnsi="Times New Roman"/>
          <w:b/>
          <w:sz w:val="24"/>
          <w:szCs w:val="24"/>
          <w:lang w:eastAsia="en-ZW"/>
        </w:rPr>
      </w:pPr>
      <w:proofErr w:type="spellStart"/>
      <w:r w:rsidRPr="00B653FB">
        <w:rPr>
          <w:rFonts w:ascii="Times New Roman" w:hAnsi="Times New Roman"/>
          <w:b/>
          <w:sz w:val="24"/>
          <w:szCs w:val="24"/>
          <w:lang w:val="en-ZW" w:eastAsia="en-ZW"/>
        </w:rPr>
        <w:t>Ngoya</w:t>
      </w:r>
      <w:proofErr w:type="spellEnd"/>
      <w:r w:rsidRPr="00B653FB">
        <w:rPr>
          <w:rFonts w:ascii="Times New Roman" w:hAnsi="Times New Roman"/>
          <w:b/>
          <w:sz w:val="24"/>
          <w:szCs w:val="24"/>
          <w:lang w:val="en-ZW" w:eastAsia="en-ZW"/>
        </w:rPr>
        <w:t xml:space="preserve"> Clever H190859M</w:t>
      </w:r>
    </w:p>
    <w:p w14:paraId="03D855B8" w14:textId="77777777" w:rsidR="007B1551" w:rsidRPr="00B653FB" w:rsidRDefault="007B1551">
      <w:pPr>
        <w:spacing w:line="360" w:lineRule="auto"/>
        <w:rPr>
          <w:rFonts w:ascii="Times New Roman" w:hAnsi="Times New Roman"/>
          <w:sz w:val="24"/>
          <w:szCs w:val="24"/>
        </w:rPr>
      </w:pPr>
    </w:p>
    <w:p w14:paraId="1D5D2599" w14:textId="77777777" w:rsidR="007B1551" w:rsidRPr="00B653FB" w:rsidRDefault="00541225">
      <w:pPr>
        <w:spacing w:line="360" w:lineRule="auto"/>
        <w:jc w:val="center"/>
        <w:rPr>
          <w:rFonts w:ascii="Times New Roman" w:hAnsi="Times New Roman"/>
          <w:sz w:val="24"/>
          <w:szCs w:val="24"/>
        </w:rPr>
      </w:pPr>
      <w:r w:rsidRPr="00B653FB">
        <w:rPr>
          <w:rFonts w:ascii="Times New Roman" w:hAnsi="Times New Roman"/>
          <w:sz w:val="24"/>
          <w:szCs w:val="24"/>
        </w:rPr>
        <w:t>Submitted in partial fulfillment of the requirements for the degree</w:t>
      </w:r>
    </w:p>
    <w:p w14:paraId="19782970" w14:textId="77777777" w:rsidR="007B1551" w:rsidRPr="00B653FB" w:rsidRDefault="007B1551">
      <w:pPr>
        <w:spacing w:line="360" w:lineRule="auto"/>
        <w:jc w:val="center"/>
        <w:rPr>
          <w:rFonts w:ascii="Times New Roman" w:hAnsi="Times New Roman"/>
          <w:sz w:val="24"/>
          <w:szCs w:val="24"/>
        </w:rPr>
      </w:pPr>
    </w:p>
    <w:p w14:paraId="31DA72C6" w14:textId="77777777" w:rsidR="007B1551" w:rsidRPr="00B653FB" w:rsidRDefault="00541225">
      <w:pPr>
        <w:spacing w:line="360" w:lineRule="auto"/>
        <w:jc w:val="center"/>
        <w:rPr>
          <w:rFonts w:ascii="Times New Roman" w:hAnsi="Times New Roman"/>
          <w:b/>
          <w:sz w:val="24"/>
          <w:szCs w:val="24"/>
        </w:rPr>
      </w:pPr>
      <w:r w:rsidRPr="00B653FB">
        <w:rPr>
          <w:rFonts w:ascii="Times New Roman" w:hAnsi="Times New Roman"/>
          <w:b/>
          <w:sz w:val="24"/>
          <w:szCs w:val="24"/>
        </w:rPr>
        <w:t>BACHELOR TECHNOLOGIAE: HIT 200</w:t>
      </w:r>
    </w:p>
    <w:p w14:paraId="2471DB8A" w14:textId="77777777" w:rsidR="007B1551" w:rsidRPr="00B653FB" w:rsidRDefault="007B1551">
      <w:pPr>
        <w:spacing w:line="360" w:lineRule="auto"/>
        <w:jc w:val="center"/>
        <w:rPr>
          <w:rFonts w:ascii="Times New Roman" w:hAnsi="Times New Roman"/>
          <w:sz w:val="24"/>
          <w:szCs w:val="24"/>
        </w:rPr>
      </w:pPr>
    </w:p>
    <w:p w14:paraId="3F000D28" w14:textId="77777777" w:rsidR="007B1551" w:rsidRPr="00B653FB" w:rsidRDefault="00541225">
      <w:pPr>
        <w:spacing w:line="360" w:lineRule="auto"/>
        <w:jc w:val="center"/>
        <w:rPr>
          <w:rFonts w:ascii="Times New Roman" w:hAnsi="Times New Roman"/>
          <w:sz w:val="24"/>
          <w:szCs w:val="24"/>
        </w:rPr>
      </w:pPr>
      <w:r w:rsidRPr="00B653FB">
        <w:rPr>
          <w:rFonts w:ascii="Times New Roman" w:hAnsi="Times New Roman"/>
          <w:sz w:val="24"/>
          <w:szCs w:val="24"/>
        </w:rPr>
        <w:t>in the</w:t>
      </w:r>
    </w:p>
    <w:p w14:paraId="00059113" w14:textId="77777777" w:rsidR="007B1551" w:rsidRPr="00B653FB" w:rsidRDefault="00541225">
      <w:pPr>
        <w:spacing w:line="360" w:lineRule="auto"/>
        <w:jc w:val="center"/>
        <w:rPr>
          <w:rFonts w:ascii="Times New Roman" w:hAnsi="Times New Roman"/>
          <w:sz w:val="24"/>
          <w:szCs w:val="24"/>
        </w:rPr>
      </w:pPr>
      <w:r w:rsidRPr="00B653FB">
        <w:rPr>
          <w:rFonts w:ascii="Times New Roman" w:hAnsi="Times New Roman"/>
          <w:sz w:val="24"/>
          <w:szCs w:val="24"/>
        </w:rPr>
        <w:t>Department of INFORMATION TECHNOLOGY</w:t>
      </w:r>
    </w:p>
    <w:p w14:paraId="709B3BB3" w14:textId="77777777" w:rsidR="007B1551" w:rsidRPr="00B653FB" w:rsidRDefault="00541225">
      <w:pPr>
        <w:spacing w:line="360" w:lineRule="auto"/>
        <w:jc w:val="center"/>
        <w:rPr>
          <w:rFonts w:ascii="Times New Roman" w:hAnsi="Times New Roman"/>
          <w:sz w:val="24"/>
          <w:szCs w:val="24"/>
          <w:lang w:val="en-ZW" w:eastAsia="en-ZW"/>
        </w:rPr>
      </w:pPr>
      <w:r w:rsidRPr="00B653FB">
        <w:rPr>
          <w:rFonts w:ascii="Times New Roman" w:hAnsi="Times New Roman"/>
          <w:sz w:val="24"/>
          <w:szCs w:val="24"/>
          <w:lang w:val="en-ZW" w:eastAsia="en-ZW"/>
        </w:rPr>
        <w:t>SCHOOL OF INFORMATION SCIENCES AND TECHNOLOGY</w:t>
      </w:r>
    </w:p>
    <w:p w14:paraId="0E4E2BE8" w14:textId="77777777" w:rsidR="007B1551" w:rsidRPr="00B653FB" w:rsidRDefault="00541225">
      <w:pPr>
        <w:spacing w:line="360" w:lineRule="auto"/>
        <w:jc w:val="center"/>
        <w:rPr>
          <w:rFonts w:ascii="Times New Roman" w:hAnsi="Times New Roman"/>
          <w:b/>
          <w:sz w:val="24"/>
          <w:szCs w:val="24"/>
          <w:lang w:val="en-ZW" w:eastAsia="en-ZW"/>
        </w:rPr>
      </w:pPr>
      <w:r w:rsidRPr="00B653FB">
        <w:rPr>
          <w:rFonts w:ascii="Times New Roman" w:hAnsi="Times New Roman"/>
          <w:b/>
          <w:sz w:val="24"/>
          <w:szCs w:val="24"/>
          <w:lang w:val="en-ZW" w:eastAsia="en-ZW"/>
        </w:rPr>
        <w:t>HARARE INSTITUTE OF TECHNOLOGY</w:t>
      </w:r>
    </w:p>
    <w:p w14:paraId="67F71781" w14:textId="77777777" w:rsidR="007B1551" w:rsidRPr="00B653FB" w:rsidRDefault="007B1551">
      <w:pPr>
        <w:spacing w:line="360" w:lineRule="auto"/>
        <w:jc w:val="center"/>
        <w:rPr>
          <w:rFonts w:ascii="Times New Roman" w:hAnsi="Times New Roman"/>
          <w:b/>
          <w:sz w:val="24"/>
          <w:szCs w:val="24"/>
          <w:lang w:val="en-ZW" w:eastAsia="en-ZW"/>
        </w:rPr>
      </w:pPr>
    </w:p>
    <w:p w14:paraId="0D4DA0DC" w14:textId="77777777" w:rsidR="007B1551" w:rsidRPr="00B653FB" w:rsidRDefault="007B1551">
      <w:pPr>
        <w:spacing w:line="360" w:lineRule="auto"/>
        <w:jc w:val="center"/>
        <w:rPr>
          <w:rFonts w:ascii="Times New Roman" w:hAnsi="Times New Roman"/>
          <w:b/>
          <w:sz w:val="24"/>
          <w:szCs w:val="24"/>
          <w:lang w:val="en-ZW" w:eastAsia="en-ZW"/>
        </w:rPr>
      </w:pPr>
    </w:p>
    <w:p w14:paraId="7620C819" w14:textId="77777777" w:rsidR="007B1551" w:rsidRPr="00B653FB" w:rsidRDefault="00541225">
      <w:pPr>
        <w:spacing w:line="360" w:lineRule="auto"/>
        <w:jc w:val="center"/>
        <w:rPr>
          <w:rFonts w:ascii="Times New Roman" w:hAnsi="Times New Roman"/>
          <w:sz w:val="24"/>
          <w:szCs w:val="24"/>
          <w:lang w:val="en-ZW" w:eastAsia="en-ZW"/>
        </w:rPr>
      </w:pPr>
      <w:r w:rsidRPr="00B653FB">
        <w:rPr>
          <w:rFonts w:ascii="Times New Roman" w:hAnsi="Times New Roman"/>
          <w:sz w:val="24"/>
          <w:szCs w:val="24"/>
          <w:lang w:val="en-ZW" w:eastAsia="en-ZW"/>
        </w:rPr>
        <w:t>Supervisor: MRS R CHIKORE</w:t>
      </w:r>
    </w:p>
    <w:p w14:paraId="62A95F6A" w14:textId="77777777" w:rsidR="007B1551" w:rsidRPr="00B653FB" w:rsidRDefault="007B1551">
      <w:pPr>
        <w:spacing w:line="360" w:lineRule="auto"/>
        <w:jc w:val="center"/>
        <w:rPr>
          <w:rFonts w:ascii="Times New Roman" w:hAnsi="Times New Roman"/>
          <w:sz w:val="24"/>
          <w:szCs w:val="24"/>
          <w:lang w:val="en-ZW" w:eastAsia="en-ZW"/>
        </w:rPr>
      </w:pPr>
    </w:p>
    <w:p w14:paraId="16BE5AEC" w14:textId="77777777" w:rsidR="007B1551" w:rsidRPr="00B653FB" w:rsidRDefault="00541225">
      <w:pPr>
        <w:spacing w:line="360" w:lineRule="auto"/>
        <w:jc w:val="center"/>
        <w:rPr>
          <w:rFonts w:ascii="Times New Roman" w:hAnsi="Times New Roman"/>
          <w:sz w:val="24"/>
          <w:szCs w:val="24"/>
          <w:lang w:val="en-ZW" w:eastAsia="en-ZW"/>
        </w:rPr>
      </w:pPr>
      <w:r w:rsidRPr="00B653FB">
        <w:rPr>
          <w:rFonts w:ascii="Times New Roman" w:hAnsi="Times New Roman"/>
          <w:sz w:val="24"/>
          <w:szCs w:val="24"/>
          <w:lang w:val="en-ZW" w:eastAsia="en-ZW"/>
        </w:rPr>
        <w:t>NOVEMBER 2020</w:t>
      </w:r>
    </w:p>
    <w:p w14:paraId="1FB2DB6A" w14:textId="77777777" w:rsidR="007B1551" w:rsidRPr="00B653FB" w:rsidRDefault="007B1551">
      <w:pPr>
        <w:spacing w:line="360" w:lineRule="auto"/>
        <w:jc w:val="center"/>
        <w:rPr>
          <w:rFonts w:ascii="Times New Roman" w:hAnsi="Times New Roman"/>
          <w:sz w:val="24"/>
          <w:szCs w:val="24"/>
          <w:lang w:val="en-ZW" w:eastAsia="en-ZW"/>
        </w:rPr>
      </w:pPr>
    </w:p>
    <w:p w14:paraId="2B983685" w14:textId="77777777" w:rsidR="007B1551" w:rsidRPr="00B653FB" w:rsidRDefault="007B1551">
      <w:pPr>
        <w:spacing w:line="360" w:lineRule="auto"/>
        <w:jc w:val="center"/>
        <w:rPr>
          <w:rFonts w:ascii="Times New Roman" w:hAnsi="Times New Roman"/>
          <w:b/>
          <w:sz w:val="24"/>
          <w:szCs w:val="24"/>
          <w:lang w:val="en-ZW" w:eastAsia="en-ZW"/>
        </w:rPr>
      </w:pPr>
    </w:p>
    <w:p w14:paraId="09704AF6" w14:textId="77777777" w:rsidR="007B1551" w:rsidRPr="00B653FB" w:rsidRDefault="007B1551">
      <w:pPr>
        <w:autoSpaceDE w:val="0"/>
        <w:autoSpaceDN w:val="0"/>
        <w:adjustRightInd w:val="0"/>
        <w:spacing w:after="0" w:line="360" w:lineRule="auto"/>
        <w:rPr>
          <w:rFonts w:ascii="Times New Roman" w:hAnsi="Times New Roman"/>
          <w:b/>
          <w:sz w:val="24"/>
          <w:szCs w:val="24"/>
          <w:lang w:val="en-ZW" w:eastAsia="en-ZW"/>
        </w:rPr>
      </w:pPr>
    </w:p>
    <w:p w14:paraId="33F86D26" w14:textId="77777777" w:rsidR="007B1551" w:rsidRPr="00B653FB" w:rsidRDefault="00541225">
      <w:pPr>
        <w:pStyle w:val="Heading1"/>
        <w:spacing w:line="360" w:lineRule="auto"/>
        <w:rPr>
          <w:rStyle w:val="BookTitle1"/>
          <w:rFonts w:ascii="Times New Roman" w:hAnsi="Times New Roman" w:cs="Times New Roman"/>
          <w:b/>
          <w:bCs/>
          <w:color w:val="auto"/>
          <w:spacing w:val="0"/>
          <w:sz w:val="24"/>
          <w:szCs w:val="24"/>
        </w:rPr>
      </w:pPr>
      <w:bookmarkStart w:id="0" w:name="_Toc458668569"/>
      <w:r w:rsidRPr="00B653FB">
        <w:rPr>
          <w:rStyle w:val="BookTitle1"/>
          <w:rFonts w:ascii="Times New Roman" w:hAnsi="Times New Roman" w:cs="Times New Roman"/>
          <w:b/>
          <w:bCs/>
          <w:smallCaps w:val="0"/>
          <w:color w:val="auto"/>
          <w:spacing w:val="0"/>
          <w:sz w:val="24"/>
          <w:szCs w:val="24"/>
        </w:rPr>
        <w:t>Abstract</w:t>
      </w:r>
    </w:p>
    <w:p w14:paraId="5C8023F8" w14:textId="77777777" w:rsidR="007B1551" w:rsidRPr="00B653FB" w:rsidRDefault="007B1551">
      <w:pPr>
        <w:spacing w:line="360" w:lineRule="auto"/>
        <w:rPr>
          <w:rStyle w:val="BookTitle1"/>
          <w:rFonts w:ascii="Times New Roman" w:hAnsi="Times New Roman"/>
          <w:smallCaps w:val="0"/>
          <w:spacing w:val="0"/>
          <w:sz w:val="24"/>
          <w:szCs w:val="24"/>
        </w:rPr>
      </w:pPr>
    </w:p>
    <w:p w14:paraId="3AF0C0C7" w14:textId="2A004290" w:rsidR="007B1551" w:rsidRPr="00B653FB" w:rsidRDefault="00541225" w:rsidP="00EF7703">
      <w:pPr>
        <w:spacing w:line="360" w:lineRule="auto"/>
        <w:jc w:val="both"/>
        <w:rPr>
          <w:rFonts w:ascii="Times New Roman" w:hAnsi="Times New Roman"/>
          <w:sz w:val="24"/>
          <w:szCs w:val="24"/>
        </w:rPr>
        <w:pPrChange w:id="1" w:author="hp" w:date="2021-06-23T09:38:00Z">
          <w:pPr>
            <w:spacing w:line="360" w:lineRule="auto"/>
          </w:pPr>
        </w:pPrChange>
      </w:pPr>
      <w:r w:rsidRPr="00B653FB">
        <w:rPr>
          <w:rFonts w:ascii="Times New Roman" w:hAnsi="Times New Roman"/>
          <w:sz w:val="24"/>
          <w:szCs w:val="24"/>
        </w:rPr>
        <w:t xml:space="preserve"> As mobile devices become more common, they have started to replace objects we tend to carry around such as checkbooks and credit cards. In line with these devices are software products that have revolutionized the way people conduct business and carry on with daily life. One application that falls into this category is barcode reading (which is a technology that uses machine-readable strip of data printed in parallel lines, used to represent a multitude of information about a product) and easy buying in supermarkets. Current barcode readers often offer decryption of data but few have been applied to mobile shopping. Specifically, </w:t>
      </w:r>
      <w:commentRangeStart w:id="2"/>
      <w:r w:rsidRPr="00B653FB">
        <w:rPr>
          <w:rFonts w:ascii="Times New Roman" w:hAnsi="Times New Roman"/>
          <w:sz w:val="24"/>
          <w:szCs w:val="24"/>
        </w:rPr>
        <w:t>we</w:t>
      </w:r>
      <w:commentRangeEnd w:id="2"/>
      <w:r w:rsidR="00EF7703">
        <w:rPr>
          <w:rStyle w:val="CommentReference"/>
        </w:rPr>
        <w:commentReference w:id="2"/>
      </w:r>
      <w:r w:rsidRPr="00B653FB">
        <w:rPr>
          <w:rFonts w:ascii="Times New Roman" w:hAnsi="Times New Roman"/>
          <w:sz w:val="24"/>
          <w:szCs w:val="24"/>
        </w:rPr>
        <w:t xml:space="preserve"> will be using a mobile phone camera to simulate a barcode scanner with the added ability of adding items to a commercial shopping cart which we named "to do list" as well as set a budget for our shopping list. Finally, after we are done </w:t>
      </w:r>
      <w:del w:id="3" w:author="hp" w:date="2021-06-23T09:41:00Z">
        <w:r w:rsidRPr="00B653FB" w:rsidDel="00EF7703">
          <w:rPr>
            <w:rFonts w:ascii="Times New Roman" w:hAnsi="Times New Roman"/>
            <w:sz w:val="24"/>
            <w:szCs w:val="24"/>
          </w:rPr>
          <w:delText>shopping</w:delText>
        </w:r>
      </w:del>
      <w:ins w:id="4" w:author="hp" w:date="2021-06-23T09:41:00Z">
        <w:r w:rsidR="00EF7703" w:rsidRPr="00B653FB">
          <w:rPr>
            <w:rFonts w:ascii="Times New Roman" w:hAnsi="Times New Roman"/>
            <w:sz w:val="24"/>
            <w:szCs w:val="24"/>
          </w:rPr>
          <w:t>shopping,</w:t>
        </w:r>
      </w:ins>
      <w:r w:rsidRPr="00B653FB">
        <w:rPr>
          <w:rFonts w:ascii="Times New Roman" w:hAnsi="Times New Roman"/>
          <w:sz w:val="24"/>
          <w:szCs w:val="24"/>
        </w:rPr>
        <w:t xml:space="preserve"> it will compile our purchases products into a QR receipt which can be scanned at the </w:t>
      </w:r>
      <w:commentRangeStart w:id="5"/>
      <w:r w:rsidRPr="00B653FB">
        <w:rPr>
          <w:rFonts w:ascii="Times New Roman" w:hAnsi="Times New Roman"/>
          <w:sz w:val="24"/>
          <w:szCs w:val="24"/>
        </w:rPr>
        <w:t>till</w:t>
      </w:r>
      <w:commentRangeEnd w:id="5"/>
      <w:r w:rsidR="00EF7703">
        <w:rPr>
          <w:rStyle w:val="CommentReference"/>
        </w:rPr>
        <w:commentReference w:id="5"/>
      </w:r>
      <w:r w:rsidRPr="00B653FB">
        <w:rPr>
          <w:rFonts w:ascii="Times New Roman" w:hAnsi="Times New Roman"/>
          <w:sz w:val="24"/>
          <w:szCs w:val="24"/>
        </w:rPr>
        <w:t>.</w:t>
      </w:r>
    </w:p>
    <w:bookmarkEnd w:id="0"/>
    <w:p w14:paraId="41206A69" w14:textId="77777777" w:rsidR="007B1551" w:rsidRPr="00B653FB" w:rsidRDefault="007B1551">
      <w:pPr>
        <w:spacing w:line="360" w:lineRule="auto"/>
        <w:jc w:val="both"/>
        <w:rPr>
          <w:rFonts w:ascii="Times New Roman" w:hAnsi="Times New Roman"/>
          <w:sz w:val="24"/>
          <w:szCs w:val="24"/>
        </w:rPr>
      </w:pPr>
    </w:p>
    <w:p w14:paraId="139F0900" w14:textId="77777777" w:rsidR="007B1551" w:rsidRPr="00B653FB" w:rsidRDefault="00541225">
      <w:pPr>
        <w:spacing w:line="360" w:lineRule="auto"/>
        <w:jc w:val="both"/>
        <w:rPr>
          <w:rFonts w:ascii="Times New Roman" w:hAnsi="Times New Roman"/>
          <w:sz w:val="24"/>
          <w:szCs w:val="24"/>
        </w:rPr>
      </w:pPr>
      <w:r w:rsidRPr="00B653FB">
        <w:rPr>
          <w:rStyle w:val="BookTitle1"/>
          <w:rFonts w:ascii="Times New Roman" w:hAnsi="Times New Roman"/>
          <w:sz w:val="24"/>
          <w:szCs w:val="24"/>
        </w:rPr>
        <w:t xml:space="preserve">Keywords: </w:t>
      </w:r>
      <w:r w:rsidRPr="00B653FB">
        <w:rPr>
          <w:rFonts w:ascii="Times New Roman" w:hAnsi="Times New Roman"/>
          <w:sz w:val="24"/>
          <w:szCs w:val="24"/>
        </w:rPr>
        <w:t xml:space="preserve">QR </w:t>
      </w:r>
      <w:proofErr w:type="gramStart"/>
      <w:r w:rsidRPr="00B653FB">
        <w:rPr>
          <w:rFonts w:ascii="Times New Roman" w:hAnsi="Times New Roman"/>
          <w:sz w:val="24"/>
          <w:szCs w:val="24"/>
        </w:rPr>
        <w:t>code ,</w:t>
      </w:r>
      <w:proofErr w:type="gramEnd"/>
      <w:r w:rsidRPr="00B653FB">
        <w:rPr>
          <w:rFonts w:ascii="Times New Roman" w:hAnsi="Times New Roman"/>
          <w:sz w:val="24"/>
          <w:szCs w:val="24"/>
        </w:rPr>
        <w:t xml:space="preserve"> Barcode , impulse buying.</w:t>
      </w:r>
    </w:p>
    <w:p w14:paraId="57290A15" w14:textId="77777777" w:rsidR="007B1551" w:rsidRPr="00B653FB" w:rsidRDefault="007B1551">
      <w:pPr>
        <w:spacing w:after="0" w:line="360" w:lineRule="auto"/>
        <w:jc w:val="both"/>
        <w:rPr>
          <w:rStyle w:val="BookTitle1"/>
          <w:rFonts w:ascii="Times New Roman" w:hAnsi="Times New Roman"/>
          <w:sz w:val="24"/>
          <w:szCs w:val="24"/>
        </w:rPr>
      </w:pPr>
    </w:p>
    <w:p w14:paraId="5C74B399" w14:textId="77777777" w:rsidR="007B1551" w:rsidRPr="00B653FB" w:rsidRDefault="007B1551">
      <w:pPr>
        <w:spacing w:after="0" w:line="360" w:lineRule="auto"/>
        <w:jc w:val="center"/>
        <w:rPr>
          <w:rStyle w:val="BookTitle1"/>
          <w:rFonts w:ascii="Times New Roman" w:hAnsi="Times New Roman"/>
          <w:sz w:val="24"/>
          <w:szCs w:val="24"/>
        </w:rPr>
      </w:pPr>
    </w:p>
    <w:p w14:paraId="041AEAF9" w14:textId="77777777" w:rsidR="007B1551" w:rsidRPr="00B653FB" w:rsidRDefault="007B1551">
      <w:pPr>
        <w:spacing w:after="0" w:line="360" w:lineRule="auto"/>
        <w:jc w:val="center"/>
        <w:rPr>
          <w:rStyle w:val="BookTitle1"/>
          <w:rFonts w:ascii="Times New Roman" w:hAnsi="Times New Roman"/>
          <w:sz w:val="24"/>
          <w:szCs w:val="24"/>
        </w:rPr>
      </w:pPr>
    </w:p>
    <w:p w14:paraId="17B505A3" w14:textId="77777777" w:rsidR="007B1551" w:rsidRPr="00B653FB" w:rsidRDefault="007B1551">
      <w:pPr>
        <w:spacing w:after="0" w:line="360" w:lineRule="auto"/>
        <w:jc w:val="center"/>
        <w:rPr>
          <w:rStyle w:val="BookTitle1"/>
          <w:rFonts w:ascii="Times New Roman" w:hAnsi="Times New Roman"/>
          <w:sz w:val="24"/>
          <w:szCs w:val="24"/>
        </w:rPr>
      </w:pPr>
    </w:p>
    <w:p w14:paraId="16A5F404" w14:textId="77777777" w:rsidR="007B1551" w:rsidRPr="00B653FB" w:rsidRDefault="007B1551">
      <w:pPr>
        <w:spacing w:after="0" w:line="360" w:lineRule="auto"/>
        <w:jc w:val="center"/>
        <w:rPr>
          <w:rStyle w:val="BookTitle1"/>
          <w:rFonts w:ascii="Times New Roman" w:hAnsi="Times New Roman"/>
          <w:sz w:val="24"/>
          <w:szCs w:val="24"/>
        </w:rPr>
      </w:pPr>
    </w:p>
    <w:p w14:paraId="778F00F6" w14:textId="77777777" w:rsidR="007B1551" w:rsidRPr="00B653FB" w:rsidRDefault="007B1551">
      <w:pPr>
        <w:spacing w:after="0" w:line="360" w:lineRule="auto"/>
        <w:jc w:val="center"/>
        <w:rPr>
          <w:rStyle w:val="BookTitle1"/>
          <w:rFonts w:ascii="Times New Roman" w:hAnsi="Times New Roman"/>
          <w:sz w:val="24"/>
          <w:szCs w:val="24"/>
        </w:rPr>
      </w:pPr>
    </w:p>
    <w:p w14:paraId="4424D075" w14:textId="77777777" w:rsidR="007B1551" w:rsidRPr="00B653FB" w:rsidRDefault="007B1551">
      <w:pPr>
        <w:spacing w:after="0" w:line="360" w:lineRule="auto"/>
        <w:jc w:val="center"/>
        <w:rPr>
          <w:rStyle w:val="BookTitle1"/>
          <w:rFonts w:ascii="Times New Roman" w:hAnsi="Times New Roman"/>
          <w:sz w:val="24"/>
          <w:szCs w:val="24"/>
        </w:rPr>
      </w:pPr>
    </w:p>
    <w:p w14:paraId="535DF258" w14:textId="77777777" w:rsidR="007B1551" w:rsidRPr="00B653FB" w:rsidRDefault="007B1551">
      <w:pPr>
        <w:spacing w:after="0" w:line="360" w:lineRule="auto"/>
        <w:jc w:val="center"/>
        <w:rPr>
          <w:rStyle w:val="BookTitle1"/>
          <w:rFonts w:ascii="Times New Roman" w:hAnsi="Times New Roman"/>
          <w:sz w:val="24"/>
          <w:szCs w:val="24"/>
        </w:rPr>
      </w:pPr>
    </w:p>
    <w:p w14:paraId="5626EBA4" w14:textId="77777777" w:rsidR="007B1551" w:rsidRPr="00B653FB" w:rsidRDefault="007B1551">
      <w:pPr>
        <w:spacing w:after="0" w:line="360" w:lineRule="auto"/>
        <w:jc w:val="center"/>
        <w:rPr>
          <w:rStyle w:val="BookTitle1"/>
          <w:rFonts w:ascii="Times New Roman" w:hAnsi="Times New Roman"/>
          <w:sz w:val="24"/>
          <w:szCs w:val="24"/>
        </w:rPr>
      </w:pPr>
    </w:p>
    <w:p w14:paraId="2E2ACBF8" w14:textId="77777777" w:rsidR="007B1551" w:rsidRPr="00B653FB" w:rsidRDefault="007B1551">
      <w:pPr>
        <w:spacing w:after="0" w:line="360" w:lineRule="auto"/>
        <w:jc w:val="center"/>
        <w:rPr>
          <w:rStyle w:val="BookTitle1"/>
          <w:rFonts w:ascii="Times New Roman" w:hAnsi="Times New Roman"/>
          <w:sz w:val="24"/>
          <w:szCs w:val="24"/>
        </w:rPr>
      </w:pPr>
    </w:p>
    <w:p w14:paraId="3ADFB752" w14:textId="77777777" w:rsidR="007B1551" w:rsidRPr="00B653FB" w:rsidRDefault="007B1551">
      <w:pPr>
        <w:spacing w:after="0" w:line="360" w:lineRule="auto"/>
        <w:jc w:val="center"/>
        <w:rPr>
          <w:rStyle w:val="BookTitle1"/>
          <w:rFonts w:ascii="Times New Roman" w:hAnsi="Times New Roman"/>
          <w:sz w:val="24"/>
          <w:szCs w:val="24"/>
        </w:rPr>
      </w:pPr>
    </w:p>
    <w:p w14:paraId="3388908B" w14:textId="77777777" w:rsidR="007B1551" w:rsidRPr="00B653FB" w:rsidRDefault="007B1551">
      <w:pPr>
        <w:spacing w:after="0" w:line="360" w:lineRule="auto"/>
        <w:rPr>
          <w:rStyle w:val="BookTitle1"/>
          <w:rFonts w:ascii="Times New Roman" w:hAnsi="Times New Roman"/>
          <w:sz w:val="24"/>
          <w:szCs w:val="24"/>
        </w:rPr>
      </w:pPr>
    </w:p>
    <w:p w14:paraId="191DF07A" w14:textId="77777777" w:rsidR="007B1551" w:rsidRPr="00B653FB" w:rsidRDefault="007B1551">
      <w:pPr>
        <w:spacing w:after="0" w:line="360" w:lineRule="auto"/>
        <w:jc w:val="center"/>
        <w:rPr>
          <w:rStyle w:val="BookTitle1"/>
          <w:rFonts w:ascii="Times New Roman" w:hAnsi="Times New Roman"/>
          <w:sz w:val="24"/>
          <w:szCs w:val="24"/>
        </w:rPr>
      </w:pPr>
    </w:p>
    <w:p w14:paraId="2C9F32D7" w14:textId="77777777" w:rsidR="007B1551" w:rsidRPr="00B653FB" w:rsidRDefault="007B1551">
      <w:pPr>
        <w:rPr>
          <w:rFonts w:ascii="Times New Roman" w:hAnsi="Times New Roman"/>
          <w:sz w:val="24"/>
          <w:szCs w:val="24"/>
        </w:rPr>
      </w:pPr>
      <w:bookmarkStart w:id="6" w:name="_Toc458668570"/>
    </w:p>
    <w:p w14:paraId="726E369F" w14:textId="77777777" w:rsidR="007B1551" w:rsidRPr="00B653FB" w:rsidRDefault="00541225">
      <w:pPr>
        <w:rPr>
          <w:rFonts w:ascii="Times New Roman" w:hAnsi="Times New Roman"/>
          <w:b/>
          <w:bCs/>
          <w:sz w:val="24"/>
          <w:szCs w:val="24"/>
        </w:rPr>
      </w:pPr>
      <w:r w:rsidRPr="00B653FB">
        <w:rPr>
          <w:rFonts w:ascii="Times New Roman" w:hAnsi="Times New Roman"/>
          <w:b/>
          <w:bCs/>
          <w:sz w:val="24"/>
          <w:szCs w:val="24"/>
        </w:rPr>
        <w:lastRenderedPageBreak/>
        <w:t>Chapter 1</w:t>
      </w:r>
    </w:p>
    <w:p w14:paraId="09326DC6" w14:textId="77777777" w:rsidR="007B1551" w:rsidRPr="00B653FB" w:rsidRDefault="00541225">
      <w:pPr>
        <w:pStyle w:val="Heading1"/>
        <w:spacing w:line="360" w:lineRule="auto"/>
        <w:rPr>
          <w:rStyle w:val="BookTitle1"/>
          <w:rFonts w:ascii="Times New Roman" w:hAnsi="Times New Roman" w:cs="Times New Roman"/>
          <w:b/>
          <w:bCs/>
          <w:smallCaps w:val="0"/>
          <w:color w:val="auto"/>
          <w:spacing w:val="0"/>
          <w:sz w:val="24"/>
          <w:szCs w:val="24"/>
          <w:u w:val="single"/>
        </w:rPr>
      </w:pPr>
      <w:r w:rsidRPr="00B653FB">
        <w:rPr>
          <w:rStyle w:val="BookTitle1"/>
          <w:rFonts w:ascii="Times New Roman" w:hAnsi="Times New Roman" w:cs="Times New Roman"/>
          <w:b/>
          <w:bCs/>
          <w:smallCaps w:val="0"/>
          <w:color w:val="auto"/>
          <w:spacing w:val="0"/>
          <w:sz w:val="24"/>
          <w:szCs w:val="24"/>
          <w:u w:val="single"/>
        </w:rPr>
        <w:t>Introduction</w:t>
      </w:r>
      <w:bookmarkEnd w:id="6"/>
    </w:p>
    <w:p w14:paraId="6EA9E9B8" w14:textId="77777777" w:rsidR="007B1551" w:rsidRPr="00B653FB" w:rsidRDefault="00541225">
      <w:pPr>
        <w:spacing w:line="360" w:lineRule="auto"/>
        <w:rPr>
          <w:rFonts w:ascii="Times New Roman" w:hAnsi="Times New Roman"/>
          <w:sz w:val="24"/>
          <w:szCs w:val="24"/>
        </w:rPr>
      </w:pPr>
      <w:r w:rsidRPr="00B653FB">
        <w:rPr>
          <w:rFonts w:ascii="Times New Roman" w:hAnsi="Times New Roman"/>
          <w:color w:val="030303"/>
          <w:sz w:val="24"/>
          <w:szCs w:val="24"/>
          <w:shd w:val="clear" w:color="auto" w:fill="F9F9F9"/>
        </w:rPr>
        <w:t xml:space="preserve"> </w:t>
      </w:r>
      <w:bookmarkStart w:id="7" w:name="_Toc458668571"/>
      <w:r w:rsidRPr="00B653FB">
        <w:rPr>
          <w:rFonts w:ascii="Times New Roman" w:hAnsi="Times New Roman"/>
          <w:sz w:val="24"/>
          <w:szCs w:val="24"/>
        </w:rPr>
        <w:t>The integration of communication information and technology communication (ICT) into the business has advanced significantly in the last two decades. People in all sectors have tried to use technology to meet their daily needs. The impact of digital technology has not only been felt in the business world but also the consumer world. Digital technologies have greatly influenced the shopping habit of consumers worldwide. The trolley, pen and paper that have been part of traditionally shopping are fast giving way to online shopping.</w:t>
      </w:r>
    </w:p>
    <w:p w14:paraId="077818CE"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However, traditional shopping is still a method that is used by most people in the developing countries. The reasons for this trend are numerous. Firstly, many shoppers lack skills and confidence to use online technologies for shopping. In addition, shopper have no confidence with the online shopping system. Numerous cases of hacking, loss of personal information have added to this problem. More so access to the internet has not always been available in most parts of the developing world.</w:t>
      </w:r>
    </w:p>
    <w:p w14:paraId="255C4C1D" w14:textId="29294BE1"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For these reasons many still visit the supermarkets for their shopping. However, the current methods of shopping in most developing countries and worldwide present a number of challenges. The traditional shopper has to make a journey round the shop in search of the desired items. The shopper finally ends at the till point where usually a</w:t>
      </w:r>
      <w:ins w:id="8" w:author="hp" w:date="2021-06-23T09:42:00Z">
        <w:r w:rsidR="00EF7703">
          <w:rPr>
            <w:rFonts w:ascii="Times New Roman" w:hAnsi="Times New Roman"/>
            <w:sz w:val="24"/>
            <w:szCs w:val="24"/>
          </w:rPr>
          <w:t xml:space="preserve"> </w:t>
        </w:r>
      </w:ins>
      <w:r w:rsidRPr="00B653FB">
        <w:rPr>
          <w:rFonts w:ascii="Times New Roman" w:hAnsi="Times New Roman"/>
          <w:sz w:val="24"/>
          <w:szCs w:val="24"/>
        </w:rPr>
        <w:t>long queue develops</w:t>
      </w:r>
      <w:ins w:id="9" w:author="hp" w:date="2021-06-23T09:42:00Z">
        <w:r w:rsidR="00EF7703">
          <w:rPr>
            <w:rFonts w:ascii="Times New Roman" w:hAnsi="Times New Roman"/>
            <w:sz w:val="24"/>
            <w:szCs w:val="24"/>
          </w:rPr>
          <w:t xml:space="preserve">. </w:t>
        </w:r>
      </w:ins>
      <w:del w:id="10" w:author="hp" w:date="2021-06-23T09:42:00Z">
        <w:r w:rsidRPr="00B653FB" w:rsidDel="00EF7703">
          <w:rPr>
            <w:rFonts w:ascii="Times New Roman" w:hAnsi="Times New Roman"/>
            <w:sz w:val="24"/>
            <w:szCs w:val="24"/>
          </w:rPr>
          <w:delText xml:space="preserve"> </w:delText>
        </w:r>
      </w:del>
      <w:r w:rsidRPr="00B653FB">
        <w:rPr>
          <w:rFonts w:ascii="Times New Roman" w:hAnsi="Times New Roman"/>
          <w:sz w:val="24"/>
          <w:szCs w:val="24"/>
        </w:rPr>
        <w:t>The use of the scanner at the till point has done a lot to lessen the workload of the till operator but very little to reduce the time spent at the till point.</w:t>
      </w:r>
    </w:p>
    <w:p w14:paraId="60E0ADA1"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To this end a cutting age product has been identified. This new product will allow shoppers to be part of the digital age and at the same time return the advantages of traditional shopping. Shopper will be able to scan their own products using their phones before they reach the till point. This will greatly reduce the time spent at the purchase point. Because of its many advantages the product will be aptly named Easy Buying.</w:t>
      </w:r>
    </w:p>
    <w:p w14:paraId="2671E310" w14:textId="77777777" w:rsidR="007B1551" w:rsidRPr="00B653FB" w:rsidRDefault="007B1551">
      <w:pPr>
        <w:spacing w:line="360" w:lineRule="auto"/>
        <w:rPr>
          <w:rFonts w:ascii="Times New Roman" w:hAnsi="Times New Roman"/>
          <w:sz w:val="24"/>
          <w:szCs w:val="24"/>
        </w:rPr>
      </w:pPr>
    </w:p>
    <w:p w14:paraId="7A20B407" w14:textId="77777777" w:rsidR="007B1551" w:rsidRPr="00B653FB" w:rsidRDefault="00541225">
      <w:pPr>
        <w:spacing w:line="360" w:lineRule="auto"/>
        <w:rPr>
          <w:rStyle w:val="BookTitle1"/>
          <w:rFonts w:ascii="Times New Roman" w:hAnsi="Times New Roman"/>
          <w:smallCaps w:val="0"/>
          <w:spacing w:val="0"/>
          <w:sz w:val="24"/>
          <w:szCs w:val="24"/>
          <w:u w:val="single"/>
        </w:rPr>
      </w:pPr>
      <w:r w:rsidRPr="00B653FB">
        <w:rPr>
          <w:rStyle w:val="BookTitle1"/>
          <w:rFonts w:ascii="Times New Roman" w:hAnsi="Times New Roman"/>
          <w:smallCaps w:val="0"/>
          <w:spacing w:val="0"/>
          <w:sz w:val="24"/>
          <w:szCs w:val="24"/>
          <w:u w:val="single"/>
        </w:rPr>
        <w:t>Motivation</w:t>
      </w:r>
      <w:bookmarkEnd w:id="7"/>
    </w:p>
    <w:p w14:paraId="53A75ADE" w14:textId="453868F7" w:rsidR="007B1551" w:rsidRPr="00B653FB" w:rsidRDefault="00541225">
      <w:pPr>
        <w:spacing w:line="360" w:lineRule="auto"/>
        <w:rPr>
          <w:rStyle w:val="BookTitle1"/>
          <w:rFonts w:ascii="Times New Roman" w:hAnsi="Times New Roman"/>
          <w:b w:val="0"/>
          <w:bCs w:val="0"/>
          <w:smallCaps w:val="0"/>
          <w:spacing w:val="0"/>
          <w:sz w:val="24"/>
          <w:szCs w:val="24"/>
        </w:rPr>
      </w:pPr>
      <w:r w:rsidRPr="00B653FB">
        <w:rPr>
          <w:rFonts w:ascii="Times New Roman" w:hAnsi="Times New Roman"/>
          <w:sz w:val="24"/>
          <w:szCs w:val="24"/>
        </w:rPr>
        <w:t>First and foremost, the team was motivated to develop the Easy Buying product by the need to reduce the time that shoppers spend in the queue waiting to be served. Secondly, the need to give the shopper</w:t>
      </w:r>
      <w:ins w:id="11" w:author="hp" w:date="2021-06-23T09:43:00Z">
        <w:r w:rsidR="00EF7703">
          <w:rPr>
            <w:rFonts w:ascii="Times New Roman" w:hAnsi="Times New Roman"/>
            <w:sz w:val="24"/>
            <w:szCs w:val="24"/>
          </w:rPr>
          <w:t>s</w:t>
        </w:r>
      </w:ins>
      <w:r w:rsidRPr="00B653FB">
        <w:rPr>
          <w:rFonts w:ascii="Times New Roman" w:hAnsi="Times New Roman"/>
          <w:sz w:val="24"/>
          <w:szCs w:val="24"/>
        </w:rPr>
        <w:t xml:space="preserve"> time to plan in advance what they needed to buy before getting to the </w:t>
      </w:r>
      <w:r w:rsidRPr="00B653FB">
        <w:rPr>
          <w:rFonts w:ascii="Times New Roman" w:hAnsi="Times New Roman"/>
          <w:sz w:val="24"/>
          <w:szCs w:val="24"/>
        </w:rPr>
        <w:lastRenderedPageBreak/>
        <w:t xml:space="preserve">purchase point was also a motivating factor. In addition, to afford the shopper time to go over their shopping list in an easy and less </w:t>
      </w:r>
      <w:proofErr w:type="gramStart"/>
      <w:r w:rsidRPr="00B653FB">
        <w:rPr>
          <w:rFonts w:ascii="Times New Roman" w:hAnsi="Times New Roman"/>
          <w:sz w:val="24"/>
          <w:szCs w:val="24"/>
        </w:rPr>
        <w:t>time consuming</w:t>
      </w:r>
      <w:proofErr w:type="gramEnd"/>
      <w:r w:rsidRPr="00B653FB">
        <w:rPr>
          <w:rFonts w:ascii="Times New Roman" w:hAnsi="Times New Roman"/>
          <w:sz w:val="24"/>
          <w:szCs w:val="24"/>
        </w:rPr>
        <w:t xml:space="preserve"> way. In this way shoppers are less likely to be prone to impulse buying. Finally, to contribute positively to world development by providing an ICT solution for the current problems that shopper face and lay a foundation for the development of future products. </w:t>
      </w:r>
    </w:p>
    <w:p w14:paraId="5655C6E5" w14:textId="77777777" w:rsidR="007B1551" w:rsidRPr="00B653FB" w:rsidRDefault="00541225">
      <w:pPr>
        <w:pStyle w:val="Heading1"/>
        <w:spacing w:line="360" w:lineRule="auto"/>
        <w:rPr>
          <w:rStyle w:val="BookTitle1"/>
          <w:rFonts w:ascii="Times New Roman" w:hAnsi="Times New Roman" w:cs="Times New Roman"/>
          <w:b/>
          <w:bCs/>
          <w:smallCaps w:val="0"/>
          <w:color w:val="auto"/>
          <w:spacing w:val="0"/>
          <w:sz w:val="24"/>
          <w:szCs w:val="24"/>
          <w:u w:val="single"/>
        </w:rPr>
      </w:pPr>
      <w:bookmarkStart w:id="12" w:name="_Toc458668572"/>
      <w:r w:rsidRPr="00B653FB">
        <w:rPr>
          <w:rStyle w:val="BookTitle1"/>
          <w:rFonts w:ascii="Times New Roman" w:hAnsi="Times New Roman" w:cs="Times New Roman"/>
          <w:b/>
          <w:bCs/>
          <w:smallCaps w:val="0"/>
          <w:color w:val="auto"/>
          <w:spacing w:val="0"/>
          <w:sz w:val="24"/>
          <w:szCs w:val="24"/>
          <w:u w:val="single"/>
        </w:rPr>
        <w:t>Premises of the Research</w:t>
      </w:r>
      <w:bookmarkEnd w:id="12"/>
    </w:p>
    <w:p w14:paraId="33BC2DA3" w14:textId="3F23AC85"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We are going to use the ISO 9001:2008 standard</w:t>
      </w:r>
      <w:ins w:id="13" w:author="hp" w:date="2021-06-23T09:43:00Z">
        <w:r w:rsidR="00EF7703">
          <w:rPr>
            <w:rFonts w:ascii="Times New Roman" w:hAnsi="Times New Roman"/>
            <w:sz w:val="24"/>
            <w:szCs w:val="24"/>
          </w:rPr>
          <w:t xml:space="preserve"> which gives basic guidelines on software de</w:t>
        </w:r>
      </w:ins>
      <w:ins w:id="14" w:author="hp" w:date="2021-06-23T09:44:00Z">
        <w:r w:rsidR="00EF7703">
          <w:rPr>
            <w:rFonts w:ascii="Times New Roman" w:hAnsi="Times New Roman"/>
            <w:sz w:val="24"/>
            <w:szCs w:val="24"/>
          </w:rPr>
          <w:t>velopment projects</w:t>
        </w:r>
      </w:ins>
    </w:p>
    <w:p w14:paraId="552F9603" w14:textId="77777777" w:rsidR="007B1551" w:rsidRPr="00B653FB" w:rsidRDefault="00541225">
      <w:pPr>
        <w:spacing w:after="0" w:line="360" w:lineRule="auto"/>
        <w:jc w:val="both"/>
        <w:rPr>
          <w:rFonts w:ascii="Times New Roman" w:hAnsi="Times New Roman"/>
          <w:b/>
          <w:smallCaps/>
          <w:sz w:val="24"/>
          <w:szCs w:val="24"/>
        </w:rPr>
      </w:pPr>
      <w:bookmarkStart w:id="15" w:name="_Toc458668573"/>
      <w:r w:rsidRPr="00B653FB">
        <w:rPr>
          <w:rStyle w:val="BookTitle1"/>
          <w:rFonts w:ascii="Times New Roman" w:hAnsi="Times New Roman"/>
          <w:bCs w:val="0"/>
          <w:smallCaps w:val="0"/>
          <w:spacing w:val="0"/>
          <w:sz w:val="24"/>
          <w:szCs w:val="24"/>
          <w:u w:val="single"/>
        </w:rPr>
        <w:t>Related Work</w:t>
      </w:r>
      <w:bookmarkEnd w:id="15"/>
    </w:p>
    <w:p w14:paraId="1D9ADC17"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 xml:space="preserve">Significant work has been done on the topic of barcode technology and mobile applications. </w:t>
      </w:r>
    </w:p>
    <w:p w14:paraId="58FA2084"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 xml:space="preserve">With the advancement of technology, a new technique came to enhance the capability of barcodes especially in data capacity. Earlier a lot of work regarding the recognition of barcodes using camera phones has already been made. </w:t>
      </w:r>
    </w:p>
    <w:p w14:paraId="0EBE50B5" w14:textId="7AE64E6E"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 xml:space="preserve">Steffen </w:t>
      </w:r>
      <w:commentRangeStart w:id="16"/>
      <w:r w:rsidRPr="00EF7703">
        <w:rPr>
          <w:rFonts w:ascii="Times New Roman" w:hAnsi="Times New Roman"/>
          <w:i/>
          <w:iCs/>
          <w:sz w:val="24"/>
          <w:szCs w:val="24"/>
          <w:rPrChange w:id="17" w:author="hp" w:date="2021-06-23T09:44:00Z">
            <w:rPr>
              <w:rFonts w:ascii="Times New Roman" w:hAnsi="Times New Roman"/>
              <w:sz w:val="24"/>
              <w:szCs w:val="24"/>
            </w:rPr>
          </w:rPrChange>
        </w:rPr>
        <w:t>et al</w:t>
      </w:r>
      <w:r w:rsidRPr="00B653FB">
        <w:rPr>
          <w:rFonts w:ascii="Times New Roman" w:hAnsi="Times New Roman"/>
          <w:sz w:val="24"/>
          <w:szCs w:val="24"/>
        </w:rPr>
        <w:t xml:space="preserve"> </w:t>
      </w:r>
      <w:commentRangeEnd w:id="16"/>
      <w:r w:rsidR="00EF7703">
        <w:rPr>
          <w:rStyle w:val="CommentReference"/>
        </w:rPr>
        <w:commentReference w:id="16"/>
      </w:r>
      <w:ins w:id="18" w:author="hp" w:date="2021-06-23T09:45:00Z">
        <w:r w:rsidR="00EF7703">
          <w:rPr>
            <w:rFonts w:ascii="Times New Roman" w:hAnsi="Times New Roman"/>
            <w:sz w:val="24"/>
            <w:szCs w:val="24"/>
          </w:rPr>
          <w:t>(</w:t>
        </w:r>
        <w:r w:rsidR="00EF7703" w:rsidRPr="00EF7703">
          <w:rPr>
            <w:rFonts w:ascii="Times New Roman" w:hAnsi="Times New Roman"/>
            <w:color w:val="FF0000"/>
            <w:sz w:val="24"/>
            <w:szCs w:val="24"/>
            <w:rPrChange w:id="19" w:author="hp" w:date="2021-06-23T09:45:00Z">
              <w:rPr>
                <w:rFonts w:ascii="Times New Roman" w:hAnsi="Times New Roman"/>
                <w:sz w:val="24"/>
                <w:szCs w:val="24"/>
              </w:rPr>
            </w:rPrChange>
          </w:rPr>
          <w:t>write the year here</w:t>
        </w:r>
        <w:r w:rsidR="00EF7703">
          <w:rPr>
            <w:rFonts w:ascii="Times New Roman" w:hAnsi="Times New Roman"/>
            <w:sz w:val="24"/>
            <w:szCs w:val="24"/>
          </w:rPr>
          <w:t xml:space="preserve">) </w:t>
        </w:r>
      </w:ins>
      <w:r w:rsidRPr="00B653FB">
        <w:rPr>
          <w:rFonts w:ascii="Times New Roman" w:hAnsi="Times New Roman"/>
          <w:sz w:val="24"/>
          <w:szCs w:val="24"/>
        </w:rPr>
        <w:t>presented an algorithm for recognizing barcodes using camera phones which was highly robust regarding image distortions. Barcodes are ubiquitous and are powerful way to link information and services with physical world. Although, the demand of RFID technology is on the rise in recent years there is in need to develop other products that reflect the current state of technology.</w:t>
      </w:r>
    </w:p>
    <w:p w14:paraId="362AE0AF" w14:textId="3F282DCE"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 xml:space="preserve">In the same line Robert </w:t>
      </w:r>
      <w:proofErr w:type="spellStart"/>
      <w:r w:rsidRPr="00B653FB">
        <w:rPr>
          <w:rFonts w:ascii="Times New Roman" w:hAnsi="Times New Roman"/>
          <w:sz w:val="24"/>
          <w:szCs w:val="24"/>
        </w:rPr>
        <w:t>Adelmann</w:t>
      </w:r>
      <w:proofErr w:type="spellEnd"/>
      <w:ins w:id="20" w:author="hp" w:date="2021-06-23T09:45:00Z">
        <w:r w:rsidR="00EF7703">
          <w:rPr>
            <w:rFonts w:ascii="Times New Roman" w:hAnsi="Times New Roman"/>
            <w:sz w:val="24"/>
            <w:szCs w:val="24"/>
          </w:rPr>
          <w:t xml:space="preserve"> </w:t>
        </w:r>
      </w:ins>
      <w:ins w:id="21" w:author="hp" w:date="2021-06-23T09:46:00Z">
        <w:r w:rsidR="00EF7703">
          <w:rPr>
            <w:rFonts w:ascii="Times New Roman" w:hAnsi="Times New Roman"/>
            <w:sz w:val="24"/>
            <w:szCs w:val="24"/>
          </w:rPr>
          <w:t>(which year?)</w:t>
        </w:r>
      </w:ins>
      <w:r w:rsidRPr="00B653FB">
        <w:rPr>
          <w:rFonts w:ascii="Times New Roman" w:hAnsi="Times New Roman"/>
          <w:sz w:val="24"/>
          <w:szCs w:val="24"/>
        </w:rPr>
        <w:t xml:space="preserve">  developed new ideas on the barcode technology and </w:t>
      </w:r>
      <w:proofErr w:type="gramStart"/>
      <w:r w:rsidRPr="00B653FB">
        <w:rPr>
          <w:rFonts w:ascii="Times New Roman" w:hAnsi="Times New Roman"/>
          <w:sz w:val="24"/>
          <w:szCs w:val="24"/>
        </w:rPr>
        <w:t>built in</w:t>
      </w:r>
      <w:proofErr w:type="gramEnd"/>
      <w:r w:rsidRPr="00B653FB">
        <w:rPr>
          <w:rFonts w:ascii="Times New Roman" w:hAnsi="Times New Roman"/>
          <w:sz w:val="24"/>
          <w:szCs w:val="24"/>
        </w:rPr>
        <w:t xml:space="preserve"> camera that enable a simple and fast interaction of user with every day products while shopping. </w:t>
      </w:r>
      <w:proofErr w:type="spellStart"/>
      <w:r w:rsidRPr="00B653FB">
        <w:rPr>
          <w:rFonts w:ascii="Times New Roman" w:hAnsi="Times New Roman"/>
          <w:sz w:val="24"/>
          <w:szCs w:val="24"/>
        </w:rPr>
        <w:t>Adermann</w:t>
      </w:r>
      <w:proofErr w:type="spellEnd"/>
      <w:r w:rsidRPr="00B653FB">
        <w:rPr>
          <w:rFonts w:ascii="Times New Roman" w:hAnsi="Times New Roman"/>
          <w:sz w:val="24"/>
          <w:szCs w:val="24"/>
        </w:rPr>
        <w:t xml:space="preserve"> used a cell phones with camera to capture image and process it, therefore many 2D barcodes have also been developed for mobile phone users.</w:t>
      </w:r>
    </w:p>
    <w:p w14:paraId="25FA6481"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Related work has shown that most of the work that has been done focused on the business side with minimum consideration on the shopper. It is from this stand point that we hope to develop a product that equal benefits for both the business side and the shoppers.</w:t>
      </w:r>
    </w:p>
    <w:p w14:paraId="11EE74EB" w14:textId="77777777" w:rsidR="007B1551" w:rsidRPr="00B653FB" w:rsidRDefault="00541225">
      <w:pPr>
        <w:pStyle w:val="Heading1"/>
        <w:spacing w:line="360" w:lineRule="auto"/>
        <w:rPr>
          <w:rStyle w:val="BookTitle1"/>
          <w:rFonts w:ascii="Times New Roman" w:hAnsi="Times New Roman" w:cs="Times New Roman"/>
          <w:b/>
          <w:bCs/>
          <w:smallCaps w:val="0"/>
          <w:color w:val="auto"/>
          <w:spacing w:val="0"/>
          <w:sz w:val="24"/>
          <w:szCs w:val="24"/>
          <w:u w:val="single"/>
        </w:rPr>
      </w:pPr>
      <w:bookmarkStart w:id="22" w:name="_Toc458668574"/>
      <w:r w:rsidRPr="00B653FB">
        <w:rPr>
          <w:rStyle w:val="BookTitle1"/>
          <w:rFonts w:ascii="Times New Roman" w:hAnsi="Times New Roman" w:cs="Times New Roman"/>
          <w:b/>
          <w:bCs/>
          <w:smallCaps w:val="0"/>
          <w:color w:val="auto"/>
          <w:spacing w:val="0"/>
          <w:sz w:val="24"/>
          <w:szCs w:val="24"/>
          <w:u w:val="single"/>
        </w:rPr>
        <w:t>Problem Statement</w:t>
      </w:r>
      <w:bookmarkEnd w:id="22"/>
    </w:p>
    <w:p w14:paraId="04081CDD" w14:textId="77777777" w:rsidR="007B1551" w:rsidRPr="00B653FB" w:rsidRDefault="00541225">
      <w:pPr>
        <w:spacing w:line="360" w:lineRule="auto"/>
        <w:rPr>
          <w:rStyle w:val="BookTitle1"/>
          <w:rFonts w:ascii="Times New Roman" w:hAnsi="Times New Roman"/>
          <w:b w:val="0"/>
          <w:smallCaps w:val="0"/>
          <w:spacing w:val="0"/>
          <w:sz w:val="24"/>
          <w:szCs w:val="24"/>
        </w:rPr>
      </w:pPr>
      <w:bookmarkStart w:id="23" w:name="_Toc458668575"/>
      <w:r w:rsidRPr="00B653FB">
        <w:rPr>
          <w:rStyle w:val="BookTitle1"/>
          <w:rFonts w:ascii="Times New Roman" w:hAnsi="Times New Roman"/>
          <w:b w:val="0"/>
          <w:smallCaps w:val="0"/>
          <w:spacing w:val="0"/>
          <w:sz w:val="24"/>
          <w:szCs w:val="24"/>
        </w:rPr>
        <w:t xml:space="preserve">Currently, at the point of sale, the till operator scans each product one by which is more time consuming. </w:t>
      </w:r>
      <w:bookmarkStart w:id="24" w:name="_Hlk65656761"/>
      <w:r w:rsidRPr="00B653FB">
        <w:rPr>
          <w:rStyle w:val="BookTitle1"/>
          <w:rFonts w:ascii="Times New Roman" w:hAnsi="Times New Roman"/>
          <w:b w:val="0"/>
          <w:smallCaps w:val="0"/>
          <w:spacing w:val="0"/>
          <w:sz w:val="24"/>
          <w:szCs w:val="24"/>
        </w:rPr>
        <w:t xml:space="preserve">If a customer’s budgeted amount is less than the total priced amount produced, the till operator notifies the supervisor to provide a security key in order to remove unwanted </w:t>
      </w:r>
      <w:r w:rsidRPr="00B653FB">
        <w:rPr>
          <w:rStyle w:val="BookTitle1"/>
          <w:rFonts w:ascii="Times New Roman" w:hAnsi="Times New Roman"/>
          <w:b w:val="0"/>
          <w:smallCaps w:val="0"/>
          <w:spacing w:val="0"/>
          <w:sz w:val="24"/>
          <w:szCs w:val="24"/>
        </w:rPr>
        <w:lastRenderedPageBreak/>
        <w:t xml:space="preserve">products which may lead to humiliation to that particular customer. </w:t>
      </w:r>
      <w:bookmarkEnd w:id="24"/>
      <w:r w:rsidRPr="00B653FB">
        <w:rPr>
          <w:rStyle w:val="BookTitle1"/>
          <w:rFonts w:ascii="Times New Roman" w:hAnsi="Times New Roman"/>
          <w:b w:val="0"/>
          <w:smallCaps w:val="0"/>
          <w:spacing w:val="0"/>
          <w:sz w:val="24"/>
          <w:szCs w:val="24"/>
        </w:rPr>
        <w:t xml:space="preserve">At some point, the customer might have to remove some of the products and as a result he or she might end up buying the non-essentials instead. In addition, impulse buying is another disease that disrupts the normal buying decision of the customers. </w:t>
      </w:r>
    </w:p>
    <w:p w14:paraId="4647F452" w14:textId="77777777" w:rsidR="007B1551" w:rsidRPr="00B653FB" w:rsidRDefault="00541225">
      <w:pPr>
        <w:spacing w:line="360" w:lineRule="auto"/>
        <w:rPr>
          <w:rStyle w:val="BookTitle1"/>
          <w:rFonts w:ascii="Times New Roman" w:hAnsi="Times New Roman"/>
          <w:bCs w:val="0"/>
          <w:smallCaps w:val="0"/>
          <w:spacing w:val="0"/>
          <w:sz w:val="24"/>
          <w:szCs w:val="24"/>
        </w:rPr>
      </w:pPr>
      <w:r w:rsidRPr="00B653FB">
        <w:rPr>
          <w:rStyle w:val="BookTitle1"/>
          <w:rFonts w:ascii="Times New Roman" w:hAnsi="Times New Roman"/>
          <w:bCs w:val="0"/>
          <w:smallCaps w:val="0"/>
          <w:spacing w:val="0"/>
          <w:sz w:val="24"/>
          <w:szCs w:val="24"/>
          <w:u w:val="single"/>
        </w:rPr>
        <w:t>Technical Objectives</w:t>
      </w:r>
      <w:bookmarkEnd w:id="23"/>
      <w:r w:rsidRPr="00B653FB">
        <w:rPr>
          <w:rStyle w:val="BookTitle1"/>
          <w:rFonts w:ascii="Times New Roman" w:hAnsi="Times New Roman"/>
          <w:bCs w:val="0"/>
          <w:smallCaps w:val="0"/>
          <w:spacing w:val="0"/>
          <w:sz w:val="24"/>
          <w:szCs w:val="24"/>
          <w:u w:val="single"/>
        </w:rPr>
        <w:tab/>
      </w:r>
    </w:p>
    <w:p w14:paraId="5174C3CE" w14:textId="77777777" w:rsidR="007B1551" w:rsidRPr="00B653FB" w:rsidRDefault="00541225">
      <w:pPr>
        <w:pStyle w:val="ListParagraph"/>
        <w:numPr>
          <w:ilvl w:val="0"/>
          <w:numId w:val="1"/>
        </w:numPr>
        <w:spacing w:after="160" w:line="360" w:lineRule="auto"/>
        <w:jc w:val="both"/>
        <w:rPr>
          <w:rFonts w:ascii="Times New Roman" w:hAnsi="Times New Roman" w:cs="Times New Roman"/>
        </w:rPr>
      </w:pPr>
      <w:r w:rsidRPr="00B653FB">
        <w:rPr>
          <w:rFonts w:ascii="Times New Roman" w:hAnsi="Times New Roman" w:cs="Times New Roman"/>
        </w:rPr>
        <w:t>To use a mobile phone camera as a barcode scanner.</w:t>
      </w:r>
    </w:p>
    <w:p w14:paraId="0788A3C2" w14:textId="77777777" w:rsidR="007B1551" w:rsidRPr="00B653FB" w:rsidRDefault="00541225">
      <w:pPr>
        <w:pStyle w:val="ListParagraph"/>
        <w:numPr>
          <w:ilvl w:val="0"/>
          <w:numId w:val="1"/>
        </w:numPr>
        <w:spacing w:after="160" w:line="360" w:lineRule="auto"/>
        <w:jc w:val="both"/>
        <w:rPr>
          <w:rFonts w:ascii="Times New Roman" w:hAnsi="Times New Roman" w:cs="Times New Roman"/>
        </w:rPr>
      </w:pPr>
      <w:r w:rsidRPr="00B653FB">
        <w:rPr>
          <w:rFonts w:ascii="Times New Roman" w:hAnsi="Times New Roman" w:cs="Times New Roman"/>
        </w:rPr>
        <w:t>To allow a customer to set a budget limit.</w:t>
      </w:r>
    </w:p>
    <w:p w14:paraId="1FFF0EDD" w14:textId="77777777" w:rsidR="007B1551" w:rsidRPr="00B653FB" w:rsidRDefault="00541225">
      <w:pPr>
        <w:pStyle w:val="ListParagraph"/>
        <w:numPr>
          <w:ilvl w:val="0"/>
          <w:numId w:val="1"/>
        </w:numPr>
        <w:spacing w:after="160" w:line="360" w:lineRule="auto"/>
        <w:jc w:val="both"/>
        <w:rPr>
          <w:rFonts w:ascii="Times New Roman" w:hAnsi="Times New Roman" w:cs="Times New Roman"/>
        </w:rPr>
      </w:pPr>
      <w:r w:rsidRPr="00B653FB">
        <w:rPr>
          <w:rFonts w:ascii="Times New Roman" w:hAnsi="Times New Roman" w:cs="Times New Roman"/>
        </w:rPr>
        <w:t>To enable customers to draft a shopping list.</w:t>
      </w:r>
    </w:p>
    <w:p w14:paraId="16E9EF68" w14:textId="77777777" w:rsidR="007B1551" w:rsidRPr="00B653FB" w:rsidRDefault="00541225">
      <w:pPr>
        <w:pStyle w:val="ListParagraph"/>
        <w:numPr>
          <w:ilvl w:val="0"/>
          <w:numId w:val="1"/>
        </w:numPr>
        <w:spacing w:after="160" w:line="360" w:lineRule="auto"/>
        <w:jc w:val="both"/>
        <w:rPr>
          <w:rFonts w:ascii="Times New Roman" w:hAnsi="Times New Roman" w:cs="Times New Roman"/>
        </w:rPr>
      </w:pPr>
      <w:r w:rsidRPr="00B653FB">
        <w:rPr>
          <w:rFonts w:ascii="Times New Roman" w:hAnsi="Times New Roman" w:cs="Times New Roman"/>
        </w:rPr>
        <w:t>To generate a QR code on a customer’s mobile phone that is be used at the point of sale.</w:t>
      </w:r>
    </w:p>
    <w:p w14:paraId="27922852" w14:textId="77777777" w:rsidR="007B1551" w:rsidRPr="00B653FB" w:rsidRDefault="00541225">
      <w:pPr>
        <w:pStyle w:val="Heading1"/>
        <w:spacing w:line="360" w:lineRule="auto"/>
        <w:rPr>
          <w:rStyle w:val="BookTitle1"/>
          <w:rFonts w:ascii="Times New Roman" w:hAnsi="Times New Roman" w:cs="Times New Roman"/>
          <w:b/>
          <w:bCs/>
          <w:smallCaps w:val="0"/>
          <w:color w:val="auto"/>
          <w:spacing w:val="0"/>
          <w:sz w:val="24"/>
          <w:szCs w:val="24"/>
          <w:u w:val="single"/>
        </w:rPr>
      </w:pPr>
      <w:bookmarkStart w:id="25" w:name="_Toc458668576"/>
      <w:r w:rsidRPr="00B653FB">
        <w:rPr>
          <w:rStyle w:val="BookTitle1"/>
          <w:rFonts w:ascii="Times New Roman" w:hAnsi="Times New Roman" w:cs="Times New Roman"/>
          <w:b/>
          <w:bCs/>
          <w:smallCaps w:val="0"/>
          <w:color w:val="auto"/>
          <w:spacing w:val="0"/>
          <w:sz w:val="24"/>
          <w:szCs w:val="24"/>
          <w:u w:val="single"/>
        </w:rPr>
        <w:t>Justification</w:t>
      </w:r>
      <w:bookmarkEnd w:id="25"/>
    </w:p>
    <w:p w14:paraId="2D21ACD4" w14:textId="77777777" w:rsidR="007B1551" w:rsidRPr="00B653FB" w:rsidRDefault="00541225">
      <w:pPr>
        <w:spacing w:line="360" w:lineRule="auto"/>
        <w:jc w:val="both"/>
        <w:rPr>
          <w:rFonts w:ascii="Times New Roman" w:hAnsi="Times New Roman"/>
          <w:bCs/>
          <w:sz w:val="24"/>
          <w:szCs w:val="24"/>
        </w:rPr>
      </w:pPr>
      <w:r w:rsidRPr="00B653FB">
        <w:rPr>
          <w:rFonts w:ascii="Times New Roman" w:hAnsi="Times New Roman"/>
          <w:bCs/>
          <w:sz w:val="24"/>
          <w:szCs w:val="24"/>
        </w:rPr>
        <w:t>The new product would enable the consumers to;</w:t>
      </w:r>
    </w:p>
    <w:p w14:paraId="7FF00F16" w14:textId="77777777" w:rsidR="007B1551" w:rsidRPr="00B653FB" w:rsidRDefault="00541225">
      <w:pPr>
        <w:pStyle w:val="ListParagraph"/>
        <w:numPr>
          <w:ilvl w:val="0"/>
          <w:numId w:val="2"/>
        </w:numPr>
        <w:spacing w:after="160" w:line="360" w:lineRule="auto"/>
        <w:jc w:val="both"/>
        <w:rPr>
          <w:rFonts w:ascii="Times New Roman" w:hAnsi="Times New Roman" w:cs="Times New Roman"/>
          <w:bCs w:val="0"/>
        </w:rPr>
      </w:pPr>
      <w:r w:rsidRPr="00B653FB">
        <w:rPr>
          <w:rFonts w:ascii="Times New Roman" w:hAnsi="Times New Roman" w:cs="Times New Roman"/>
        </w:rPr>
        <w:t>To save time at the point sale, by reducing time spent per each customer since products are already scanned.</w:t>
      </w:r>
    </w:p>
    <w:p w14:paraId="377FC989" w14:textId="77777777" w:rsidR="007B1551" w:rsidRPr="00B653FB" w:rsidRDefault="00541225">
      <w:pPr>
        <w:pStyle w:val="ListParagraph"/>
        <w:numPr>
          <w:ilvl w:val="0"/>
          <w:numId w:val="2"/>
        </w:numPr>
        <w:spacing w:after="160" w:line="360" w:lineRule="auto"/>
        <w:jc w:val="both"/>
        <w:rPr>
          <w:rFonts w:ascii="Times New Roman" w:hAnsi="Times New Roman" w:cs="Times New Roman"/>
          <w:bCs w:val="0"/>
        </w:rPr>
      </w:pPr>
      <w:r w:rsidRPr="00B653FB">
        <w:rPr>
          <w:rFonts w:ascii="Times New Roman" w:hAnsi="Times New Roman" w:cs="Times New Roman"/>
        </w:rPr>
        <w:t>The system helps reduce impulse buying by enabling the customer to make a shopping list hence an easy way to keep priorities.</w:t>
      </w:r>
    </w:p>
    <w:p w14:paraId="3C636110" w14:textId="77777777" w:rsidR="007B1551" w:rsidRPr="00B653FB" w:rsidRDefault="00541225">
      <w:pPr>
        <w:pStyle w:val="ListParagraph"/>
        <w:numPr>
          <w:ilvl w:val="0"/>
          <w:numId w:val="2"/>
        </w:numPr>
        <w:spacing w:after="160" w:line="360" w:lineRule="auto"/>
        <w:jc w:val="both"/>
        <w:rPr>
          <w:rFonts w:ascii="Times New Roman" w:hAnsi="Times New Roman" w:cs="Times New Roman"/>
          <w:bCs w:val="0"/>
        </w:rPr>
      </w:pPr>
      <w:r w:rsidRPr="00B653FB">
        <w:rPr>
          <w:rFonts w:ascii="Times New Roman" w:hAnsi="Times New Roman" w:cs="Times New Roman"/>
        </w:rPr>
        <w:t>To reduce workload of the till operator as there will be no need to scan all the goods bought by a customer</w:t>
      </w:r>
    </w:p>
    <w:p w14:paraId="4B8F89EA" w14:textId="77777777" w:rsidR="007B1551" w:rsidRPr="00B653FB" w:rsidRDefault="00541225">
      <w:pPr>
        <w:pStyle w:val="ListParagraph"/>
        <w:numPr>
          <w:ilvl w:val="0"/>
          <w:numId w:val="2"/>
        </w:numPr>
        <w:spacing w:after="160" w:line="360" w:lineRule="auto"/>
        <w:jc w:val="both"/>
        <w:rPr>
          <w:rFonts w:ascii="Times New Roman" w:hAnsi="Times New Roman" w:cs="Times New Roman"/>
          <w:bCs w:val="0"/>
        </w:rPr>
      </w:pPr>
      <w:r w:rsidRPr="00B653FB">
        <w:rPr>
          <w:rFonts w:ascii="Times New Roman" w:hAnsi="Times New Roman" w:cs="Times New Roman"/>
        </w:rPr>
        <w:t xml:space="preserve">This system allows customers to create an account that will link with the till operator’s computer so as to easy identify customer list of good purchased </w:t>
      </w:r>
    </w:p>
    <w:p w14:paraId="5CAAAD73" w14:textId="77777777" w:rsidR="007B1551" w:rsidRPr="00B653FB" w:rsidRDefault="00541225">
      <w:pPr>
        <w:pStyle w:val="Heading1"/>
        <w:spacing w:line="360" w:lineRule="auto"/>
        <w:rPr>
          <w:rFonts w:ascii="Times New Roman" w:hAnsi="Times New Roman" w:cs="Times New Roman"/>
          <w:color w:val="auto"/>
          <w:sz w:val="24"/>
          <w:szCs w:val="24"/>
          <w:u w:val="single"/>
        </w:rPr>
      </w:pPr>
      <w:bookmarkStart w:id="26" w:name="_Toc458668577"/>
      <w:r w:rsidRPr="00B653FB">
        <w:rPr>
          <w:rFonts w:ascii="Times New Roman" w:hAnsi="Times New Roman" w:cs="Times New Roman"/>
          <w:color w:val="auto"/>
          <w:sz w:val="24"/>
          <w:szCs w:val="24"/>
          <w:u w:val="single"/>
        </w:rPr>
        <w:t>Hypothesis</w:t>
      </w:r>
      <w:bookmarkEnd w:id="26"/>
    </w:p>
    <w:p w14:paraId="1ACCEDA5" w14:textId="77777777" w:rsidR="007B1551" w:rsidRPr="00B653FB" w:rsidRDefault="00541225">
      <w:pPr>
        <w:pStyle w:val="ListParagraph"/>
        <w:numPr>
          <w:ilvl w:val="0"/>
          <w:numId w:val="3"/>
        </w:numPr>
        <w:spacing w:line="360" w:lineRule="auto"/>
        <w:rPr>
          <w:rFonts w:ascii="Times New Roman" w:eastAsia="SimSun" w:hAnsi="Times New Roman" w:cs="Times New Roman"/>
          <w:lang w:eastAsia="zh-CN"/>
        </w:rPr>
      </w:pPr>
      <w:r w:rsidRPr="00B653FB">
        <w:rPr>
          <w:rFonts w:ascii="Times New Roman" w:eastAsia="SimSun" w:hAnsi="Times New Roman" w:cs="Times New Roman"/>
          <w:lang w:eastAsia="zh-CN"/>
        </w:rPr>
        <w:t>Our application provides an option for the use of a grocery list which promotes better decision making, allowing a customer to make more informed decisions. Better decision making ultimately saves both time and money.</w:t>
      </w:r>
    </w:p>
    <w:p w14:paraId="42C596C0" w14:textId="77777777" w:rsidR="007B1551" w:rsidRPr="00B653FB" w:rsidRDefault="00541225">
      <w:pPr>
        <w:pStyle w:val="ListParagraph"/>
        <w:numPr>
          <w:ilvl w:val="0"/>
          <w:numId w:val="3"/>
        </w:numPr>
        <w:spacing w:line="360" w:lineRule="auto"/>
        <w:rPr>
          <w:rFonts w:ascii="Times New Roman" w:eastAsia="SimSun" w:hAnsi="Times New Roman" w:cs="Times New Roman"/>
          <w:lang w:eastAsia="zh-CN"/>
        </w:rPr>
      </w:pPr>
      <w:r w:rsidRPr="00B653FB">
        <w:rPr>
          <w:rFonts w:ascii="Times New Roman" w:eastAsia="SimSun" w:hAnsi="Times New Roman" w:cs="Times New Roman"/>
          <w:lang w:eastAsia="zh-CN"/>
        </w:rPr>
        <w:t>The application will also reduce time spent on scanning each product and reducing the workload at the point of sale.</w:t>
      </w:r>
    </w:p>
    <w:p w14:paraId="31352C5A" w14:textId="77777777" w:rsidR="007B1551" w:rsidRPr="00B653FB" w:rsidRDefault="00541225">
      <w:pPr>
        <w:pStyle w:val="ListParagraph"/>
        <w:numPr>
          <w:ilvl w:val="0"/>
          <w:numId w:val="3"/>
        </w:numPr>
        <w:spacing w:line="360" w:lineRule="auto"/>
        <w:rPr>
          <w:rFonts w:ascii="Times New Roman" w:eastAsia="SimSun" w:hAnsi="Times New Roman" w:cs="Times New Roman"/>
          <w:lang w:eastAsia="zh-CN"/>
        </w:rPr>
      </w:pPr>
      <w:r w:rsidRPr="00B653FB">
        <w:rPr>
          <w:rFonts w:ascii="Times New Roman" w:eastAsia="SimSun" w:hAnsi="Times New Roman" w:cs="Times New Roman"/>
          <w:lang w:eastAsia="zh-CN"/>
        </w:rPr>
        <w:t>By setting a budget limit, the customer will have control over his or her amount of money in the pocket.</w:t>
      </w:r>
    </w:p>
    <w:p w14:paraId="5FF3420C" w14:textId="77777777" w:rsidR="007B1551" w:rsidRPr="00B653FB" w:rsidRDefault="007B1551">
      <w:pPr>
        <w:spacing w:line="360" w:lineRule="auto"/>
        <w:rPr>
          <w:rFonts w:ascii="Times New Roman" w:hAnsi="Times New Roman"/>
          <w:sz w:val="24"/>
          <w:szCs w:val="24"/>
        </w:rPr>
      </w:pPr>
    </w:p>
    <w:p w14:paraId="1239BFE5" w14:textId="77777777" w:rsidR="007B1551" w:rsidRPr="00B653FB" w:rsidRDefault="00541225">
      <w:pPr>
        <w:pStyle w:val="Heading1"/>
        <w:spacing w:line="360" w:lineRule="auto"/>
        <w:rPr>
          <w:rStyle w:val="BookTitle1"/>
          <w:rFonts w:ascii="Times New Roman" w:hAnsi="Times New Roman" w:cs="Times New Roman"/>
          <w:b/>
          <w:bCs/>
          <w:smallCaps w:val="0"/>
          <w:color w:val="auto"/>
          <w:spacing w:val="0"/>
          <w:sz w:val="24"/>
          <w:szCs w:val="24"/>
          <w:u w:val="single"/>
        </w:rPr>
      </w:pPr>
      <w:bookmarkStart w:id="27" w:name="_Toc458668578"/>
      <w:r w:rsidRPr="00B653FB">
        <w:rPr>
          <w:rStyle w:val="BookTitle1"/>
          <w:rFonts w:ascii="Times New Roman" w:hAnsi="Times New Roman" w:cs="Times New Roman"/>
          <w:b/>
          <w:bCs/>
          <w:smallCaps w:val="0"/>
          <w:color w:val="auto"/>
          <w:spacing w:val="0"/>
          <w:sz w:val="24"/>
          <w:szCs w:val="24"/>
          <w:u w:val="single"/>
        </w:rPr>
        <w:lastRenderedPageBreak/>
        <w:t>Proposed tools</w:t>
      </w:r>
      <w:bookmarkEnd w:id="27"/>
    </w:p>
    <w:p w14:paraId="4C837F7E"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Android Studio</w:t>
      </w:r>
    </w:p>
    <w:p w14:paraId="6BBEF3AA"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Microsoft SQL database</w:t>
      </w:r>
      <w:bookmarkStart w:id="28" w:name="_Toc458668579"/>
    </w:p>
    <w:p w14:paraId="1796BA5F" w14:textId="77777777" w:rsidR="007B1551" w:rsidRPr="00B653FB" w:rsidRDefault="007B1551">
      <w:pPr>
        <w:spacing w:after="0" w:line="360" w:lineRule="auto"/>
        <w:rPr>
          <w:rFonts w:ascii="Times New Roman" w:hAnsi="Times New Roman"/>
          <w:sz w:val="24"/>
          <w:szCs w:val="24"/>
        </w:rPr>
      </w:pPr>
    </w:p>
    <w:p w14:paraId="0C787A80" w14:textId="77777777" w:rsidR="007B1551" w:rsidRPr="00B653FB" w:rsidRDefault="00541225">
      <w:pPr>
        <w:spacing w:after="0" w:line="360" w:lineRule="auto"/>
        <w:rPr>
          <w:rStyle w:val="BookTitle1"/>
          <w:rFonts w:ascii="Times New Roman" w:hAnsi="Times New Roman"/>
          <w:smallCaps w:val="0"/>
          <w:spacing w:val="0"/>
          <w:sz w:val="24"/>
          <w:szCs w:val="24"/>
          <w:u w:val="single"/>
        </w:rPr>
      </w:pPr>
      <w:r w:rsidRPr="00B653FB">
        <w:rPr>
          <w:rStyle w:val="BookTitle1"/>
          <w:rFonts w:ascii="Times New Roman" w:hAnsi="Times New Roman"/>
          <w:smallCaps w:val="0"/>
          <w:spacing w:val="0"/>
          <w:sz w:val="24"/>
          <w:szCs w:val="24"/>
          <w:u w:val="single"/>
        </w:rPr>
        <w:t>Expected Results</w:t>
      </w:r>
      <w:bookmarkEnd w:id="28"/>
    </w:p>
    <w:p w14:paraId="05002585"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Technology is now a major part of our lives. There is a sharp increase in the number of people who have moved over from traditional way of life to the use of technology. Indeed, the number is growing by the day. We thus, aim to provide customers with the means to make scanning of barcodes easier by using a mobile app. This mobile app is also supposed to show the total amount as the customer scans more barcodes during shopping, it will also show the budget limit as well as the balance from the budget limit as we progress with our shopping. It will also check and update our to do list. The following are the benefits, which will be realized if the proposal is accepted:</w:t>
      </w:r>
    </w:p>
    <w:p w14:paraId="71AC0873" w14:textId="20984884"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 xml:space="preserve">1Incrеasеd </w:t>
      </w:r>
      <w:del w:id="29" w:author="hp" w:date="2021-06-23T09:48:00Z">
        <w:r w:rsidRPr="00B653FB" w:rsidDel="00CC56DF">
          <w:rPr>
            <w:rFonts w:ascii="Times New Roman" w:hAnsi="Times New Roman"/>
            <w:sz w:val="24"/>
            <w:szCs w:val="24"/>
          </w:rPr>
          <w:delText>еffеctivеnеss</w:delText>
        </w:r>
      </w:del>
      <w:ins w:id="30" w:author="hp" w:date="2021-06-23T09:48:00Z">
        <w:r w:rsidR="00CC56DF" w:rsidRPr="00B653FB">
          <w:rPr>
            <w:rFonts w:ascii="Times New Roman" w:hAnsi="Times New Roman"/>
            <w:sz w:val="24"/>
            <w:szCs w:val="24"/>
          </w:rPr>
          <w:t>effectiveness</w:t>
        </w:r>
      </w:ins>
      <w:r w:rsidRPr="00B653FB">
        <w:rPr>
          <w:rFonts w:ascii="Times New Roman" w:hAnsi="Times New Roman"/>
          <w:sz w:val="24"/>
          <w:szCs w:val="24"/>
        </w:rPr>
        <w:t xml:space="preserve">- </w:t>
      </w:r>
    </w:p>
    <w:p w14:paraId="6FCD1943"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 xml:space="preserve">2 There will be increased system functionality, adaptability, </w:t>
      </w:r>
      <w:commentRangeStart w:id="31"/>
      <w:proofErr w:type="spellStart"/>
      <w:r w:rsidRPr="00B653FB">
        <w:rPr>
          <w:rFonts w:ascii="Times New Roman" w:hAnsi="Times New Roman"/>
          <w:sz w:val="24"/>
          <w:szCs w:val="24"/>
        </w:rPr>
        <w:t>guarantееing</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bеttеr</w:t>
      </w:r>
      <w:proofErr w:type="spellEnd"/>
      <w:r w:rsidRPr="00B653FB">
        <w:rPr>
          <w:rFonts w:ascii="Times New Roman" w:hAnsi="Times New Roman"/>
          <w:sz w:val="24"/>
          <w:szCs w:val="24"/>
        </w:rPr>
        <w:t xml:space="preserve"> </w:t>
      </w:r>
      <w:commentRangeEnd w:id="31"/>
      <w:r w:rsidR="00CC56DF">
        <w:rPr>
          <w:rStyle w:val="CommentReference"/>
        </w:rPr>
        <w:commentReference w:id="31"/>
      </w:r>
      <w:r w:rsidRPr="00B653FB">
        <w:rPr>
          <w:rFonts w:ascii="Times New Roman" w:hAnsi="Times New Roman"/>
          <w:sz w:val="24"/>
          <w:szCs w:val="24"/>
        </w:rPr>
        <w:t>consistence with the objectives set.</w:t>
      </w:r>
    </w:p>
    <w:p w14:paraId="2A4F185A" w14:textId="747D8735" w:rsidR="007B1551" w:rsidRDefault="00541225">
      <w:pPr>
        <w:spacing w:line="360" w:lineRule="auto"/>
        <w:rPr>
          <w:ins w:id="32" w:author="hp" w:date="2021-06-23T09:50:00Z"/>
          <w:rFonts w:ascii="Times New Roman" w:hAnsi="Times New Roman"/>
          <w:sz w:val="24"/>
          <w:szCs w:val="24"/>
        </w:rPr>
      </w:pPr>
      <w:commentRangeStart w:id="33"/>
      <w:r w:rsidRPr="00B653FB">
        <w:rPr>
          <w:rFonts w:ascii="Times New Roman" w:hAnsi="Times New Roman"/>
          <w:sz w:val="24"/>
          <w:szCs w:val="24"/>
        </w:rPr>
        <w:t>3 Ti</w:t>
      </w:r>
      <w:commentRangeEnd w:id="33"/>
      <w:r w:rsidR="00CC56DF">
        <w:rPr>
          <w:rStyle w:val="CommentReference"/>
        </w:rPr>
        <w:commentReference w:id="33"/>
      </w:r>
      <w:r w:rsidRPr="00B653FB">
        <w:rPr>
          <w:rFonts w:ascii="Times New Roman" w:hAnsi="Times New Roman"/>
          <w:sz w:val="24"/>
          <w:szCs w:val="24"/>
        </w:rPr>
        <w:t xml:space="preserve">me saving- the system will ensure optimum performance and save time. </w:t>
      </w:r>
      <w:proofErr w:type="spellStart"/>
      <w:r w:rsidRPr="00B653FB">
        <w:rPr>
          <w:rFonts w:ascii="Times New Roman" w:hAnsi="Times New Roman"/>
          <w:sz w:val="24"/>
          <w:szCs w:val="24"/>
        </w:rPr>
        <w:t>Еfficiеncy</w:t>
      </w:r>
      <w:proofErr w:type="spellEnd"/>
      <w:r w:rsidRPr="00B653FB">
        <w:rPr>
          <w:rFonts w:ascii="Times New Roman" w:hAnsi="Times New Roman"/>
          <w:sz w:val="24"/>
          <w:szCs w:val="24"/>
        </w:rPr>
        <w:t xml:space="preserve"> increment- by implementing the use of code, barcode reader, and a mobile device, the </w:t>
      </w:r>
      <w:proofErr w:type="spellStart"/>
      <w:r w:rsidRPr="00B653FB">
        <w:rPr>
          <w:rFonts w:ascii="Times New Roman" w:hAnsi="Times New Roman"/>
          <w:sz w:val="24"/>
          <w:szCs w:val="24"/>
        </w:rPr>
        <w:t>spееd</w:t>
      </w:r>
      <w:proofErr w:type="spellEnd"/>
      <w:r w:rsidRPr="00B653FB">
        <w:rPr>
          <w:rFonts w:ascii="Times New Roman" w:hAnsi="Times New Roman"/>
          <w:sz w:val="24"/>
          <w:szCs w:val="24"/>
        </w:rPr>
        <w:t xml:space="preserve"> of purchasing goods in a supermarket is </w:t>
      </w:r>
      <w:proofErr w:type="spellStart"/>
      <w:r w:rsidRPr="00B653FB">
        <w:rPr>
          <w:rFonts w:ascii="Times New Roman" w:hAnsi="Times New Roman"/>
          <w:sz w:val="24"/>
          <w:szCs w:val="24"/>
        </w:rPr>
        <w:t>еxpandеd</w:t>
      </w:r>
      <w:proofErr w:type="spellEnd"/>
      <w:r w:rsidRPr="00B653FB">
        <w:rPr>
          <w:rFonts w:ascii="Times New Roman" w:hAnsi="Times New Roman"/>
          <w:sz w:val="24"/>
          <w:szCs w:val="24"/>
        </w:rPr>
        <w:t>.</w:t>
      </w:r>
    </w:p>
    <w:p w14:paraId="0EB8E322" w14:textId="544A7F1E" w:rsidR="00CC56DF" w:rsidRPr="00B653FB" w:rsidRDefault="00CC56DF">
      <w:pPr>
        <w:spacing w:line="360" w:lineRule="auto"/>
        <w:rPr>
          <w:rFonts w:ascii="Times New Roman" w:hAnsi="Times New Roman"/>
          <w:sz w:val="24"/>
          <w:szCs w:val="24"/>
        </w:rPr>
      </w:pPr>
      <w:ins w:id="34" w:author="hp" w:date="2021-06-23T09:50:00Z">
        <w:r>
          <w:rPr>
            <w:rFonts w:ascii="Times New Roman" w:hAnsi="Times New Roman"/>
            <w:sz w:val="24"/>
            <w:szCs w:val="24"/>
          </w:rPr>
          <w:t xml:space="preserve">MENTION THE PRODUCTION OF A DOCUMENT IN FULFILMENT </w:t>
        </w:r>
      </w:ins>
      <w:ins w:id="35" w:author="hp" w:date="2021-06-23T09:51:00Z">
        <w:r>
          <w:rPr>
            <w:rFonts w:ascii="Times New Roman" w:hAnsi="Times New Roman"/>
            <w:sz w:val="24"/>
            <w:szCs w:val="24"/>
          </w:rPr>
          <w:t>OF YOUR DEGREE AND ALSO THE PRODUCTION OF A TECHNNICAL PAPER</w:t>
        </w:r>
      </w:ins>
    </w:p>
    <w:p w14:paraId="3765F5A9" w14:textId="77777777" w:rsidR="007B1551" w:rsidRPr="00B653FB" w:rsidRDefault="007B1551">
      <w:pPr>
        <w:spacing w:line="360" w:lineRule="auto"/>
        <w:rPr>
          <w:rStyle w:val="BookTitle1"/>
          <w:rFonts w:ascii="Times New Roman" w:hAnsi="Times New Roman"/>
          <w:b w:val="0"/>
          <w:bCs w:val="0"/>
          <w:smallCaps w:val="0"/>
          <w:spacing w:val="0"/>
          <w:sz w:val="24"/>
          <w:szCs w:val="24"/>
        </w:rPr>
      </w:pPr>
    </w:p>
    <w:p w14:paraId="5D8E1A60" w14:textId="77777777" w:rsidR="007B1551" w:rsidRPr="00B653FB" w:rsidRDefault="00541225">
      <w:pPr>
        <w:spacing w:line="360" w:lineRule="auto"/>
        <w:jc w:val="both"/>
        <w:rPr>
          <w:rStyle w:val="BookTitle1"/>
          <w:rFonts w:ascii="Times New Roman" w:hAnsi="Times New Roman"/>
          <w:smallCaps w:val="0"/>
          <w:spacing w:val="0"/>
          <w:sz w:val="24"/>
          <w:szCs w:val="24"/>
          <w:u w:val="single"/>
        </w:rPr>
      </w:pPr>
      <w:bookmarkStart w:id="36" w:name="_Toc458668580"/>
      <w:r w:rsidRPr="00B653FB">
        <w:rPr>
          <w:rStyle w:val="BookTitle1"/>
          <w:rFonts w:ascii="Times New Roman" w:hAnsi="Times New Roman"/>
          <w:smallCaps w:val="0"/>
          <w:spacing w:val="0"/>
          <w:sz w:val="24"/>
          <w:szCs w:val="24"/>
          <w:u w:val="single"/>
        </w:rPr>
        <w:t>Ethics Consideration</w:t>
      </w:r>
      <w:bookmarkEnd w:id="36"/>
    </w:p>
    <w:p w14:paraId="2F96C7BE" w14:textId="77777777" w:rsidR="007B1551" w:rsidRPr="00B653FB" w:rsidRDefault="00541225">
      <w:pPr>
        <w:spacing w:line="360" w:lineRule="auto"/>
        <w:rPr>
          <w:rStyle w:val="BookTitle1"/>
          <w:rFonts w:ascii="Times New Roman" w:hAnsi="Times New Roman"/>
          <w:b w:val="0"/>
          <w:bCs w:val="0"/>
          <w:smallCaps w:val="0"/>
          <w:spacing w:val="0"/>
          <w:sz w:val="24"/>
          <w:szCs w:val="24"/>
        </w:rPr>
      </w:pPr>
      <w:r w:rsidRPr="00B653FB">
        <w:rPr>
          <w:rStyle w:val="BookTitle1"/>
          <w:rFonts w:ascii="Times New Roman" w:hAnsi="Times New Roman"/>
          <w:b w:val="0"/>
          <w:bCs w:val="0"/>
          <w:smallCaps w:val="0"/>
          <w:spacing w:val="0"/>
          <w:sz w:val="24"/>
          <w:szCs w:val="24"/>
        </w:rPr>
        <w:t>Our project does not have any ethics to be considered.</w:t>
      </w:r>
    </w:p>
    <w:p w14:paraId="467988F5" w14:textId="77777777" w:rsidR="007B1551" w:rsidRPr="00B653FB" w:rsidRDefault="007B1551">
      <w:pPr>
        <w:pStyle w:val="Heading1"/>
        <w:spacing w:line="360" w:lineRule="auto"/>
        <w:rPr>
          <w:rStyle w:val="BookTitle1"/>
          <w:rFonts w:ascii="Times New Roman" w:hAnsi="Times New Roman" w:cs="Times New Roman"/>
          <w:b/>
          <w:bCs/>
          <w:smallCaps w:val="0"/>
          <w:color w:val="auto"/>
          <w:spacing w:val="0"/>
          <w:sz w:val="24"/>
          <w:szCs w:val="24"/>
          <w:u w:val="single"/>
        </w:rPr>
      </w:pPr>
      <w:bookmarkStart w:id="37" w:name="_Toc458668581"/>
    </w:p>
    <w:p w14:paraId="3F87FD0A" w14:textId="77777777" w:rsidR="007B1551" w:rsidRPr="00B653FB" w:rsidRDefault="007B1551">
      <w:pPr>
        <w:pStyle w:val="Heading1"/>
        <w:spacing w:line="360" w:lineRule="auto"/>
        <w:rPr>
          <w:rStyle w:val="BookTitle1"/>
          <w:rFonts w:ascii="Times New Roman" w:hAnsi="Times New Roman" w:cs="Times New Roman"/>
          <w:b/>
          <w:bCs/>
          <w:smallCaps w:val="0"/>
          <w:color w:val="auto"/>
          <w:spacing w:val="0"/>
          <w:sz w:val="24"/>
          <w:szCs w:val="24"/>
          <w:u w:val="single"/>
        </w:rPr>
      </w:pPr>
    </w:p>
    <w:p w14:paraId="5F0340E6" w14:textId="77777777" w:rsidR="007B1551" w:rsidRPr="00B653FB" w:rsidRDefault="007B1551">
      <w:pPr>
        <w:rPr>
          <w:rFonts w:ascii="Times New Roman" w:hAnsi="Times New Roman"/>
          <w:sz w:val="24"/>
          <w:szCs w:val="24"/>
        </w:rPr>
      </w:pPr>
    </w:p>
    <w:p w14:paraId="1ADD9059" w14:textId="77777777" w:rsidR="007B1551" w:rsidRPr="00B653FB" w:rsidRDefault="007B1551">
      <w:pPr>
        <w:rPr>
          <w:rFonts w:ascii="Times New Roman" w:hAnsi="Times New Roman"/>
          <w:sz w:val="24"/>
          <w:szCs w:val="24"/>
        </w:rPr>
      </w:pPr>
    </w:p>
    <w:p w14:paraId="40F7632D" w14:textId="77777777" w:rsidR="007B1551" w:rsidRPr="00B653FB" w:rsidRDefault="007B1551">
      <w:pPr>
        <w:rPr>
          <w:rFonts w:ascii="Times New Roman" w:hAnsi="Times New Roman"/>
          <w:sz w:val="24"/>
          <w:szCs w:val="24"/>
        </w:rPr>
      </w:pPr>
    </w:p>
    <w:p w14:paraId="6DA47BB4" w14:textId="77777777" w:rsidR="007B1551" w:rsidRPr="00B653FB" w:rsidRDefault="007B1551">
      <w:pPr>
        <w:rPr>
          <w:rFonts w:ascii="Times New Roman" w:hAnsi="Times New Roman"/>
          <w:sz w:val="24"/>
          <w:szCs w:val="24"/>
        </w:rPr>
      </w:pPr>
    </w:p>
    <w:p w14:paraId="5A2A97BC" w14:textId="77777777" w:rsidR="007B1551" w:rsidRPr="00B653FB" w:rsidRDefault="007B1551">
      <w:pPr>
        <w:rPr>
          <w:rFonts w:ascii="Times New Roman" w:hAnsi="Times New Roman"/>
          <w:sz w:val="24"/>
          <w:szCs w:val="24"/>
        </w:rPr>
      </w:pPr>
    </w:p>
    <w:p w14:paraId="2F0BDE24" w14:textId="77777777" w:rsidR="007B1551" w:rsidRPr="00B653FB" w:rsidRDefault="007B1551">
      <w:pPr>
        <w:rPr>
          <w:rFonts w:ascii="Times New Roman" w:hAnsi="Times New Roman"/>
          <w:sz w:val="24"/>
          <w:szCs w:val="24"/>
        </w:rPr>
      </w:pPr>
    </w:p>
    <w:p w14:paraId="7555D28F" w14:textId="77777777" w:rsidR="007B1551" w:rsidRPr="00B653FB" w:rsidRDefault="007B1551">
      <w:pPr>
        <w:rPr>
          <w:rFonts w:ascii="Times New Roman" w:hAnsi="Times New Roman"/>
          <w:sz w:val="24"/>
          <w:szCs w:val="24"/>
        </w:rPr>
      </w:pPr>
    </w:p>
    <w:p w14:paraId="787B9CBA" w14:textId="29AEA22A" w:rsidR="007B1551" w:rsidRPr="00B653FB" w:rsidRDefault="00541225">
      <w:pPr>
        <w:rPr>
          <w:rStyle w:val="BookTitle1"/>
          <w:rFonts w:ascii="Times New Roman" w:hAnsi="Times New Roman"/>
          <w:bCs w:val="0"/>
          <w:smallCaps w:val="0"/>
          <w:spacing w:val="0"/>
          <w:sz w:val="24"/>
          <w:szCs w:val="24"/>
          <w:u w:val="single"/>
        </w:rPr>
      </w:pPr>
      <w:r w:rsidRPr="00B653FB">
        <w:rPr>
          <w:rStyle w:val="BookTitle1"/>
          <w:rFonts w:ascii="Times New Roman" w:hAnsi="Times New Roman"/>
          <w:bCs w:val="0"/>
          <w:smallCaps w:val="0"/>
          <w:spacing w:val="0"/>
          <w:sz w:val="24"/>
          <w:szCs w:val="24"/>
          <w:u w:val="single"/>
        </w:rPr>
        <w:t>Time Table</w:t>
      </w:r>
      <w:bookmarkEnd w:id="37"/>
      <w:r w:rsidRPr="00B653FB">
        <w:rPr>
          <w:rStyle w:val="BookTitle1"/>
          <w:rFonts w:ascii="Times New Roman" w:hAnsi="Times New Roman"/>
          <w:bCs w:val="0"/>
          <w:smallCaps w:val="0"/>
          <w:spacing w:val="0"/>
          <w:sz w:val="24"/>
          <w:szCs w:val="24"/>
          <w:u w:val="single"/>
        </w:rPr>
        <w:tab/>
      </w:r>
    </w:p>
    <w:p w14:paraId="2B8FF4E8" w14:textId="531DF929" w:rsidR="00541225" w:rsidRPr="00B653FB" w:rsidRDefault="00541225">
      <w:pPr>
        <w:rPr>
          <w:rStyle w:val="BookTitle1"/>
          <w:rFonts w:ascii="Times New Roman" w:hAnsi="Times New Roman"/>
          <w:bCs w:val="0"/>
          <w:smallCaps w:val="0"/>
          <w:spacing w:val="0"/>
          <w:sz w:val="24"/>
          <w:szCs w:val="24"/>
          <w:u w:val="single"/>
        </w:rPr>
      </w:pPr>
      <w:commentRangeStart w:id="38"/>
      <w:r w:rsidRPr="00B653FB">
        <w:rPr>
          <w:rFonts w:ascii="Times New Roman" w:eastAsia="Arial" w:hAnsi="Times New Roman"/>
          <w:i/>
          <w:color w:val="44546A"/>
          <w:sz w:val="24"/>
          <w:szCs w:val="24"/>
        </w:rPr>
        <w:t>Table 1.1</w:t>
      </w:r>
      <w:commentRangeEnd w:id="38"/>
      <w:r w:rsidR="00CC56DF">
        <w:rPr>
          <w:rStyle w:val="CommentReference"/>
        </w:rPr>
        <w:commentReference w:id="38"/>
      </w:r>
    </w:p>
    <w:tbl>
      <w:tblPr>
        <w:tblpPr w:leftFromText="180" w:rightFromText="180" w:bottomFromText="160" w:vertAnchor="text" w:horzAnchor="margin" w:tblpY="18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45"/>
        <w:gridCol w:w="2366"/>
        <w:gridCol w:w="2153"/>
      </w:tblGrid>
      <w:tr w:rsidR="007B1551" w:rsidRPr="00B653FB" w14:paraId="5C5D94EC" w14:textId="77777777">
        <w:tc>
          <w:tcPr>
            <w:tcW w:w="1249" w:type="pct"/>
            <w:tcBorders>
              <w:top w:val="single" w:sz="4" w:space="0" w:color="auto"/>
              <w:left w:val="single" w:sz="4" w:space="0" w:color="auto"/>
              <w:bottom w:val="single" w:sz="4" w:space="0" w:color="auto"/>
              <w:right w:val="single" w:sz="4" w:space="0" w:color="auto"/>
            </w:tcBorders>
          </w:tcPr>
          <w:p w14:paraId="39387140" w14:textId="77777777" w:rsidR="007B1551" w:rsidRPr="00B653FB" w:rsidRDefault="00541225">
            <w:pPr>
              <w:spacing w:line="360" w:lineRule="auto"/>
              <w:jc w:val="both"/>
              <w:rPr>
                <w:rFonts w:ascii="Times New Roman" w:hAnsi="Times New Roman"/>
                <w:b/>
                <w:bCs/>
                <w:iCs/>
                <w:sz w:val="24"/>
                <w:szCs w:val="24"/>
              </w:rPr>
            </w:pPr>
            <w:r w:rsidRPr="00B653FB">
              <w:rPr>
                <w:rFonts w:ascii="Times New Roman" w:hAnsi="Times New Roman"/>
                <w:b/>
                <w:bCs/>
                <w:iCs/>
                <w:sz w:val="24"/>
                <w:szCs w:val="24"/>
              </w:rPr>
              <w:t>Stage</w:t>
            </w:r>
          </w:p>
        </w:tc>
        <w:tc>
          <w:tcPr>
            <w:tcW w:w="1245" w:type="pct"/>
            <w:tcBorders>
              <w:top w:val="single" w:sz="4" w:space="0" w:color="auto"/>
              <w:left w:val="single" w:sz="4" w:space="0" w:color="auto"/>
              <w:bottom w:val="single" w:sz="4" w:space="0" w:color="auto"/>
              <w:right w:val="single" w:sz="4" w:space="0" w:color="auto"/>
            </w:tcBorders>
          </w:tcPr>
          <w:p w14:paraId="455D6A75" w14:textId="77777777" w:rsidR="007B1551" w:rsidRPr="00B653FB" w:rsidRDefault="00541225">
            <w:pPr>
              <w:spacing w:line="360" w:lineRule="auto"/>
              <w:jc w:val="both"/>
              <w:rPr>
                <w:rFonts w:ascii="Times New Roman" w:hAnsi="Times New Roman"/>
                <w:b/>
                <w:bCs/>
                <w:iCs/>
                <w:sz w:val="24"/>
                <w:szCs w:val="24"/>
              </w:rPr>
            </w:pPr>
            <w:r w:rsidRPr="00B653FB">
              <w:rPr>
                <w:rFonts w:ascii="Times New Roman" w:hAnsi="Times New Roman"/>
                <w:b/>
                <w:sz w:val="24"/>
                <w:szCs w:val="24"/>
              </w:rPr>
              <w:t>Start</w:t>
            </w:r>
          </w:p>
        </w:tc>
        <w:tc>
          <w:tcPr>
            <w:tcW w:w="1312" w:type="pct"/>
            <w:tcBorders>
              <w:top w:val="single" w:sz="4" w:space="0" w:color="auto"/>
              <w:left w:val="single" w:sz="4" w:space="0" w:color="auto"/>
              <w:bottom w:val="single" w:sz="4" w:space="0" w:color="auto"/>
              <w:right w:val="single" w:sz="4" w:space="0" w:color="auto"/>
            </w:tcBorders>
          </w:tcPr>
          <w:p w14:paraId="2BC9EBEA" w14:textId="77777777" w:rsidR="007B1551" w:rsidRPr="00B653FB" w:rsidRDefault="00541225">
            <w:pPr>
              <w:spacing w:line="360" w:lineRule="auto"/>
              <w:jc w:val="both"/>
              <w:rPr>
                <w:rFonts w:ascii="Times New Roman" w:hAnsi="Times New Roman"/>
                <w:b/>
                <w:bCs/>
                <w:iCs/>
                <w:sz w:val="24"/>
                <w:szCs w:val="24"/>
              </w:rPr>
            </w:pPr>
            <w:r w:rsidRPr="00B653FB">
              <w:rPr>
                <w:rFonts w:ascii="Times New Roman" w:hAnsi="Times New Roman"/>
                <w:b/>
                <w:sz w:val="24"/>
                <w:szCs w:val="24"/>
              </w:rPr>
              <w:t xml:space="preserve">End </w:t>
            </w:r>
          </w:p>
        </w:tc>
        <w:tc>
          <w:tcPr>
            <w:tcW w:w="1194" w:type="pct"/>
            <w:tcBorders>
              <w:top w:val="single" w:sz="4" w:space="0" w:color="auto"/>
              <w:left w:val="single" w:sz="4" w:space="0" w:color="auto"/>
              <w:bottom w:val="single" w:sz="4" w:space="0" w:color="auto"/>
              <w:right w:val="single" w:sz="4" w:space="0" w:color="auto"/>
            </w:tcBorders>
          </w:tcPr>
          <w:p w14:paraId="7C6C2893" w14:textId="77777777" w:rsidR="007B1551" w:rsidRPr="00B653FB" w:rsidRDefault="00541225">
            <w:pPr>
              <w:spacing w:line="360" w:lineRule="auto"/>
              <w:jc w:val="both"/>
              <w:rPr>
                <w:rFonts w:ascii="Times New Roman" w:hAnsi="Times New Roman"/>
                <w:b/>
                <w:bCs/>
                <w:iCs/>
                <w:sz w:val="24"/>
                <w:szCs w:val="24"/>
              </w:rPr>
            </w:pPr>
            <w:r w:rsidRPr="00B653FB">
              <w:rPr>
                <w:rFonts w:ascii="Times New Roman" w:hAnsi="Times New Roman"/>
                <w:b/>
                <w:sz w:val="24"/>
                <w:szCs w:val="24"/>
              </w:rPr>
              <w:t>Duration(weeks)</w:t>
            </w:r>
          </w:p>
        </w:tc>
      </w:tr>
      <w:tr w:rsidR="007B1551" w:rsidRPr="00B653FB" w14:paraId="2D67F899" w14:textId="77777777">
        <w:tc>
          <w:tcPr>
            <w:tcW w:w="1249" w:type="pct"/>
            <w:tcBorders>
              <w:top w:val="single" w:sz="4" w:space="0" w:color="auto"/>
              <w:left w:val="single" w:sz="4" w:space="0" w:color="auto"/>
              <w:bottom w:val="single" w:sz="4" w:space="0" w:color="auto"/>
              <w:right w:val="single" w:sz="4" w:space="0" w:color="auto"/>
            </w:tcBorders>
          </w:tcPr>
          <w:p w14:paraId="0D2715F4"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Proposal</w:t>
            </w:r>
          </w:p>
        </w:tc>
        <w:tc>
          <w:tcPr>
            <w:tcW w:w="1245" w:type="pct"/>
            <w:tcBorders>
              <w:top w:val="single" w:sz="4" w:space="0" w:color="auto"/>
              <w:left w:val="single" w:sz="4" w:space="0" w:color="auto"/>
              <w:bottom w:val="single" w:sz="4" w:space="0" w:color="auto"/>
              <w:right w:val="single" w:sz="4" w:space="0" w:color="auto"/>
            </w:tcBorders>
          </w:tcPr>
          <w:p w14:paraId="2F81DA8E"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16/11/2020</w:t>
            </w:r>
          </w:p>
        </w:tc>
        <w:tc>
          <w:tcPr>
            <w:tcW w:w="1312" w:type="pct"/>
            <w:tcBorders>
              <w:top w:val="single" w:sz="4" w:space="0" w:color="auto"/>
              <w:left w:val="single" w:sz="4" w:space="0" w:color="auto"/>
              <w:bottom w:val="single" w:sz="4" w:space="0" w:color="auto"/>
              <w:right w:val="single" w:sz="4" w:space="0" w:color="auto"/>
            </w:tcBorders>
          </w:tcPr>
          <w:p w14:paraId="23AA33CF"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05/12/2021</w:t>
            </w:r>
          </w:p>
        </w:tc>
        <w:tc>
          <w:tcPr>
            <w:tcW w:w="1194" w:type="pct"/>
            <w:tcBorders>
              <w:top w:val="single" w:sz="4" w:space="0" w:color="auto"/>
              <w:left w:val="single" w:sz="4" w:space="0" w:color="auto"/>
              <w:bottom w:val="single" w:sz="4" w:space="0" w:color="auto"/>
              <w:right w:val="single" w:sz="4" w:space="0" w:color="auto"/>
            </w:tcBorders>
          </w:tcPr>
          <w:p w14:paraId="539244D8"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4</w:t>
            </w:r>
          </w:p>
        </w:tc>
      </w:tr>
      <w:tr w:rsidR="007B1551" w:rsidRPr="00B653FB" w14:paraId="46509ADF" w14:textId="77777777">
        <w:tc>
          <w:tcPr>
            <w:tcW w:w="1249" w:type="pct"/>
            <w:tcBorders>
              <w:top w:val="single" w:sz="4" w:space="0" w:color="auto"/>
              <w:left w:val="single" w:sz="4" w:space="0" w:color="auto"/>
              <w:bottom w:val="single" w:sz="4" w:space="0" w:color="auto"/>
              <w:right w:val="single" w:sz="4" w:space="0" w:color="auto"/>
            </w:tcBorders>
          </w:tcPr>
          <w:p w14:paraId="08B8CF2A"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Planning</w:t>
            </w:r>
          </w:p>
        </w:tc>
        <w:tc>
          <w:tcPr>
            <w:tcW w:w="1245" w:type="pct"/>
            <w:tcBorders>
              <w:top w:val="single" w:sz="4" w:space="0" w:color="auto"/>
              <w:left w:val="single" w:sz="4" w:space="0" w:color="auto"/>
              <w:bottom w:val="single" w:sz="4" w:space="0" w:color="auto"/>
              <w:right w:val="single" w:sz="4" w:space="0" w:color="auto"/>
            </w:tcBorders>
          </w:tcPr>
          <w:p w14:paraId="34F03FF9"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07/12/2021</w:t>
            </w:r>
          </w:p>
        </w:tc>
        <w:tc>
          <w:tcPr>
            <w:tcW w:w="1312" w:type="pct"/>
            <w:tcBorders>
              <w:top w:val="single" w:sz="4" w:space="0" w:color="auto"/>
              <w:left w:val="single" w:sz="4" w:space="0" w:color="auto"/>
              <w:bottom w:val="single" w:sz="4" w:space="0" w:color="auto"/>
              <w:right w:val="single" w:sz="4" w:space="0" w:color="auto"/>
            </w:tcBorders>
          </w:tcPr>
          <w:p w14:paraId="7FD2F265"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11/12/2021</w:t>
            </w:r>
          </w:p>
        </w:tc>
        <w:tc>
          <w:tcPr>
            <w:tcW w:w="1194" w:type="pct"/>
            <w:tcBorders>
              <w:top w:val="single" w:sz="4" w:space="0" w:color="auto"/>
              <w:left w:val="single" w:sz="4" w:space="0" w:color="auto"/>
              <w:bottom w:val="single" w:sz="4" w:space="0" w:color="auto"/>
              <w:right w:val="single" w:sz="4" w:space="0" w:color="auto"/>
            </w:tcBorders>
          </w:tcPr>
          <w:p w14:paraId="5AA9FCB5"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1</w:t>
            </w:r>
          </w:p>
        </w:tc>
      </w:tr>
      <w:tr w:rsidR="007B1551" w:rsidRPr="00B653FB" w14:paraId="4EC57C28" w14:textId="77777777">
        <w:tc>
          <w:tcPr>
            <w:tcW w:w="1249" w:type="pct"/>
            <w:tcBorders>
              <w:top w:val="single" w:sz="4" w:space="0" w:color="auto"/>
              <w:left w:val="single" w:sz="4" w:space="0" w:color="auto"/>
              <w:bottom w:val="single" w:sz="4" w:space="0" w:color="auto"/>
              <w:right w:val="single" w:sz="4" w:space="0" w:color="auto"/>
            </w:tcBorders>
          </w:tcPr>
          <w:p w14:paraId="1D52452A"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Analysis</w:t>
            </w:r>
          </w:p>
        </w:tc>
        <w:tc>
          <w:tcPr>
            <w:tcW w:w="1245" w:type="pct"/>
            <w:tcBorders>
              <w:top w:val="single" w:sz="4" w:space="0" w:color="auto"/>
              <w:left w:val="single" w:sz="4" w:space="0" w:color="auto"/>
              <w:bottom w:val="single" w:sz="4" w:space="0" w:color="auto"/>
              <w:right w:val="single" w:sz="4" w:space="0" w:color="auto"/>
            </w:tcBorders>
          </w:tcPr>
          <w:p w14:paraId="7834222A"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14/12/2021</w:t>
            </w:r>
          </w:p>
        </w:tc>
        <w:tc>
          <w:tcPr>
            <w:tcW w:w="1312" w:type="pct"/>
            <w:tcBorders>
              <w:top w:val="single" w:sz="4" w:space="0" w:color="auto"/>
              <w:left w:val="single" w:sz="4" w:space="0" w:color="auto"/>
              <w:bottom w:val="single" w:sz="4" w:space="0" w:color="auto"/>
              <w:right w:val="single" w:sz="4" w:space="0" w:color="auto"/>
            </w:tcBorders>
          </w:tcPr>
          <w:p w14:paraId="030F9129"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02/01/2021</w:t>
            </w:r>
          </w:p>
        </w:tc>
        <w:tc>
          <w:tcPr>
            <w:tcW w:w="1194" w:type="pct"/>
            <w:tcBorders>
              <w:top w:val="single" w:sz="4" w:space="0" w:color="auto"/>
              <w:left w:val="single" w:sz="4" w:space="0" w:color="auto"/>
              <w:bottom w:val="single" w:sz="4" w:space="0" w:color="auto"/>
              <w:right w:val="single" w:sz="4" w:space="0" w:color="auto"/>
            </w:tcBorders>
          </w:tcPr>
          <w:p w14:paraId="07407497"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3</w:t>
            </w:r>
          </w:p>
        </w:tc>
      </w:tr>
      <w:tr w:rsidR="007B1551" w:rsidRPr="00B653FB" w14:paraId="3A81A936" w14:textId="77777777">
        <w:tc>
          <w:tcPr>
            <w:tcW w:w="1249" w:type="pct"/>
            <w:tcBorders>
              <w:top w:val="single" w:sz="4" w:space="0" w:color="auto"/>
              <w:left w:val="single" w:sz="4" w:space="0" w:color="auto"/>
              <w:bottom w:val="single" w:sz="4" w:space="0" w:color="auto"/>
              <w:right w:val="single" w:sz="4" w:space="0" w:color="auto"/>
            </w:tcBorders>
          </w:tcPr>
          <w:p w14:paraId="0938D6F4"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Design</w:t>
            </w:r>
          </w:p>
        </w:tc>
        <w:tc>
          <w:tcPr>
            <w:tcW w:w="1245" w:type="pct"/>
            <w:tcBorders>
              <w:top w:val="single" w:sz="4" w:space="0" w:color="auto"/>
              <w:left w:val="single" w:sz="4" w:space="0" w:color="auto"/>
              <w:bottom w:val="single" w:sz="4" w:space="0" w:color="auto"/>
              <w:right w:val="single" w:sz="4" w:space="0" w:color="auto"/>
            </w:tcBorders>
          </w:tcPr>
          <w:p w14:paraId="649AFD52"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04/01/2021</w:t>
            </w:r>
          </w:p>
        </w:tc>
        <w:tc>
          <w:tcPr>
            <w:tcW w:w="1312" w:type="pct"/>
            <w:tcBorders>
              <w:top w:val="single" w:sz="4" w:space="0" w:color="auto"/>
              <w:left w:val="single" w:sz="4" w:space="0" w:color="auto"/>
              <w:bottom w:val="single" w:sz="4" w:space="0" w:color="auto"/>
              <w:right w:val="single" w:sz="4" w:space="0" w:color="auto"/>
            </w:tcBorders>
          </w:tcPr>
          <w:p w14:paraId="28F512D9"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29/01/2021</w:t>
            </w:r>
          </w:p>
        </w:tc>
        <w:tc>
          <w:tcPr>
            <w:tcW w:w="1194" w:type="pct"/>
            <w:tcBorders>
              <w:top w:val="single" w:sz="4" w:space="0" w:color="auto"/>
              <w:left w:val="single" w:sz="4" w:space="0" w:color="auto"/>
              <w:bottom w:val="single" w:sz="4" w:space="0" w:color="auto"/>
              <w:right w:val="single" w:sz="4" w:space="0" w:color="auto"/>
            </w:tcBorders>
          </w:tcPr>
          <w:p w14:paraId="5CE0E36D"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4</w:t>
            </w:r>
          </w:p>
        </w:tc>
      </w:tr>
      <w:tr w:rsidR="007B1551" w:rsidRPr="00B653FB" w14:paraId="4484F63B" w14:textId="77777777">
        <w:tc>
          <w:tcPr>
            <w:tcW w:w="1249" w:type="pct"/>
            <w:tcBorders>
              <w:top w:val="single" w:sz="4" w:space="0" w:color="auto"/>
              <w:left w:val="single" w:sz="4" w:space="0" w:color="auto"/>
              <w:bottom w:val="single" w:sz="4" w:space="0" w:color="auto"/>
              <w:right w:val="single" w:sz="4" w:space="0" w:color="auto"/>
            </w:tcBorders>
          </w:tcPr>
          <w:p w14:paraId="1B454394"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Implementation</w:t>
            </w:r>
          </w:p>
        </w:tc>
        <w:tc>
          <w:tcPr>
            <w:tcW w:w="1245" w:type="pct"/>
            <w:tcBorders>
              <w:top w:val="single" w:sz="4" w:space="0" w:color="auto"/>
              <w:left w:val="single" w:sz="4" w:space="0" w:color="auto"/>
              <w:bottom w:val="single" w:sz="4" w:space="0" w:color="auto"/>
              <w:right w:val="single" w:sz="4" w:space="0" w:color="auto"/>
            </w:tcBorders>
          </w:tcPr>
          <w:p w14:paraId="4B3E38C4"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01/02/2021</w:t>
            </w:r>
          </w:p>
        </w:tc>
        <w:tc>
          <w:tcPr>
            <w:tcW w:w="1312" w:type="pct"/>
            <w:tcBorders>
              <w:top w:val="single" w:sz="4" w:space="0" w:color="auto"/>
              <w:left w:val="single" w:sz="4" w:space="0" w:color="auto"/>
              <w:bottom w:val="single" w:sz="4" w:space="0" w:color="auto"/>
              <w:right w:val="single" w:sz="4" w:space="0" w:color="auto"/>
            </w:tcBorders>
          </w:tcPr>
          <w:p w14:paraId="2D14934B"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26/02/2021</w:t>
            </w:r>
          </w:p>
        </w:tc>
        <w:tc>
          <w:tcPr>
            <w:tcW w:w="1194" w:type="pct"/>
            <w:tcBorders>
              <w:top w:val="single" w:sz="4" w:space="0" w:color="auto"/>
              <w:left w:val="single" w:sz="4" w:space="0" w:color="auto"/>
              <w:bottom w:val="single" w:sz="4" w:space="0" w:color="auto"/>
              <w:right w:val="single" w:sz="4" w:space="0" w:color="auto"/>
            </w:tcBorders>
          </w:tcPr>
          <w:p w14:paraId="096360CB"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4</w:t>
            </w:r>
          </w:p>
        </w:tc>
      </w:tr>
      <w:tr w:rsidR="007B1551" w:rsidRPr="00B653FB" w14:paraId="79B8BC00" w14:textId="77777777">
        <w:tc>
          <w:tcPr>
            <w:tcW w:w="1249" w:type="pct"/>
            <w:tcBorders>
              <w:top w:val="single" w:sz="4" w:space="0" w:color="auto"/>
              <w:left w:val="single" w:sz="4" w:space="0" w:color="auto"/>
              <w:bottom w:val="single" w:sz="4" w:space="0" w:color="auto"/>
              <w:right w:val="single" w:sz="4" w:space="0" w:color="auto"/>
            </w:tcBorders>
          </w:tcPr>
          <w:p w14:paraId="3BE70EE6"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Maintenance</w:t>
            </w:r>
          </w:p>
        </w:tc>
        <w:tc>
          <w:tcPr>
            <w:tcW w:w="1245" w:type="pct"/>
            <w:tcBorders>
              <w:top w:val="single" w:sz="4" w:space="0" w:color="auto"/>
              <w:left w:val="single" w:sz="4" w:space="0" w:color="auto"/>
              <w:bottom w:val="single" w:sz="4" w:space="0" w:color="auto"/>
              <w:right w:val="single" w:sz="4" w:space="0" w:color="auto"/>
            </w:tcBorders>
          </w:tcPr>
          <w:p w14:paraId="2A3362C0"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01/03/2021</w:t>
            </w:r>
          </w:p>
        </w:tc>
        <w:tc>
          <w:tcPr>
            <w:tcW w:w="1312" w:type="pct"/>
            <w:tcBorders>
              <w:top w:val="single" w:sz="4" w:space="0" w:color="auto"/>
              <w:left w:val="single" w:sz="4" w:space="0" w:color="auto"/>
              <w:bottom w:val="single" w:sz="4" w:space="0" w:color="auto"/>
              <w:right w:val="single" w:sz="4" w:space="0" w:color="auto"/>
            </w:tcBorders>
          </w:tcPr>
          <w:p w14:paraId="10602762"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27/03/2021</w:t>
            </w:r>
          </w:p>
        </w:tc>
        <w:tc>
          <w:tcPr>
            <w:tcW w:w="1194" w:type="pct"/>
            <w:tcBorders>
              <w:top w:val="single" w:sz="4" w:space="0" w:color="auto"/>
              <w:left w:val="single" w:sz="4" w:space="0" w:color="auto"/>
              <w:bottom w:val="single" w:sz="4" w:space="0" w:color="auto"/>
              <w:right w:val="single" w:sz="4" w:space="0" w:color="auto"/>
            </w:tcBorders>
          </w:tcPr>
          <w:p w14:paraId="53D3A6F4" w14:textId="77777777" w:rsidR="007B1551" w:rsidRPr="00B653FB" w:rsidRDefault="00541225">
            <w:pPr>
              <w:spacing w:line="360" w:lineRule="auto"/>
              <w:jc w:val="both"/>
              <w:rPr>
                <w:rFonts w:ascii="Times New Roman" w:hAnsi="Times New Roman"/>
                <w:iCs/>
                <w:sz w:val="24"/>
                <w:szCs w:val="24"/>
              </w:rPr>
            </w:pPr>
            <w:r w:rsidRPr="00B653FB">
              <w:rPr>
                <w:rFonts w:ascii="Times New Roman" w:hAnsi="Times New Roman"/>
                <w:sz w:val="24"/>
                <w:szCs w:val="24"/>
              </w:rPr>
              <w:t>4</w:t>
            </w:r>
          </w:p>
        </w:tc>
      </w:tr>
    </w:tbl>
    <w:p w14:paraId="3F113247" w14:textId="77777777" w:rsidR="007B1551" w:rsidRPr="00B653FB" w:rsidRDefault="007B1551">
      <w:pPr>
        <w:spacing w:line="360" w:lineRule="auto"/>
        <w:jc w:val="both"/>
        <w:rPr>
          <w:rFonts w:ascii="Times New Roman" w:hAnsi="Times New Roman"/>
          <w:sz w:val="24"/>
          <w:szCs w:val="24"/>
          <w:lang w:val="en-ZA"/>
        </w:rPr>
      </w:pPr>
    </w:p>
    <w:p w14:paraId="11C2A563" w14:textId="77777777" w:rsidR="007B1551" w:rsidRPr="00B653FB" w:rsidRDefault="007B1551">
      <w:pPr>
        <w:spacing w:line="360" w:lineRule="auto"/>
        <w:jc w:val="both"/>
        <w:rPr>
          <w:rFonts w:ascii="Times New Roman" w:hAnsi="Times New Roman"/>
          <w:sz w:val="24"/>
          <w:szCs w:val="24"/>
          <w:lang w:val="en-ZA"/>
        </w:rPr>
      </w:pPr>
    </w:p>
    <w:p w14:paraId="734F8766" w14:textId="77777777" w:rsidR="007B1551" w:rsidRPr="00B653FB" w:rsidRDefault="007B1551">
      <w:pPr>
        <w:spacing w:line="360" w:lineRule="auto"/>
        <w:jc w:val="both"/>
        <w:rPr>
          <w:rFonts w:ascii="Times New Roman" w:hAnsi="Times New Roman"/>
          <w:sz w:val="24"/>
          <w:szCs w:val="24"/>
          <w:lang w:val="en-ZA"/>
        </w:rPr>
      </w:pPr>
    </w:p>
    <w:p w14:paraId="4D0A5C59" w14:textId="77777777" w:rsidR="007B1551" w:rsidRPr="00B653FB" w:rsidRDefault="007B1551">
      <w:pPr>
        <w:spacing w:line="360" w:lineRule="auto"/>
        <w:jc w:val="both"/>
        <w:rPr>
          <w:rFonts w:ascii="Times New Roman" w:hAnsi="Times New Roman"/>
          <w:sz w:val="24"/>
          <w:szCs w:val="24"/>
          <w:lang w:val="en-ZA"/>
        </w:rPr>
      </w:pPr>
    </w:p>
    <w:p w14:paraId="2185ABC2" w14:textId="77777777" w:rsidR="007B1551" w:rsidRPr="00B653FB" w:rsidRDefault="007B1551">
      <w:pPr>
        <w:spacing w:line="360" w:lineRule="auto"/>
        <w:jc w:val="both"/>
        <w:rPr>
          <w:rFonts w:ascii="Times New Roman" w:hAnsi="Times New Roman"/>
          <w:sz w:val="24"/>
          <w:szCs w:val="24"/>
          <w:lang w:val="en-ZA"/>
        </w:rPr>
      </w:pPr>
    </w:p>
    <w:p w14:paraId="201AFAC2" w14:textId="77777777" w:rsidR="007B1551" w:rsidRPr="00B653FB" w:rsidRDefault="007B1551">
      <w:pPr>
        <w:spacing w:line="360" w:lineRule="auto"/>
        <w:jc w:val="both"/>
        <w:rPr>
          <w:rFonts w:ascii="Times New Roman" w:hAnsi="Times New Roman"/>
          <w:sz w:val="24"/>
          <w:szCs w:val="24"/>
          <w:lang w:val="en-ZA"/>
        </w:rPr>
      </w:pPr>
    </w:p>
    <w:p w14:paraId="4612B0AE" w14:textId="77777777" w:rsidR="007B1551" w:rsidRPr="00B653FB" w:rsidRDefault="007B1551">
      <w:pPr>
        <w:spacing w:line="360" w:lineRule="auto"/>
        <w:jc w:val="both"/>
        <w:rPr>
          <w:rFonts w:ascii="Times New Roman" w:hAnsi="Times New Roman"/>
          <w:sz w:val="24"/>
          <w:szCs w:val="24"/>
          <w:lang w:val="en-ZA"/>
        </w:rPr>
      </w:pPr>
    </w:p>
    <w:p w14:paraId="5610D2A2" w14:textId="77777777" w:rsidR="007B1551" w:rsidRPr="00B653FB" w:rsidRDefault="007B1551">
      <w:pPr>
        <w:spacing w:line="360" w:lineRule="auto"/>
        <w:jc w:val="both"/>
        <w:rPr>
          <w:rFonts w:ascii="Times New Roman" w:hAnsi="Times New Roman"/>
          <w:sz w:val="24"/>
          <w:szCs w:val="24"/>
          <w:lang w:val="en-ZA"/>
        </w:rPr>
      </w:pPr>
    </w:p>
    <w:p w14:paraId="5E6D7F5F" w14:textId="77777777" w:rsidR="007B1551" w:rsidRPr="00B653FB" w:rsidRDefault="007B1551">
      <w:pPr>
        <w:spacing w:line="360" w:lineRule="auto"/>
        <w:jc w:val="both"/>
        <w:rPr>
          <w:rFonts w:ascii="Times New Roman" w:hAnsi="Times New Roman"/>
          <w:sz w:val="24"/>
          <w:szCs w:val="24"/>
          <w:lang w:val="en-ZA"/>
        </w:rPr>
      </w:pPr>
    </w:p>
    <w:p w14:paraId="29BC3648" w14:textId="77777777" w:rsidR="007B1551" w:rsidRPr="00B653FB" w:rsidRDefault="007B1551">
      <w:pPr>
        <w:spacing w:line="360" w:lineRule="auto"/>
        <w:jc w:val="both"/>
        <w:rPr>
          <w:rFonts w:ascii="Times New Roman" w:hAnsi="Times New Roman"/>
          <w:sz w:val="24"/>
          <w:szCs w:val="24"/>
          <w:lang w:val="en-ZA"/>
        </w:rPr>
      </w:pPr>
    </w:p>
    <w:p w14:paraId="347B28AC" w14:textId="77777777" w:rsidR="007B1551" w:rsidRPr="00B653FB" w:rsidRDefault="007B1551">
      <w:pPr>
        <w:spacing w:line="360" w:lineRule="auto"/>
        <w:jc w:val="both"/>
        <w:rPr>
          <w:rFonts w:ascii="Times New Roman" w:hAnsi="Times New Roman"/>
          <w:sz w:val="24"/>
          <w:szCs w:val="24"/>
          <w:lang w:val="en-ZA"/>
        </w:rPr>
      </w:pPr>
    </w:p>
    <w:p w14:paraId="73D41105" w14:textId="77777777" w:rsidR="007B1551" w:rsidRPr="00B653FB" w:rsidRDefault="007B1551">
      <w:pPr>
        <w:spacing w:line="360" w:lineRule="auto"/>
        <w:jc w:val="both"/>
        <w:rPr>
          <w:rFonts w:ascii="Times New Roman" w:hAnsi="Times New Roman"/>
          <w:sz w:val="24"/>
          <w:szCs w:val="24"/>
          <w:lang w:val="en-ZA"/>
        </w:rPr>
      </w:pPr>
    </w:p>
    <w:p w14:paraId="299DD20C" w14:textId="77777777" w:rsidR="007B1551" w:rsidRPr="00B653FB" w:rsidRDefault="007B1551">
      <w:pPr>
        <w:spacing w:line="360" w:lineRule="auto"/>
        <w:jc w:val="both"/>
        <w:rPr>
          <w:rFonts w:ascii="Times New Roman" w:hAnsi="Times New Roman"/>
          <w:sz w:val="24"/>
          <w:szCs w:val="24"/>
          <w:lang w:val="en-ZA"/>
        </w:rPr>
      </w:pPr>
    </w:p>
    <w:p w14:paraId="268FD91F" w14:textId="77777777" w:rsidR="007B1551" w:rsidRPr="00B653FB" w:rsidRDefault="007B1551">
      <w:pPr>
        <w:spacing w:line="360" w:lineRule="auto"/>
        <w:jc w:val="both"/>
        <w:rPr>
          <w:rFonts w:ascii="Times New Roman" w:hAnsi="Times New Roman"/>
          <w:sz w:val="24"/>
          <w:szCs w:val="24"/>
          <w:lang w:val="en-ZA"/>
        </w:rPr>
      </w:pPr>
    </w:p>
    <w:p w14:paraId="77894E07" w14:textId="77777777" w:rsidR="007B1551" w:rsidRPr="00B653FB" w:rsidRDefault="007B1551">
      <w:pPr>
        <w:spacing w:line="360" w:lineRule="auto"/>
        <w:jc w:val="both"/>
        <w:rPr>
          <w:rFonts w:ascii="Times New Roman" w:hAnsi="Times New Roman"/>
          <w:sz w:val="24"/>
          <w:szCs w:val="24"/>
          <w:lang w:val="en-ZA"/>
        </w:rPr>
      </w:pPr>
    </w:p>
    <w:p w14:paraId="69836597" w14:textId="3FEC796E" w:rsidR="007B1551" w:rsidRPr="00B653FB" w:rsidRDefault="00541225">
      <w:pPr>
        <w:spacing w:line="360" w:lineRule="auto"/>
        <w:jc w:val="both"/>
        <w:rPr>
          <w:rFonts w:ascii="Times New Roman" w:hAnsi="Times New Roman"/>
          <w:b/>
          <w:sz w:val="24"/>
          <w:szCs w:val="24"/>
          <w:u w:val="single"/>
        </w:rPr>
      </w:pPr>
      <w:r w:rsidRPr="00B653FB">
        <w:rPr>
          <w:rFonts w:ascii="Times New Roman" w:hAnsi="Times New Roman"/>
          <w:b/>
          <w:sz w:val="24"/>
          <w:szCs w:val="24"/>
          <w:u w:val="single"/>
        </w:rPr>
        <w:t>Gantt chart to show time scheduling in weeks</w:t>
      </w:r>
    </w:p>
    <w:p w14:paraId="6DFB3B23" w14:textId="27BCC032" w:rsidR="00541225" w:rsidRPr="00B653FB" w:rsidRDefault="00541225">
      <w:pPr>
        <w:spacing w:line="360" w:lineRule="auto"/>
        <w:jc w:val="both"/>
        <w:rPr>
          <w:rFonts w:ascii="Times New Roman" w:hAnsi="Times New Roman"/>
          <w:b/>
          <w:sz w:val="24"/>
          <w:szCs w:val="24"/>
          <w:u w:val="single"/>
        </w:rPr>
      </w:pPr>
      <w:commentRangeStart w:id="39"/>
      <w:r w:rsidRPr="00B653FB">
        <w:rPr>
          <w:rFonts w:ascii="Times New Roman" w:eastAsia="Arial" w:hAnsi="Times New Roman"/>
          <w:i/>
          <w:color w:val="44546A"/>
          <w:sz w:val="24"/>
          <w:szCs w:val="24"/>
        </w:rPr>
        <w:t>Figure 1.1</w:t>
      </w:r>
      <w:commentRangeEnd w:id="39"/>
      <w:r w:rsidR="004301BD">
        <w:rPr>
          <w:rStyle w:val="CommentReference"/>
        </w:rPr>
        <w:commentReference w:id="39"/>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186"/>
        <w:gridCol w:w="1186"/>
        <w:gridCol w:w="1187"/>
        <w:gridCol w:w="1653"/>
        <w:gridCol w:w="1440"/>
        <w:gridCol w:w="720"/>
      </w:tblGrid>
      <w:tr w:rsidR="007B1551" w:rsidRPr="00B653FB" w14:paraId="3FDF0DEE" w14:textId="77777777">
        <w:trPr>
          <w:trHeight w:val="368"/>
        </w:trPr>
        <w:tc>
          <w:tcPr>
            <w:tcW w:w="1736" w:type="dxa"/>
            <w:tcBorders>
              <w:top w:val="single" w:sz="4" w:space="0" w:color="auto"/>
              <w:left w:val="single" w:sz="4" w:space="0" w:color="auto"/>
              <w:bottom w:val="single" w:sz="4" w:space="0" w:color="auto"/>
              <w:right w:val="single" w:sz="4" w:space="0" w:color="999999"/>
            </w:tcBorders>
          </w:tcPr>
          <w:p w14:paraId="70DD4637" w14:textId="77777777" w:rsidR="007B1551" w:rsidRPr="00B653FB" w:rsidRDefault="00541225">
            <w:pPr>
              <w:spacing w:line="360" w:lineRule="auto"/>
              <w:jc w:val="both"/>
              <w:rPr>
                <w:rFonts w:ascii="Times New Roman" w:hAnsi="Times New Roman"/>
                <w:sz w:val="24"/>
                <w:szCs w:val="24"/>
              </w:rPr>
            </w:pPr>
            <w:commentRangeStart w:id="40"/>
            <w:r w:rsidRPr="00B653FB">
              <w:rPr>
                <w:rFonts w:ascii="Times New Roman" w:hAnsi="Times New Roman"/>
                <w:sz w:val="24"/>
                <w:szCs w:val="24"/>
              </w:rPr>
              <w:t>Project proposal</w:t>
            </w:r>
          </w:p>
        </w:tc>
        <w:tc>
          <w:tcPr>
            <w:tcW w:w="1186" w:type="dxa"/>
            <w:tcBorders>
              <w:top w:val="single" w:sz="4" w:space="0" w:color="999999"/>
              <w:left w:val="single" w:sz="4" w:space="0" w:color="999999"/>
              <w:bottom w:val="single" w:sz="4" w:space="0" w:color="999999"/>
              <w:right w:val="single" w:sz="4" w:space="0" w:color="999999"/>
            </w:tcBorders>
            <w:shd w:val="clear" w:color="auto" w:fill="B3B3B3"/>
          </w:tcPr>
          <w:p w14:paraId="73DBAF8D" w14:textId="77777777" w:rsidR="007B1551" w:rsidRPr="00B653FB" w:rsidRDefault="007B1551">
            <w:pPr>
              <w:spacing w:line="360" w:lineRule="auto"/>
              <w:jc w:val="both"/>
              <w:rPr>
                <w:rFonts w:ascii="Times New Roman" w:hAnsi="Times New Roman"/>
                <w:sz w:val="24"/>
                <w:szCs w:val="24"/>
              </w:rPr>
            </w:pPr>
          </w:p>
        </w:tc>
        <w:tc>
          <w:tcPr>
            <w:tcW w:w="6186" w:type="dxa"/>
            <w:gridSpan w:val="5"/>
            <w:tcBorders>
              <w:top w:val="single" w:sz="4" w:space="0" w:color="auto"/>
              <w:left w:val="single" w:sz="4" w:space="0" w:color="999999"/>
              <w:bottom w:val="single" w:sz="4" w:space="0" w:color="auto"/>
              <w:right w:val="single" w:sz="4" w:space="0" w:color="auto"/>
            </w:tcBorders>
          </w:tcPr>
          <w:p w14:paraId="4DEAB2ED" w14:textId="77777777" w:rsidR="007B1551" w:rsidRPr="00B653FB" w:rsidRDefault="007B1551">
            <w:pPr>
              <w:spacing w:line="360" w:lineRule="auto"/>
              <w:jc w:val="both"/>
              <w:rPr>
                <w:rFonts w:ascii="Times New Roman" w:hAnsi="Times New Roman"/>
                <w:sz w:val="24"/>
                <w:szCs w:val="24"/>
              </w:rPr>
            </w:pPr>
          </w:p>
        </w:tc>
      </w:tr>
      <w:tr w:rsidR="007B1551" w:rsidRPr="00B653FB" w14:paraId="2C05E099" w14:textId="77777777">
        <w:trPr>
          <w:trHeight w:val="359"/>
        </w:trPr>
        <w:tc>
          <w:tcPr>
            <w:tcW w:w="1736" w:type="dxa"/>
            <w:tcBorders>
              <w:top w:val="single" w:sz="4" w:space="0" w:color="auto"/>
              <w:left w:val="single" w:sz="4" w:space="0" w:color="auto"/>
              <w:bottom w:val="single" w:sz="4" w:space="0" w:color="auto"/>
              <w:right w:val="single" w:sz="4" w:space="0" w:color="auto"/>
            </w:tcBorders>
          </w:tcPr>
          <w:p w14:paraId="6B264983" w14:textId="77777777" w:rsidR="007B1551" w:rsidRPr="00B653FB" w:rsidRDefault="00541225">
            <w:pPr>
              <w:spacing w:line="360" w:lineRule="auto"/>
              <w:jc w:val="both"/>
              <w:rPr>
                <w:rFonts w:ascii="Times New Roman" w:hAnsi="Times New Roman"/>
                <w:sz w:val="24"/>
                <w:szCs w:val="24"/>
              </w:rPr>
            </w:pPr>
            <w:r w:rsidRPr="00B653FB">
              <w:rPr>
                <w:rFonts w:ascii="Times New Roman" w:hAnsi="Times New Roman"/>
                <w:sz w:val="24"/>
                <w:szCs w:val="24"/>
              </w:rPr>
              <w:t>Feasibility report</w:t>
            </w:r>
          </w:p>
        </w:tc>
        <w:tc>
          <w:tcPr>
            <w:tcW w:w="1186" w:type="dxa"/>
            <w:tcBorders>
              <w:top w:val="single" w:sz="4" w:space="0" w:color="999999"/>
              <w:left w:val="single" w:sz="4" w:space="0" w:color="auto"/>
              <w:bottom w:val="single" w:sz="4" w:space="0" w:color="auto"/>
              <w:right w:val="single" w:sz="4" w:space="0" w:color="auto"/>
            </w:tcBorders>
          </w:tcPr>
          <w:p w14:paraId="36DF0F91" w14:textId="77777777" w:rsidR="007B1551" w:rsidRPr="00B653FB" w:rsidRDefault="007B1551">
            <w:pPr>
              <w:spacing w:line="360" w:lineRule="auto"/>
              <w:jc w:val="both"/>
              <w:rPr>
                <w:rFonts w:ascii="Times New Roman" w:hAnsi="Times New Roman"/>
                <w:sz w:val="24"/>
                <w:szCs w:val="24"/>
              </w:rPr>
            </w:pPr>
          </w:p>
        </w:tc>
        <w:tc>
          <w:tcPr>
            <w:tcW w:w="1186" w:type="dxa"/>
            <w:tcBorders>
              <w:top w:val="single" w:sz="4" w:space="0" w:color="auto"/>
              <w:left w:val="single" w:sz="4" w:space="0" w:color="auto"/>
              <w:bottom w:val="single" w:sz="4" w:space="0" w:color="auto"/>
              <w:right w:val="single" w:sz="4" w:space="0" w:color="auto"/>
            </w:tcBorders>
            <w:shd w:val="clear" w:color="auto" w:fill="B3B3B3"/>
          </w:tcPr>
          <w:p w14:paraId="2664F396" w14:textId="77777777" w:rsidR="007B1551" w:rsidRPr="00B653FB" w:rsidRDefault="007B1551">
            <w:pPr>
              <w:spacing w:line="360" w:lineRule="auto"/>
              <w:jc w:val="both"/>
              <w:rPr>
                <w:rFonts w:ascii="Times New Roman" w:hAnsi="Times New Roman"/>
                <w:sz w:val="24"/>
                <w:szCs w:val="24"/>
              </w:rPr>
            </w:pPr>
          </w:p>
        </w:tc>
        <w:tc>
          <w:tcPr>
            <w:tcW w:w="5000" w:type="dxa"/>
            <w:gridSpan w:val="4"/>
            <w:tcBorders>
              <w:top w:val="single" w:sz="4" w:space="0" w:color="auto"/>
              <w:left w:val="single" w:sz="4" w:space="0" w:color="auto"/>
              <w:bottom w:val="single" w:sz="4" w:space="0" w:color="auto"/>
              <w:right w:val="single" w:sz="4" w:space="0" w:color="auto"/>
            </w:tcBorders>
          </w:tcPr>
          <w:p w14:paraId="09E18707" w14:textId="77777777" w:rsidR="007B1551" w:rsidRPr="00B653FB" w:rsidRDefault="007B1551">
            <w:pPr>
              <w:spacing w:line="360" w:lineRule="auto"/>
              <w:jc w:val="both"/>
              <w:rPr>
                <w:rFonts w:ascii="Times New Roman" w:hAnsi="Times New Roman"/>
                <w:sz w:val="24"/>
                <w:szCs w:val="24"/>
              </w:rPr>
            </w:pPr>
          </w:p>
        </w:tc>
      </w:tr>
      <w:tr w:rsidR="007B1551" w:rsidRPr="00B653FB" w14:paraId="03884395" w14:textId="77777777">
        <w:trPr>
          <w:trHeight w:val="341"/>
        </w:trPr>
        <w:tc>
          <w:tcPr>
            <w:tcW w:w="1736" w:type="dxa"/>
            <w:tcBorders>
              <w:top w:val="single" w:sz="4" w:space="0" w:color="auto"/>
              <w:left w:val="single" w:sz="4" w:space="0" w:color="auto"/>
              <w:bottom w:val="single" w:sz="4" w:space="0" w:color="auto"/>
              <w:right w:val="single" w:sz="4" w:space="0" w:color="auto"/>
            </w:tcBorders>
          </w:tcPr>
          <w:p w14:paraId="78862B3D" w14:textId="77777777" w:rsidR="007B1551" w:rsidRPr="00B653FB" w:rsidRDefault="00541225">
            <w:pPr>
              <w:spacing w:line="360" w:lineRule="auto"/>
              <w:jc w:val="both"/>
              <w:rPr>
                <w:rFonts w:ascii="Times New Roman" w:hAnsi="Times New Roman"/>
                <w:sz w:val="24"/>
                <w:szCs w:val="24"/>
              </w:rPr>
            </w:pPr>
            <w:r w:rsidRPr="00B653FB">
              <w:rPr>
                <w:rFonts w:ascii="Times New Roman" w:hAnsi="Times New Roman"/>
                <w:sz w:val="24"/>
                <w:szCs w:val="24"/>
              </w:rPr>
              <w:t>System analysis</w:t>
            </w:r>
          </w:p>
        </w:tc>
        <w:tc>
          <w:tcPr>
            <w:tcW w:w="2372" w:type="dxa"/>
            <w:gridSpan w:val="2"/>
            <w:tcBorders>
              <w:top w:val="single" w:sz="4" w:space="0" w:color="auto"/>
              <w:left w:val="single" w:sz="4" w:space="0" w:color="auto"/>
              <w:bottom w:val="single" w:sz="4" w:space="0" w:color="auto"/>
              <w:right w:val="single" w:sz="4" w:space="0" w:color="auto"/>
            </w:tcBorders>
          </w:tcPr>
          <w:p w14:paraId="4E35C54F" w14:textId="77777777" w:rsidR="007B1551" w:rsidRPr="00B653FB" w:rsidRDefault="007B1551">
            <w:pPr>
              <w:spacing w:line="360" w:lineRule="auto"/>
              <w:jc w:val="both"/>
              <w:rPr>
                <w:rFonts w:ascii="Times New Roman" w:hAnsi="Times New Roman"/>
                <w:sz w:val="24"/>
                <w:szCs w:val="24"/>
              </w:rPr>
            </w:pPr>
          </w:p>
        </w:tc>
        <w:tc>
          <w:tcPr>
            <w:tcW w:w="1187" w:type="dxa"/>
            <w:tcBorders>
              <w:top w:val="single" w:sz="4" w:space="0" w:color="auto"/>
              <w:left w:val="single" w:sz="4" w:space="0" w:color="auto"/>
              <w:bottom w:val="single" w:sz="4" w:space="0" w:color="auto"/>
              <w:right w:val="single" w:sz="4" w:space="0" w:color="auto"/>
            </w:tcBorders>
            <w:shd w:val="clear" w:color="auto" w:fill="B3B3B3"/>
          </w:tcPr>
          <w:p w14:paraId="7FDF552A" w14:textId="77777777" w:rsidR="007B1551" w:rsidRPr="00B653FB" w:rsidRDefault="007B1551">
            <w:pPr>
              <w:spacing w:line="360" w:lineRule="auto"/>
              <w:jc w:val="both"/>
              <w:rPr>
                <w:rFonts w:ascii="Times New Roman" w:hAnsi="Times New Roman"/>
                <w:sz w:val="24"/>
                <w:szCs w:val="24"/>
              </w:rPr>
            </w:pPr>
          </w:p>
        </w:tc>
        <w:tc>
          <w:tcPr>
            <w:tcW w:w="3813" w:type="dxa"/>
            <w:gridSpan w:val="3"/>
            <w:tcBorders>
              <w:top w:val="single" w:sz="4" w:space="0" w:color="auto"/>
              <w:left w:val="single" w:sz="4" w:space="0" w:color="auto"/>
              <w:bottom w:val="single" w:sz="4" w:space="0" w:color="auto"/>
              <w:right w:val="single" w:sz="4" w:space="0" w:color="auto"/>
            </w:tcBorders>
          </w:tcPr>
          <w:p w14:paraId="35D33AEC" w14:textId="77777777" w:rsidR="007B1551" w:rsidRPr="00B653FB" w:rsidRDefault="007B1551">
            <w:pPr>
              <w:spacing w:line="360" w:lineRule="auto"/>
              <w:jc w:val="both"/>
              <w:rPr>
                <w:rFonts w:ascii="Times New Roman" w:hAnsi="Times New Roman"/>
                <w:sz w:val="24"/>
                <w:szCs w:val="24"/>
              </w:rPr>
            </w:pPr>
          </w:p>
        </w:tc>
      </w:tr>
      <w:tr w:rsidR="007B1551" w:rsidRPr="00B653FB" w14:paraId="26CC9B3F" w14:textId="77777777">
        <w:trPr>
          <w:trHeight w:val="359"/>
        </w:trPr>
        <w:tc>
          <w:tcPr>
            <w:tcW w:w="1736" w:type="dxa"/>
            <w:tcBorders>
              <w:top w:val="single" w:sz="4" w:space="0" w:color="auto"/>
              <w:left w:val="single" w:sz="4" w:space="0" w:color="auto"/>
              <w:bottom w:val="single" w:sz="4" w:space="0" w:color="auto"/>
              <w:right w:val="single" w:sz="4" w:space="0" w:color="auto"/>
            </w:tcBorders>
          </w:tcPr>
          <w:p w14:paraId="1D95686C" w14:textId="77777777" w:rsidR="007B1551" w:rsidRPr="00B653FB" w:rsidRDefault="00541225">
            <w:pPr>
              <w:spacing w:line="360" w:lineRule="auto"/>
              <w:jc w:val="both"/>
              <w:rPr>
                <w:rFonts w:ascii="Times New Roman" w:hAnsi="Times New Roman"/>
                <w:sz w:val="24"/>
                <w:szCs w:val="24"/>
              </w:rPr>
            </w:pPr>
            <w:r w:rsidRPr="00B653FB">
              <w:rPr>
                <w:rFonts w:ascii="Times New Roman" w:hAnsi="Times New Roman"/>
                <w:sz w:val="24"/>
                <w:szCs w:val="24"/>
              </w:rPr>
              <w:t>System design</w:t>
            </w:r>
          </w:p>
          <w:p w14:paraId="07D3C10B" w14:textId="77777777" w:rsidR="007B1551" w:rsidRPr="00B653FB" w:rsidRDefault="007B1551">
            <w:pPr>
              <w:spacing w:line="360" w:lineRule="auto"/>
              <w:jc w:val="both"/>
              <w:rPr>
                <w:rFonts w:ascii="Times New Roman" w:hAnsi="Times New Roman"/>
                <w:sz w:val="24"/>
                <w:szCs w:val="24"/>
              </w:rPr>
            </w:pPr>
          </w:p>
        </w:tc>
        <w:tc>
          <w:tcPr>
            <w:tcW w:w="3559" w:type="dxa"/>
            <w:gridSpan w:val="3"/>
            <w:tcBorders>
              <w:top w:val="single" w:sz="4" w:space="0" w:color="auto"/>
              <w:left w:val="single" w:sz="4" w:space="0" w:color="auto"/>
              <w:bottom w:val="single" w:sz="4" w:space="0" w:color="auto"/>
              <w:right w:val="single" w:sz="4" w:space="0" w:color="auto"/>
            </w:tcBorders>
          </w:tcPr>
          <w:p w14:paraId="61A17340" w14:textId="77777777" w:rsidR="007B1551" w:rsidRPr="00B653FB" w:rsidRDefault="007B1551">
            <w:pPr>
              <w:spacing w:line="360" w:lineRule="auto"/>
              <w:jc w:val="both"/>
              <w:rPr>
                <w:rFonts w:ascii="Times New Roman" w:hAnsi="Times New Roman"/>
                <w:sz w:val="24"/>
                <w:szCs w:val="24"/>
              </w:rPr>
            </w:pPr>
          </w:p>
        </w:tc>
        <w:tc>
          <w:tcPr>
            <w:tcW w:w="1653" w:type="dxa"/>
            <w:tcBorders>
              <w:top w:val="single" w:sz="4" w:space="0" w:color="auto"/>
              <w:left w:val="single" w:sz="4" w:space="0" w:color="auto"/>
              <w:bottom w:val="single" w:sz="4" w:space="0" w:color="auto"/>
              <w:right w:val="single" w:sz="4" w:space="0" w:color="auto"/>
            </w:tcBorders>
            <w:shd w:val="clear" w:color="auto" w:fill="B3B3B3"/>
          </w:tcPr>
          <w:p w14:paraId="09CF3732" w14:textId="77777777" w:rsidR="007B1551" w:rsidRPr="00B653FB" w:rsidRDefault="007B1551">
            <w:pPr>
              <w:spacing w:line="360" w:lineRule="auto"/>
              <w:jc w:val="both"/>
              <w:rPr>
                <w:rFonts w:ascii="Times New Roman" w:hAnsi="Times New Roman"/>
                <w:sz w:val="24"/>
                <w:szCs w:val="24"/>
              </w:rPr>
            </w:pPr>
          </w:p>
        </w:tc>
        <w:tc>
          <w:tcPr>
            <w:tcW w:w="2160" w:type="dxa"/>
            <w:gridSpan w:val="2"/>
            <w:tcBorders>
              <w:top w:val="single" w:sz="4" w:space="0" w:color="auto"/>
              <w:left w:val="single" w:sz="4" w:space="0" w:color="auto"/>
              <w:bottom w:val="single" w:sz="4" w:space="0" w:color="auto"/>
              <w:right w:val="single" w:sz="4" w:space="0" w:color="auto"/>
            </w:tcBorders>
          </w:tcPr>
          <w:p w14:paraId="6D851D94" w14:textId="77777777" w:rsidR="007B1551" w:rsidRPr="00B653FB" w:rsidRDefault="007B1551">
            <w:pPr>
              <w:spacing w:line="360" w:lineRule="auto"/>
              <w:jc w:val="both"/>
              <w:rPr>
                <w:rFonts w:ascii="Times New Roman" w:hAnsi="Times New Roman"/>
                <w:sz w:val="24"/>
                <w:szCs w:val="24"/>
              </w:rPr>
            </w:pPr>
          </w:p>
        </w:tc>
      </w:tr>
      <w:tr w:rsidR="007B1551" w:rsidRPr="00B653FB" w14:paraId="5DBAF038" w14:textId="77777777">
        <w:trPr>
          <w:trHeight w:val="341"/>
        </w:trPr>
        <w:tc>
          <w:tcPr>
            <w:tcW w:w="1736" w:type="dxa"/>
            <w:tcBorders>
              <w:top w:val="single" w:sz="4" w:space="0" w:color="auto"/>
              <w:left w:val="single" w:sz="4" w:space="0" w:color="auto"/>
              <w:bottom w:val="single" w:sz="4" w:space="0" w:color="auto"/>
              <w:right w:val="single" w:sz="4" w:space="0" w:color="auto"/>
            </w:tcBorders>
          </w:tcPr>
          <w:p w14:paraId="126C89B2" w14:textId="77777777" w:rsidR="007B1551" w:rsidRPr="00B653FB" w:rsidRDefault="00541225">
            <w:pPr>
              <w:spacing w:line="360" w:lineRule="auto"/>
              <w:jc w:val="both"/>
              <w:rPr>
                <w:rFonts w:ascii="Times New Roman" w:hAnsi="Times New Roman"/>
                <w:sz w:val="24"/>
                <w:szCs w:val="24"/>
              </w:rPr>
            </w:pPr>
            <w:r w:rsidRPr="00B653FB">
              <w:rPr>
                <w:rFonts w:ascii="Times New Roman" w:hAnsi="Times New Roman"/>
                <w:sz w:val="24"/>
                <w:szCs w:val="24"/>
              </w:rPr>
              <w:t xml:space="preserve">Implementation </w:t>
            </w:r>
          </w:p>
          <w:p w14:paraId="68EB21EA" w14:textId="77777777" w:rsidR="007B1551" w:rsidRPr="00B653FB" w:rsidRDefault="007B1551">
            <w:pPr>
              <w:spacing w:line="360" w:lineRule="auto"/>
              <w:jc w:val="both"/>
              <w:rPr>
                <w:rFonts w:ascii="Times New Roman" w:hAnsi="Times New Roman"/>
                <w:sz w:val="24"/>
                <w:szCs w:val="24"/>
              </w:rPr>
            </w:pPr>
          </w:p>
        </w:tc>
        <w:tc>
          <w:tcPr>
            <w:tcW w:w="5212" w:type="dxa"/>
            <w:gridSpan w:val="4"/>
            <w:tcBorders>
              <w:top w:val="single" w:sz="4" w:space="0" w:color="auto"/>
              <w:left w:val="single" w:sz="4" w:space="0" w:color="auto"/>
              <w:bottom w:val="single" w:sz="4" w:space="0" w:color="auto"/>
              <w:right w:val="single" w:sz="4" w:space="0" w:color="auto"/>
            </w:tcBorders>
          </w:tcPr>
          <w:p w14:paraId="1F810D50" w14:textId="77777777" w:rsidR="007B1551" w:rsidRPr="00B653FB" w:rsidRDefault="007B1551">
            <w:pPr>
              <w:spacing w:line="360" w:lineRule="auto"/>
              <w:jc w:val="both"/>
              <w:rPr>
                <w:rFonts w:ascii="Times New Roman" w:hAnsi="Times New Roman"/>
                <w:sz w:val="24"/>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B3B3B3"/>
          </w:tcPr>
          <w:p w14:paraId="34E880D8" w14:textId="77777777" w:rsidR="007B1551" w:rsidRPr="00B653FB" w:rsidRDefault="007B1551">
            <w:pPr>
              <w:spacing w:line="360" w:lineRule="auto"/>
              <w:jc w:val="both"/>
              <w:rPr>
                <w:rFonts w:ascii="Times New Roman" w:hAnsi="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14:paraId="56A39C95" w14:textId="77777777" w:rsidR="007B1551" w:rsidRPr="00B653FB" w:rsidRDefault="007B1551">
            <w:pPr>
              <w:spacing w:line="360" w:lineRule="auto"/>
              <w:jc w:val="both"/>
              <w:rPr>
                <w:rFonts w:ascii="Times New Roman" w:hAnsi="Times New Roman"/>
                <w:sz w:val="24"/>
                <w:szCs w:val="24"/>
              </w:rPr>
            </w:pPr>
          </w:p>
        </w:tc>
      </w:tr>
      <w:tr w:rsidR="007B1551" w:rsidRPr="00B653FB" w14:paraId="789D7ECF" w14:textId="77777777">
        <w:trPr>
          <w:trHeight w:val="323"/>
        </w:trPr>
        <w:tc>
          <w:tcPr>
            <w:tcW w:w="1736" w:type="dxa"/>
            <w:tcBorders>
              <w:top w:val="single" w:sz="4" w:space="0" w:color="auto"/>
              <w:left w:val="single" w:sz="4" w:space="0" w:color="auto"/>
              <w:bottom w:val="single" w:sz="4" w:space="0" w:color="auto"/>
              <w:right w:val="single" w:sz="4" w:space="0" w:color="auto"/>
            </w:tcBorders>
          </w:tcPr>
          <w:p w14:paraId="679E8A5B" w14:textId="77777777" w:rsidR="007B1551" w:rsidRPr="00B653FB" w:rsidRDefault="00541225">
            <w:pPr>
              <w:spacing w:line="360" w:lineRule="auto"/>
              <w:jc w:val="both"/>
              <w:rPr>
                <w:rFonts w:ascii="Times New Roman" w:hAnsi="Times New Roman"/>
                <w:sz w:val="24"/>
                <w:szCs w:val="24"/>
              </w:rPr>
            </w:pPr>
            <w:r w:rsidRPr="00B653FB">
              <w:rPr>
                <w:rFonts w:ascii="Times New Roman" w:hAnsi="Times New Roman"/>
                <w:sz w:val="24"/>
                <w:szCs w:val="24"/>
              </w:rPr>
              <w:t xml:space="preserve">Evaluation and </w:t>
            </w:r>
          </w:p>
          <w:p w14:paraId="482EA21F" w14:textId="77777777" w:rsidR="007B1551" w:rsidRPr="00B653FB" w:rsidRDefault="00541225">
            <w:pPr>
              <w:spacing w:line="360" w:lineRule="auto"/>
              <w:jc w:val="both"/>
              <w:rPr>
                <w:rFonts w:ascii="Times New Roman" w:hAnsi="Times New Roman"/>
                <w:sz w:val="24"/>
                <w:szCs w:val="24"/>
              </w:rPr>
            </w:pPr>
            <w:r w:rsidRPr="00B653FB">
              <w:rPr>
                <w:rFonts w:ascii="Times New Roman" w:hAnsi="Times New Roman"/>
                <w:sz w:val="24"/>
                <w:szCs w:val="24"/>
              </w:rPr>
              <w:t xml:space="preserve">Maintenance </w:t>
            </w:r>
          </w:p>
        </w:tc>
        <w:tc>
          <w:tcPr>
            <w:tcW w:w="6652" w:type="dxa"/>
            <w:gridSpan w:val="5"/>
            <w:tcBorders>
              <w:top w:val="single" w:sz="4" w:space="0" w:color="auto"/>
              <w:left w:val="single" w:sz="4" w:space="0" w:color="auto"/>
              <w:bottom w:val="single" w:sz="4" w:space="0" w:color="auto"/>
              <w:right w:val="single" w:sz="4" w:space="0" w:color="auto"/>
            </w:tcBorders>
          </w:tcPr>
          <w:p w14:paraId="400E49AA" w14:textId="77777777" w:rsidR="007B1551" w:rsidRPr="00B653FB" w:rsidRDefault="007B1551">
            <w:pPr>
              <w:spacing w:line="360" w:lineRule="auto"/>
              <w:jc w:val="both"/>
              <w:rPr>
                <w:rFonts w:ascii="Times New Roman" w:hAnsi="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B3B3B3"/>
          </w:tcPr>
          <w:p w14:paraId="7F2CE6C1" w14:textId="77777777" w:rsidR="007B1551" w:rsidRPr="00B653FB" w:rsidRDefault="007B1551">
            <w:pPr>
              <w:spacing w:line="360" w:lineRule="auto"/>
              <w:jc w:val="both"/>
              <w:rPr>
                <w:rFonts w:ascii="Times New Roman" w:hAnsi="Times New Roman"/>
                <w:sz w:val="24"/>
                <w:szCs w:val="24"/>
              </w:rPr>
            </w:pPr>
          </w:p>
        </w:tc>
      </w:tr>
      <w:tr w:rsidR="007B1551" w:rsidRPr="00B653FB" w14:paraId="7F00F635" w14:textId="77777777">
        <w:trPr>
          <w:trHeight w:val="305"/>
        </w:trPr>
        <w:tc>
          <w:tcPr>
            <w:tcW w:w="1736" w:type="dxa"/>
            <w:tcBorders>
              <w:top w:val="single" w:sz="4" w:space="0" w:color="auto"/>
              <w:left w:val="single" w:sz="4" w:space="0" w:color="auto"/>
              <w:bottom w:val="single" w:sz="4" w:space="0" w:color="auto"/>
              <w:right w:val="single" w:sz="4" w:space="0" w:color="auto"/>
            </w:tcBorders>
          </w:tcPr>
          <w:p w14:paraId="4D16BF6A" w14:textId="77777777" w:rsidR="007B1551" w:rsidRPr="00B653FB" w:rsidRDefault="00541225">
            <w:pPr>
              <w:spacing w:line="360" w:lineRule="auto"/>
              <w:jc w:val="both"/>
              <w:rPr>
                <w:rFonts w:ascii="Times New Roman" w:hAnsi="Times New Roman"/>
                <w:sz w:val="24"/>
                <w:szCs w:val="24"/>
              </w:rPr>
            </w:pPr>
            <w:r w:rsidRPr="00B653FB">
              <w:rPr>
                <w:rFonts w:ascii="Times New Roman" w:hAnsi="Times New Roman"/>
                <w:sz w:val="24"/>
                <w:szCs w:val="24"/>
              </w:rPr>
              <w:t>Documentation</w:t>
            </w:r>
          </w:p>
          <w:commentRangeEnd w:id="40"/>
          <w:p w14:paraId="7CBA14DA" w14:textId="77777777" w:rsidR="007B1551" w:rsidRPr="00B653FB" w:rsidRDefault="004301BD">
            <w:pPr>
              <w:spacing w:line="360" w:lineRule="auto"/>
              <w:jc w:val="both"/>
              <w:rPr>
                <w:rFonts w:ascii="Times New Roman" w:hAnsi="Times New Roman"/>
                <w:sz w:val="24"/>
                <w:szCs w:val="24"/>
              </w:rPr>
            </w:pPr>
            <w:r>
              <w:rPr>
                <w:rStyle w:val="CommentReference"/>
              </w:rPr>
              <w:commentReference w:id="40"/>
            </w:r>
          </w:p>
        </w:tc>
        <w:tc>
          <w:tcPr>
            <w:tcW w:w="7372" w:type="dxa"/>
            <w:gridSpan w:val="6"/>
            <w:tcBorders>
              <w:top w:val="single" w:sz="4" w:space="0" w:color="auto"/>
              <w:left w:val="single" w:sz="4" w:space="0" w:color="auto"/>
              <w:bottom w:val="single" w:sz="4" w:space="0" w:color="auto"/>
              <w:right w:val="single" w:sz="4" w:space="0" w:color="auto"/>
            </w:tcBorders>
            <w:shd w:val="clear" w:color="auto" w:fill="B3B3B3"/>
          </w:tcPr>
          <w:p w14:paraId="09BEFD1D" w14:textId="77777777" w:rsidR="007B1551" w:rsidRPr="00B653FB" w:rsidRDefault="007B1551">
            <w:pPr>
              <w:spacing w:line="360" w:lineRule="auto"/>
              <w:jc w:val="both"/>
              <w:rPr>
                <w:rFonts w:ascii="Times New Roman" w:hAnsi="Times New Roman"/>
                <w:sz w:val="24"/>
                <w:szCs w:val="24"/>
              </w:rPr>
            </w:pPr>
          </w:p>
        </w:tc>
      </w:tr>
    </w:tbl>
    <w:p w14:paraId="62F243B1" w14:textId="77777777" w:rsidR="007B1551" w:rsidRPr="00B653FB" w:rsidRDefault="007B1551">
      <w:pPr>
        <w:spacing w:line="360" w:lineRule="auto"/>
        <w:jc w:val="both"/>
        <w:rPr>
          <w:rFonts w:ascii="Times New Roman" w:hAnsi="Times New Roman"/>
          <w:sz w:val="24"/>
          <w:szCs w:val="24"/>
          <w:lang w:val="en-ZA"/>
        </w:rPr>
      </w:pPr>
    </w:p>
    <w:p w14:paraId="031BC1A2" w14:textId="77777777" w:rsidR="007B1551" w:rsidRPr="00B653FB" w:rsidRDefault="007B1551">
      <w:pPr>
        <w:spacing w:line="360" w:lineRule="auto"/>
        <w:jc w:val="both"/>
        <w:rPr>
          <w:rFonts w:ascii="Times New Roman" w:hAnsi="Times New Roman"/>
          <w:sz w:val="24"/>
          <w:szCs w:val="24"/>
          <w:lang w:val="en-ZA"/>
        </w:rPr>
      </w:pPr>
    </w:p>
    <w:p w14:paraId="5AE01FA5" w14:textId="0F26080C" w:rsidR="007B1551" w:rsidRPr="00B653FB" w:rsidRDefault="00541225">
      <w:pPr>
        <w:spacing w:line="360" w:lineRule="auto"/>
        <w:jc w:val="both"/>
        <w:rPr>
          <w:rFonts w:ascii="Times New Roman" w:hAnsi="Times New Roman"/>
          <w:b/>
          <w:bCs/>
          <w:sz w:val="24"/>
          <w:szCs w:val="24"/>
        </w:rPr>
      </w:pPr>
      <w:r w:rsidRPr="00B653FB">
        <w:rPr>
          <w:rFonts w:ascii="Times New Roman" w:hAnsi="Times New Roman"/>
          <w:b/>
          <w:sz w:val="24"/>
          <w:szCs w:val="24"/>
        </w:rPr>
        <w:lastRenderedPageBreak/>
        <w:t>Key</w:t>
      </w:r>
      <w:r w:rsidRPr="00B653FB">
        <w:rPr>
          <w:rFonts w:ascii="Times New Roman" w:hAnsi="Times New Roman"/>
          <w:b/>
          <w:bCs/>
          <w:sz w:val="24"/>
          <w:szCs w:val="24"/>
        </w:rPr>
        <w:t xml:space="preserve"> weeks</w:t>
      </w:r>
    </w:p>
    <w:p w14:paraId="410F6B95" w14:textId="51E72298" w:rsidR="00541225" w:rsidRPr="00B653FB" w:rsidRDefault="00541225">
      <w:pPr>
        <w:spacing w:line="360" w:lineRule="auto"/>
        <w:jc w:val="both"/>
        <w:rPr>
          <w:rFonts w:ascii="Times New Roman" w:hAnsi="Times New Roman"/>
          <w:sz w:val="24"/>
          <w:szCs w:val="24"/>
        </w:rPr>
      </w:pPr>
      <w:commentRangeStart w:id="41"/>
      <w:r w:rsidRPr="00B653FB">
        <w:rPr>
          <w:rFonts w:ascii="Times New Roman" w:eastAsia="Arial" w:hAnsi="Times New Roman"/>
          <w:i/>
          <w:color w:val="44546A"/>
          <w:sz w:val="24"/>
          <w:szCs w:val="24"/>
        </w:rPr>
        <w:t>Figure 1.2</w:t>
      </w:r>
      <w:commentRangeEnd w:id="41"/>
      <w:r w:rsidR="004301BD">
        <w:rPr>
          <w:rStyle w:val="CommentReference"/>
        </w:rPr>
        <w:commentReference w:id="41"/>
      </w:r>
    </w:p>
    <w:tbl>
      <w:tblPr>
        <w:tblStyle w:val="TableGrid"/>
        <w:tblW w:w="0" w:type="auto"/>
        <w:tblInd w:w="704" w:type="dxa"/>
        <w:tblLook w:val="04A0" w:firstRow="1" w:lastRow="0" w:firstColumn="1" w:lastColumn="0" w:noHBand="0" w:noVBand="1"/>
      </w:tblPr>
      <w:tblGrid>
        <w:gridCol w:w="1043"/>
        <w:gridCol w:w="1056"/>
        <w:gridCol w:w="990"/>
        <w:gridCol w:w="896"/>
        <w:gridCol w:w="1723"/>
        <w:gridCol w:w="1496"/>
      </w:tblGrid>
      <w:tr w:rsidR="007B1551" w:rsidRPr="00B653FB" w14:paraId="788BDA71" w14:textId="77777777">
        <w:tc>
          <w:tcPr>
            <w:tcW w:w="1043" w:type="dxa"/>
            <w:tcBorders>
              <w:top w:val="single" w:sz="4" w:space="0" w:color="auto"/>
              <w:left w:val="single" w:sz="4" w:space="0" w:color="auto"/>
              <w:bottom w:val="single" w:sz="4" w:space="0" w:color="auto"/>
              <w:right w:val="single" w:sz="4" w:space="0" w:color="auto"/>
            </w:tcBorders>
          </w:tcPr>
          <w:p w14:paraId="632AD4D5" w14:textId="77777777" w:rsidR="007B1551" w:rsidRPr="00B653FB" w:rsidRDefault="00541225">
            <w:pPr>
              <w:spacing w:after="0" w:line="360" w:lineRule="auto"/>
              <w:jc w:val="both"/>
              <w:rPr>
                <w:rFonts w:ascii="Times New Roman" w:hAnsi="Times New Roman"/>
                <w:sz w:val="24"/>
                <w:szCs w:val="24"/>
              </w:rPr>
            </w:pPr>
            <w:r w:rsidRPr="00B653FB">
              <w:rPr>
                <w:rFonts w:ascii="Times New Roman" w:hAnsi="Times New Roman"/>
                <w:sz w:val="24"/>
                <w:szCs w:val="24"/>
              </w:rPr>
              <w:t>proposal</w:t>
            </w:r>
          </w:p>
        </w:tc>
        <w:tc>
          <w:tcPr>
            <w:tcW w:w="1056" w:type="dxa"/>
            <w:tcBorders>
              <w:top w:val="single" w:sz="4" w:space="0" w:color="auto"/>
              <w:left w:val="single" w:sz="4" w:space="0" w:color="auto"/>
              <w:bottom w:val="single" w:sz="4" w:space="0" w:color="auto"/>
              <w:right w:val="single" w:sz="4" w:space="0" w:color="auto"/>
            </w:tcBorders>
          </w:tcPr>
          <w:p w14:paraId="7D33E2B1" w14:textId="77777777" w:rsidR="007B1551" w:rsidRPr="00B653FB" w:rsidRDefault="00541225">
            <w:pPr>
              <w:spacing w:after="0" w:line="360" w:lineRule="auto"/>
              <w:jc w:val="both"/>
              <w:rPr>
                <w:rFonts w:ascii="Times New Roman" w:hAnsi="Times New Roman"/>
                <w:sz w:val="24"/>
                <w:szCs w:val="24"/>
              </w:rPr>
            </w:pPr>
            <w:r w:rsidRPr="00B653FB">
              <w:rPr>
                <w:rFonts w:ascii="Times New Roman" w:hAnsi="Times New Roman"/>
                <w:sz w:val="24"/>
                <w:szCs w:val="24"/>
              </w:rPr>
              <w:t>planning</w:t>
            </w:r>
          </w:p>
        </w:tc>
        <w:tc>
          <w:tcPr>
            <w:tcW w:w="990" w:type="dxa"/>
            <w:tcBorders>
              <w:top w:val="single" w:sz="4" w:space="0" w:color="auto"/>
              <w:left w:val="single" w:sz="4" w:space="0" w:color="auto"/>
              <w:bottom w:val="single" w:sz="4" w:space="0" w:color="auto"/>
              <w:right w:val="single" w:sz="4" w:space="0" w:color="auto"/>
            </w:tcBorders>
          </w:tcPr>
          <w:p w14:paraId="4A8C8F0B" w14:textId="77777777" w:rsidR="007B1551" w:rsidRPr="00B653FB" w:rsidRDefault="00541225">
            <w:pPr>
              <w:spacing w:after="0" w:line="360" w:lineRule="auto"/>
              <w:jc w:val="both"/>
              <w:rPr>
                <w:rFonts w:ascii="Times New Roman" w:hAnsi="Times New Roman"/>
                <w:sz w:val="24"/>
                <w:szCs w:val="24"/>
              </w:rPr>
            </w:pPr>
            <w:r w:rsidRPr="00B653FB">
              <w:rPr>
                <w:rFonts w:ascii="Times New Roman" w:hAnsi="Times New Roman"/>
                <w:sz w:val="24"/>
                <w:szCs w:val="24"/>
              </w:rPr>
              <w:t>analysis</w:t>
            </w:r>
          </w:p>
        </w:tc>
        <w:tc>
          <w:tcPr>
            <w:tcW w:w="843" w:type="dxa"/>
            <w:tcBorders>
              <w:top w:val="single" w:sz="4" w:space="0" w:color="auto"/>
              <w:left w:val="single" w:sz="4" w:space="0" w:color="auto"/>
              <w:bottom w:val="single" w:sz="4" w:space="0" w:color="auto"/>
              <w:right w:val="single" w:sz="4" w:space="0" w:color="auto"/>
            </w:tcBorders>
          </w:tcPr>
          <w:p w14:paraId="0D5884D2" w14:textId="6FEC19A5" w:rsidR="007B1551" w:rsidRPr="00B653FB" w:rsidRDefault="00E76080">
            <w:pPr>
              <w:spacing w:after="0" w:line="360" w:lineRule="auto"/>
              <w:jc w:val="both"/>
              <w:rPr>
                <w:rFonts w:ascii="Times New Roman" w:hAnsi="Times New Roman"/>
                <w:sz w:val="24"/>
                <w:szCs w:val="24"/>
              </w:rPr>
            </w:pPr>
            <w:r w:rsidRPr="00B653FB">
              <w:rPr>
                <w:rFonts w:ascii="Times New Roman" w:hAnsi="Times New Roman"/>
                <w:sz w:val="24"/>
                <w:szCs w:val="24"/>
              </w:rPr>
              <w:t>D</w:t>
            </w:r>
            <w:r w:rsidR="00541225" w:rsidRPr="00B653FB">
              <w:rPr>
                <w:rFonts w:ascii="Times New Roman" w:hAnsi="Times New Roman"/>
                <w:sz w:val="24"/>
                <w:szCs w:val="24"/>
              </w:rPr>
              <w:t>esign</w:t>
            </w:r>
          </w:p>
        </w:tc>
        <w:tc>
          <w:tcPr>
            <w:tcW w:w="1723" w:type="dxa"/>
            <w:tcBorders>
              <w:top w:val="single" w:sz="4" w:space="0" w:color="auto"/>
              <w:left w:val="single" w:sz="4" w:space="0" w:color="auto"/>
              <w:bottom w:val="single" w:sz="4" w:space="0" w:color="auto"/>
              <w:right w:val="single" w:sz="4" w:space="0" w:color="auto"/>
            </w:tcBorders>
          </w:tcPr>
          <w:p w14:paraId="17EC2E61" w14:textId="77777777" w:rsidR="007B1551" w:rsidRPr="00B653FB" w:rsidRDefault="00541225">
            <w:pPr>
              <w:spacing w:after="0" w:line="360" w:lineRule="auto"/>
              <w:jc w:val="both"/>
              <w:rPr>
                <w:rFonts w:ascii="Times New Roman" w:hAnsi="Times New Roman"/>
                <w:sz w:val="24"/>
                <w:szCs w:val="24"/>
              </w:rPr>
            </w:pPr>
            <w:r w:rsidRPr="00B653FB">
              <w:rPr>
                <w:rFonts w:ascii="Times New Roman" w:hAnsi="Times New Roman"/>
                <w:sz w:val="24"/>
                <w:szCs w:val="24"/>
              </w:rPr>
              <w:t>implementation</w:t>
            </w:r>
          </w:p>
        </w:tc>
        <w:tc>
          <w:tcPr>
            <w:tcW w:w="1496" w:type="dxa"/>
            <w:tcBorders>
              <w:top w:val="single" w:sz="4" w:space="0" w:color="auto"/>
              <w:left w:val="single" w:sz="4" w:space="0" w:color="auto"/>
              <w:bottom w:val="single" w:sz="4" w:space="0" w:color="auto"/>
              <w:right w:val="single" w:sz="4" w:space="0" w:color="auto"/>
            </w:tcBorders>
          </w:tcPr>
          <w:p w14:paraId="5ABBFAA8" w14:textId="77777777" w:rsidR="007B1551" w:rsidRPr="00B653FB" w:rsidRDefault="00541225">
            <w:pPr>
              <w:spacing w:after="0" w:line="360" w:lineRule="auto"/>
              <w:jc w:val="both"/>
              <w:rPr>
                <w:rFonts w:ascii="Times New Roman" w:hAnsi="Times New Roman"/>
                <w:sz w:val="24"/>
                <w:szCs w:val="24"/>
              </w:rPr>
            </w:pPr>
            <w:r w:rsidRPr="00B653FB">
              <w:rPr>
                <w:rFonts w:ascii="Times New Roman" w:hAnsi="Times New Roman"/>
                <w:sz w:val="24"/>
                <w:szCs w:val="24"/>
              </w:rPr>
              <w:t>maintenance</w:t>
            </w:r>
          </w:p>
        </w:tc>
      </w:tr>
    </w:tbl>
    <w:p w14:paraId="284811F8" w14:textId="77777777" w:rsidR="007B1551" w:rsidRPr="00B653FB" w:rsidRDefault="00541225">
      <w:pPr>
        <w:pStyle w:val="ListParagraph"/>
        <w:numPr>
          <w:ilvl w:val="0"/>
          <w:numId w:val="4"/>
        </w:numPr>
        <w:spacing w:after="160" w:line="360" w:lineRule="auto"/>
        <w:jc w:val="both"/>
        <w:rPr>
          <w:rFonts w:ascii="Times New Roman" w:hAnsi="Times New Roman" w:cs="Times New Roman"/>
        </w:rPr>
      </w:pPr>
      <w:r w:rsidRPr="00B653FB">
        <w:rPr>
          <w:rFonts w:ascii="Times New Roman" w:hAnsi="Times New Roman" w:cs="Times New Roman"/>
        </w:rPr>
        <w:t xml:space="preserve">          4                5              8            12                         16                   20      </w:t>
      </w:r>
      <w:bookmarkStart w:id="42" w:name="_Toc458668582"/>
    </w:p>
    <w:p w14:paraId="6FE626BD" w14:textId="77777777" w:rsidR="007B1551" w:rsidRPr="00B653FB" w:rsidRDefault="007B1551">
      <w:pPr>
        <w:spacing w:after="160" w:line="360" w:lineRule="auto"/>
        <w:jc w:val="both"/>
        <w:rPr>
          <w:rFonts w:ascii="Times New Roman" w:hAnsi="Times New Roman"/>
          <w:sz w:val="24"/>
          <w:szCs w:val="24"/>
        </w:rPr>
      </w:pPr>
    </w:p>
    <w:p w14:paraId="6B692415" w14:textId="77777777" w:rsidR="007B1551" w:rsidRPr="00B653FB" w:rsidRDefault="007B1551">
      <w:pPr>
        <w:spacing w:after="160" w:line="360" w:lineRule="auto"/>
        <w:jc w:val="both"/>
        <w:rPr>
          <w:rFonts w:ascii="Times New Roman" w:hAnsi="Times New Roman"/>
          <w:sz w:val="24"/>
          <w:szCs w:val="24"/>
        </w:rPr>
      </w:pPr>
    </w:p>
    <w:p w14:paraId="3B9A2A8C" w14:textId="77777777" w:rsidR="007B1551" w:rsidRPr="00B653FB" w:rsidRDefault="007B1551">
      <w:pPr>
        <w:spacing w:after="160" w:line="360" w:lineRule="auto"/>
        <w:jc w:val="both"/>
        <w:rPr>
          <w:rFonts w:ascii="Times New Roman" w:hAnsi="Times New Roman"/>
          <w:sz w:val="24"/>
          <w:szCs w:val="24"/>
        </w:rPr>
      </w:pPr>
    </w:p>
    <w:p w14:paraId="1500D784" w14:textId="77777777" w:rsidR="00541225" w:rsidRPr="00B653FB" w:rsidRDefault="00541225">
      <w:pPr>
        <w:pStyle w:val="Heading1"/>
        <w:spacing w:line="360" w:lineRule="auto"/>
        <w:rPr>
          <w:rFonts w:ascii="Times New Roman" w:hAnsi="Times New Roman" w:cs="Times New Roman"/>
          <w:color w:val="auto"/>
          <w:sz w:val="24"/>
          <w:szCs w:val="24"/>
        </w:rPr>
      </w:pPr>
      <w:r w:rsidRPr="00B653FB">
        <w:rPr>
          <w:rFonts w:ascii="Times New Roman" w:hAnsi="Times New Roman" w:cs="Times New Roman"/>
          <w:color w:val="auto"/>
          <w:sz w:val="24"/>
          <w:szCs w:val="24"/>
        </w:rPr>
        <w:t>Estimated Budget</w:t>
      </w:r>
      <w:bookmarkEnd w:id="42"/>
    </w:p>
    <w:p w14:paraId="245F0C83" w14:textId="708C2D60" w:rsidR="007B1551" w:rsidRPr="00B653FB" w:rsidRDefault="00541225">
      <w:pPr>
        <w:pStyle w:val="Heading1"/>
        <w:spacing w:line="360" w:lineRule="auto"/>
        <w:rPr>
          <w:rFonts w:ascii="Times New Roman" w:hAnsi="Times New Roman" w:cs="Times New Roman"/>
          <w:color w:val="auto"/>
          <w:sz w:val="24"/>
          <w:szCs w:val="24"/>
        </w:rPr>
      </w:pPr>
      <w:commentRangeStart w:id="43"/>
      <w:r w:rsidRPr="00B653FB">
        <w:rPr>
          <w:rFonts w:ascii="Times New Roman" w:eastAsia="Arial" w:hAnsi="Times New Roman" w:cs="Times New Roman"/>
          <w:i/>
          <w:color w:val="44546A"/>
          <w:sz w:val="24"/>
          <w:szCs w:val="24"/>
        </w:rPr>
        <w:t>Figure 1.3</w:t>
      </w:r>
      <w:commentRangeEnd w:id="43"/>
      <w:r w:rsidR="00A67C02">
        <w:rPr>
          <w:rStyle w:val="CommentReference"/>
          <w:rFonts w:ascii="Calibri" w:eastAsia="Calibri" w:hAnsi="Calibri" w:cs="Times New Roman"/>
          <w:b w:val="0"/>
          <w:bCs w:val="0"/>
          <w:color w:val="auto"/>
        </w:rPr>
        <w:commentReference w:id="43"/>
      </w:r>
      <w:r w:rsidRPr="00B653FB">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5098"/>
        <w:gridCol w:w="2127"/>
        <w:gridCol w:w="1791"/>
      </w:tblGrid>
      <w:tr w:rsidR="007B1551" w:rsidRPr="00B653FB" w14:paraId="0688519A" w14:textId="77777777">
        <w:tc>
          <w:tcPr>
            <w:tcW w:w="5098" w:type="dxa"/>
          </w:tcPr>
          <w:p w14:paraId="6D6FB449"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Cost</w:t>
            </w:r>
          </w:p>
        </w:tc>
        <w:tc>
          <w:tcPr>
            <w:tcW w:w="2127" w:type="dxa"/>
          </w:tcPr>
          <w:p w14:paraId="71644549" w14:textId="77777777" w:rsidR="007B1551" w:rsidRPr="00B653FB" w:rsidRDefault="007B1551">
            <w:pPr>
              <w:spacing w:after="0" w:line="360" w:lineRule="auto"/>
              <w:rPr>
                <w:rFonts w:ascii="Times New Roman" w:hAnsi="Times New Roman"/>
                <w:sz w:val="24"/>
                <w:szCs w:val="24"/>
              </w:rPr>
            </w:pPr>
          </w:p>
        </w:tc>
        <w:tc>
          <w:tcPr>
            <w:tcW w:w="1791" w:type="dxa"/>
          </w:tcPr>
          <w:p w14:paraId="2EC2E999"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Totals</w:t>
            </w:r>
          </w:p>
        </w:tc>
      </w:tr>
      <w:tr w:rsidR="007B1551" w:rsidRPr="00B653FB" w14:paraId="77E718EA" w14:textId="77777777">
        <w:tc>
          <w:tcPr>
            <w:tcW w:w="5098" w:type="dxa"/>
          </w:tcPr>
          <w:p w14:paraId="36AF2B35"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 xml:space="preserve">Direct cost: </w:t>
            </w:r>
            <w:proofErr w:type="spellStart"/>
            <w:r w:rsidRPr="00B653FB">
              <w:rPr>
                <w:rFonts w:ascii="Times New Roman" w:hAnsi="Times New Roman"/>
                <w:sz w:val="24"/>
                <w:szCs w:val="24"/>
              </w:rPr>
              <w:t>wifi</w:t>
            </w:r>
            <w:proofErr w:type="spellEnd"/>
          </w:p>
        </w:tc>
        <w:tc>
          <w:tcPr>
            <w:tcW w:w="2127" w:type="dxa"/>
          </w:tcPr>
          <w:p w14:paraId="791954CF"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$ 100</w:t>
            </w:r>
          </w:p>
        </w:tc>
        <w:tc>
          <w:tcPr>
            <w:tcW w:w="1791" w:type="dxa"/>
          </w:tcPr>
          <w:p w14:paraId="5BD7911E" w14:textId="77777777" w:rsidR="007B1551" w:rsidRPr="00B653FB" w:rsidRDefault="007B1551">
            <w:pPr>
              <w:spacing w:after="0" w:line="360" w:lineRule="auto"/>
              <w:rPr>
                <w:rFonts w:ascii="Times New Roman" w:hAnsi="Times New Roman"/>
                <w:sz w:val="24"/>
                <w:szCs w:val="24"/>
              </w:rPr>
            </w:pPr>
          </w:p>
        </w:tc>
      </w:tr>
      <w:tr w:rsidR="007B1551" w:rsidRPr="00B653FB" w14:paraId="42C61B1D" w14:textId="77777777">
        <w:tc>
          <w:tcPr>
            <w:tcW w:w="5098" w:type="dxa"/>
          </w:tcPr>
          <w:p w14:paraId="77B3D439" w14:textId="67430FAB"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 xml:space="preserve">                     </w:t>
            </w:r>
            <w:r w:rsidR="00E76080" w:rsidRPr="00B653FB">
              <w:rPr>
                <w:rFonts w:ascii="Times New Roman" w:hAnsi="Times New Roman"/>
                <w:sz w:val="24"/>
                <w:szCs w:val="24"/>
              </w:rPr>
              <w:t>L</w:t>
            </w:r>
            <w:r w:rsidRPr="00B653FB">
              <w:rPr>
                <w:rFonts w:ascii="Times New Roman" w:hAnsi="Times New Roman"/>
                <w:sz w:val="24"/>
                <w:szCs w:val="24"/>
              </w:rPr>
              <w:t>abour</w:t>
            </w:r>
          </w:p>
        </w:tc>
        <w:tc>
          <w:tcPr>
            <w:tcW w:w="2127" w:type="dxa"/>
          </w:tcPr>
          <w:p w14:paraId="48E17B6E"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$230</w:t>
            </w:r>
          </w:p>
        </w:tc>
        <w:tc>
          <w:tcPr>
            <w:tcW w:w="1791" w:type="dxa"/>
          </w:tcPr>
          <w:p w14:paraId="0D48F405" w14:textId="77777777" w:rsidR="007B1551" w:rsidRPr="00B653FB" w:rsidRDefault="007B1551">
            <w:pPr>
              <w:spacing w:after="0" w:line="360" w:lineRule="auto"/>
              <w:rPr>
                <w:rFonts w:ascii="Times New Roman" w:hAnsi="Times New Roman"/>
                <w:sz w:val="24"/>
                <w:szCs w:val="24"/>
              </w:rPr>
            </w:pPr>
          </w:p>
        </w:tc>
      </w:tr>
      <w:tr w:rsidR="007B1551" w:rsidRPr="00B653FB" w14:paraId="405767BF" w14:textId="77777777">
        <w:tc>
          <w:tcPr>
            <w:tcW w:w="5098" w:type="dxa"/>
          </w:tcPr>
          <w:p w14:paraId="450B0353" w14:textId="77777777" w:rsidR="007B1551" w:rsidRPr="00B653FB" w:rsidRDefault="00541225">
            <w:pPr>
              <w:tabs>
                <w:tab w:val="left" w:pos="1055"/>
              </w:tabs>
              <w:spacing w:after="0" w:line="360" w:lineRule="auto"/>
              <w:rPr>
                <w:rFonts w:ascii="Times New Roman" w:hAnsi="Times New Roman"/>
                <w:sz w:val="24"/>
                <w:szCs w:val="24"/>
              </w:rPr>
            </w:pPr>
            <w:r w:rsidRPr="00B653FB">
              <w:rPr>
                <w:rFonts w:ascii="Times New Roman" w:hAnsi="Times New Roman"/>
                <w:sz w:val="24"/>
                <w:szCs w:val="24"/>
              </w:rPr>
              <w:t xml:space="preserve">                     Research</w:t>
            </w:r>
          </w:p>
        </w:tc>
        <w:tc>
          <w:tcPr>
            <w:tcW w:w="2127" w:type="dxa"/>
          </w:tcPr>
          <w:p w14:paraId="528B4E2F"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$85</w:t>
            </w:r>
          </w:p>
        </w:tc>
        <w:tc>
          <w:tcPr>
            <w:tcW w:w="1791" w:type="dxa"/>
          </w:tcPr>
          <w:p w14:paraId="45434268" w14:textId="77777777" w:rsidR="007B1551" w:rsidRPr="00B653FB" w:rsidRDefault="007B1551">
            <w:pPr>
              <w:spacing w:after="0" w:line="360" w:lineRule="auto"/>
              <w:rPr>
                <w:rFonts w:ascii="Times New Roman" w:hAnsi="Times New Roman"/>
                <w:sz w:val="24"/>
                <w:szCs w:val="24"/>
              </w:rPr>
            </w:pPr>
          </w:p>
        </w:tc>
      </w:tr>
      <w:tr w:rsidR="007B1551" w:rsidRPr="00B653FB" w14:paraId="18DB7A49" w14:textId="77777777">
        <w:tc>
          <w:tcPr>
            <w:tcW w:w="5098" w:type="dxa"/>
          </w:tcPr>
          <w:p w14:paraId="7433EDAA"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 xml:space="preserve">                     Design</w:t>
            </w:r>
          </w:p>
        </w:tc>
        <w:tc>
          <w:tcPr>
            <w:tcW w:w="2127" w:type="dxa"/>
            <w:tcBorders>
              <w:bottom w:val="single" w:sz="12" w:space="0" w:color="auto"/>
            </w:tcBorders>
          </w:tcPr>
          <w:p w14:paraId="07318673"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$70</w:t>
            </w:r>
          </w:p>
        </w:tc>
        <w:tc>
          <w:tcPr>
            <w:tcW w:w="1791" w:type="dxa"/>
          </w:tcPr>
          <w:p w14:paraId="11FFAEA4"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$530</w:t>
            </w:r>
          </w:p>
        </w:tc>
      </w:tr>
      <w:tr w:rsidR="007B1551" w:rsidRPr="00B653FB" w14:paraId="3E56E87A" w14:textId="77777777">
        <w:tc>
          <w:tcPr>
            <w:tcW w:w="5098" w:type="dxa"/>
            <w:tcBorders>
              <w:right w:val="single" w:sz="12" w:space="0" w:color="auto"/>
            </w:tcBorders>
          </w:tcPr>
          <w:p w14:paraId="36EEF88B"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 xml:space="preserve">Other cost: Loyalty </w:t>
            </w:r>
          </w:p>
        </w:tc>
        <w:tc>
          <w:tcPr>
            <w:tcW w:w="2127" w:type="dxa"/>
            <w:tcBorders>
              <w:top w:val="single" w:sz="12" w:space="0" w:color="auto"/>
              <w:left w:val="single" w:sz="12" w:space="0" w:color="auto"/>
              <w:bottom w:val="single" w:sz="12" w:space="0" w:color="auto"/>
              <w:right w:val="single" w:sz="12" w:space="0" w:color="auto"/>
            </w:tcBorders>
          </w:tcPr>
          <w:p w14:paraId="08C1C4EA"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$45</w:t>
            </w:r>
          </w:p>
        </w:tc>
        <w:tc>
          <w:tcPr>
            <w:tcW w:w="1791" w:type="dxa"/>
            <w:tcBorders>
              <w:left w:val="single" w:sz="12" w:space="0" w:color="auto"/>
            </w:tcBorders>
          </w:tcPr>
          <w:p w14:paraId="0CAC0560"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$45</w:t>
            </w:r>
          </w:p>
        </w:tc>
      </w:tr>
      <w:tr w:rsidR="007B1551" w:rsidRPr="00B653FB" w14:paraId="680903B5" w14:textId="77777777">
        <w:tc>
          <w:tcPr>
            <w:tcW w:w="5098" w:type="dxa"/>
          </w:tcPr>
          <w:p w14:paraId="2721576E" w14:textId="77777777" w:rsidR="007B1551" w:rsidRPr="00B653FB" w:rsidRDefault="007B1551">
            <w:pPr>
              <w:spacing w:after="0" w:line="360" w:lineRule="auto"/>
              <w:rPr>
                <w:rFonts w:ascii="Times New Roman" w:hAnsi="Times New Roman"/>
                <w:sz w:val="24"/>
                <w:szCs w:val="24"/>
              </w:rPr>
            </w:pPr>
          </w:p>
        </w:tc>
        <w:tc>
          <w:tcPr>
            <w:tcW w:w="2127" w:type="dxa"/>
            <w:tcBorders>
              <w:top w:val="single" w:sz="12" w:space="0" w:color="auto"/>
            </w:tcBorders>
          </w:tcPr>
          <w:p w14:paraId="4523D8E6" w14:textId="77777777" w:rsidR="007B1551" w:rsidRPr="00B653FB" w:rsidRDefault="007B1551">
            <w:pPr>
              <w:spacing w:after="0" w:line="360" w:lineRule="auto"/>
              <w:rPr>
                <w:rFonts w:ascii="Times New Roman" w:hAnsi="Times New Roman"/>
                <w:sz w:val="24"/>
                <w:szCs w:val="24"/>
              </w:rPr>
            </w:pPr>
          </w:p>
        </w:tc>
        <w:tc>
          <w:tcPr>
            <w:tcW w:w="1791" w:type="dxa"/>
            <w:tcBorders>
              <w:bottom w:val="double" w:sz="4" w:space="0" w:color="auto"/>
            </w:tcBorders>
          </w:tcPr>
          <w:p w14:paraId="0B44C367" w14:textId="77777777" w:rsidR="007B1551" w:rsidRPr="00B653FB" w:rsidRDefault="007B1551">
            <w:pPr>
              <w:spacing w:after="0" w:line="360" w:lineRule="auto"/>
              <w:rPr>
                <w:rFonts w:ascii="Times New Roman" w:hAnsi="Times New Roman"/>
                <w:sz w:val="24"/>
                <w:szCs w:val="24"/>
              </w:rPr>
            </w:pPr>
          </w:p>
        </w:tc>
      </w:tr>
      <w:tr w:rsidR="007B1551" w:rsidRPr="00B653FB" w14:paraId="37A1AB12" w14:textId="77777777">
        <w:tc>
          <w:tcPr>
            <w:tcW w:w="5098" w:type="dxa"/>
          </w:tcPr>
          <w:p w14:paraId="3CE026EC"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Overall Project total</w:t>
            </w:r>
          </w:p>
        </w:tc>
        <w:tc>
          <w:tcPr>
            <w:tcW w:w="2127" w:type="dxa"/>
            <w:tcBorders>
              <w:right w:val="double" w:sz="4" w:space="0" w:color="auto"/>
            </w:tcBorders>
          </w:tcPr>
          <w:p w14:paraId="7E420259" w14:textId="77777777" w:rsidR="007B1551" w:rsidRPr="00B653FB" w:rsidRDefault="007B1551">
            <w:pPr>
              <w:spacing w:after="0" w:line="360" w:lineRule="auto"/>
              <w:rPr>
                <w:rFonts w:ascii="Times New Roman" w:hAnsi="Times New Roman"/>
                <w:sz w:val="24"/>
                <w:szCs w:val="24"/>
              </w:rPr>
            </w:pPr>
          </w:p>
        </w:tc>
        <w:tc>
          <w:tcPr>
            <w:tcW w:w="1791" w:type="dxa"/>
            <w:tcBorders>
              <w:top w:val="double" w:sz="4" w:space="0" w:color="auto"/>
              <w:left w:val="double" w:sz="4" w:space="0" w:color="auto"/>
              <w:bottom w:val="double" w:sz="4" w:space="0" w:color="auto"/>
              <w:right w:val="double" w:sz="4" w:space="0" w:color="auto"/>
            </w:tcBorders>
          </w:tcPr>
          <w:p w14:paraId="45610FA3" w14:textId="77777777" w:rsidR="007B1551" w:rsidRPr="00B653FB" w:rsidRDefault="00541225">
            <w:pPr>
              <w:spacing w:after="0" w:line="360" w:lineRule="auto"/>
              <w:rPr>
                <w:rFonts w:ascii="Times New Roman" w:hAnsi="Times New Roman"/>
                <w:sz w:val="24"/>
                <w:szCs w:val="24"/>
              </w:rPr>
            </w:pPr>
            <w:r w:rsidRPr="00B653FB">
              <w:rPr>
                <w:rFonts w:ascii="Times New Roman" w:hAnsi="Times New Roman"/>
                <w:sz w:val="24"/>
                <w:szCs w:val="24"/>
              </w:rPr>
              <w:t>$575</w:t>
            </w:r>
          </w:p>
        </w:tc>
      </w:tr>
    </w:tbl>
    <w:p w14:paraId="502C969F" w14:textId="77777777" w:rsidR="007B1551" w:rsidRPr="00B653FB" w:rsidRDefault="007B1551">
      <w:pPr>
        <w:spacing w:after="0" w:line="360" w:lineRule="auto"/>
        <w:jc w:val="both"/>
        <w:rPr>
          <w:rFonts w:ascii="Times New Roman" w:hAnsi="Times New Roman"/>
          <w:sz w:val="24"/>
          <w:szCs w:val="24"/>
        </w:rPr>
      </w:pPr>
    </w:p>
    <w:p w14:paraId="599B3DBB" w14:textId="77777777" w:rsidR="007B1551" w:rsidRPr="00B653FB" w:rsidRDefault="00541225">
      <w:pPr>
        <w:pStyle w:val="Heading1"/>
        <w:spacing w:line="360" w:lineRule="auto"/>
        <w:rPr>
          <w:rFonts w:ascii="Times New Roman" w:hAnsi="Times New Roman" w:cs="Times New Roman"/>
          <w:color w:val="auto"/>
          <w:sz w:val="24"/>
          <w:szCs w:val="24"/>
          <w:u w:val="single"/>
        </w:rPr>
      </w:pPr>
      <w:bookmarkStart w:id="44" w:name="_Toc458668583"/>
      <w:commentRangeStart w:id="45"/>
      <w:r w:rsidRPr="00B653FB">
        <w:rPr>
          <w:rFonts w:ascii="Times New Roman" w:hAnsi="Times New Roman" w:cs="Times New Roman"/>
          <w:color w:val="auto"/>
          <w:sz w:val="24"/>
          <w:szCs w:val="24"/>
          <w:u w:val="single"/>
        </w:rPr>
        <w:t>References</w:t>
      </w:r>
      <w:bookmarkEnd w:id="44"/>
    </w:p>
    <w:p w14:paraId="339C2552" w14:textId="77777777" w:rsidR="007B1551" w:rsidRPr="00B653FB" w:rsidRDefault="00541225">
      <w:pPr>
        <w:spacing w:line="360" w:lineRule="auto"/>
        <w:rPr>
          <w:rFonts w:ascii="Times New Roman" w:eastAsia="SimSun" w:hAnsi="Times New Roman"/>
          <w:sz w:val="24"/>
          <w:szCs w:val="24"/>
          <w:lang w:eastAsia="zh-CN"/>
        </w:rPr>
      </w:pPr>
      <w:r w:rsidRPr="00B653FB">
        <w:rPr>
          <w:rFonts w:ascii="Times New Roman" w:hAnsi="Times New Roman"/>
          <w:sz w:val="24"/>
          <w:szCs w:val="24"/>
        </w:rPr>
        <w:t>Zebra, C 2015</w:t>
      </w:r>
      <w:commentRangeEnd w:id="45"/>
      <w:r w:rsidR="00A67C02">
        <w:rPr>
          <w:rStyle w:val="CommentReference"/>
        </w:rPr>
        <w:commentReference w:id="45"/>
      </w:r>
      <w:r w:rsidRPr="00B653FB">
        <w:rPr>
          <w:rFonts w:ascii="Times New Roman" w:hAnsi="Times New Roman"/>
          <w:sz w:val="24"/>
          <w:szCs w:val="24"/>
        </w:rPr>
        <w:t xml:space="preserve">, Barcode reader, </w:t>
      </w:r>
      <w:proofErr w:type="spellStart"/>
      <w:proofErr w:type="gramStart"/>
      <w:r w:rsidRPr="00B653FB">
        <w:rPr>
          <w:rFonts w:ascii="Times New Roman" w:hAnsi="Times New Roman"/>
          <w:sz w:val="24"/>
          <w:szCs w:val="24"/>
        </w:rPr>
        <w:t>Sourceforge</w:t>
      </w:r>
      <w:proofErr w:type="spellEnd"/>
      <w:r w:rsidRPr="00B653FB">
        <w:rPr>
          <w:rFonts w:ascii="Times New Roman" w:hAnsi="Times New Roman"/>
          <w:sz w:val="24"/>
          <w:szCs w:val="24"/>
        </w:rPr>
        <w:t xml:space="preserve"> ,</w:t>
      </w:r>
      <w:proofErr w:type="gramEnd"/>
      <w:r w:rsidRPr="00B653FB">
        <w:rPr>
          <w:rFonts w:ascii="Times New Roman" w:hAnsi="Times New Roman"/>
          <w:sz w:val="24"/>
          <w:szCs w:val="24"/>
        </w:rPr>
        <w:t xml:space="preserve"> </w:t>
      </w:r>
    </w:p>
    <w:p w14:paraId="08509455" w14:textId="77777777" w:rsidR="007B1551" w:rsidRPr="00B653FB" w:rsidRDefault="00541225">
      <w:pPr>
        <w:spacing w:line="360" w:lineRule="auto"/>
        <w:rPr>
          <w:rFonts w:ascii="Times New Roman" w:eastAsia="SimSun" w:hAnsi="Times New Roman"/>
          <w:sz w:val="24"/>
          <w:szCs w:val="24"/>
          <w:lang w:eastAsia="zh-CN"/>
        </w:rPr>
      </w:pPr>
      <w:proofErr w:type="spellStart"/>
      <w:r w:rsidRPr="00B653FB">
        <w:rPr>
          <w:rFonts w:ascii="Times New Roman" w:eastAsia="SimSun" w:hAnsi="Times New Roman"/>
          <w:sz w:val="24"/>
          <w:szCs w:val="24"/>
          <w:lang w:eastAsia="zh-CN"/>
        </w:rPr>
        <w:t>Infromation</w:t>
      </w:r>
      <w:proofErr w:type="spellEnd"/>
      <w:r w:rsidRPr="00B653FB">
        <w:rPr>
          <w:rFonts w:ascii="Times New Roman" w:eastAsia="SimSun" w:hAnsi="Times New Roman"/>
          <w:sz w:val="24"/>
          <w:szCs w:val="24"/>
          <w:lang w:eastAsia="zh-CN"/>
        </w:rPr>
        <w:t xml:space="preserve"> Technology- Automatic Identification and Data Capture Techniques-QR Code 2005 Bar Code Symbology, ISO/IEC 18004, Int’l Organization for Standardization, 2006.</w:t>
      </w:r>
    </w:p>
    <w:p w14:paraId="165736AE" w14:textId="77777777" w:rsidR="007B1551" w:rsidRPr="00B653FB" w:rsidRDefault="00541225">
      <w:pPr>
        <w:spacing w:line="360" w:lineRule="auto"/>
        <w:rPr>
          <w:rFonts w:ascii="Times New Roman" w:eastAsia="SimSun" w:hAnsi="Times New Roman"/>
          <w:sz w:val="24"/>
          <w:szCs w:val="24"/>
          <w:lang w:eastAsia="zh-CN"/>
        </w:rPr>
      </w:pPr>
      <w:proofErr w:type="spellStart"/>
      <w:proofErr w:type="gramStart"/>
      <w:r w:rsidRPr="00B653FB">
        <w:rPr>
          <w:rFonts w:ascii="Times New Roman" w:eastAsia="SimSun" w:hAnsi="Times New Roman"/>
          <w:sz w:val="24"/>
          <w:szCs w:val="24"/>
          <w:lang w:eastAsia="zh-CN"/>
        </w:rPr>
        <w:t>J.McCune</w:t>
      </w:r>
      <w:proofErr w:type="gramEnd"/>
      <w:r w:rsidRPr="00B653FB">
        <w:rPr>
          <w:rFonts w:ascii="Times New Roman" w:eastAsia="SimSun" w:hAnsi="Times New Roman"/>
          <w:sz w:val="24"/>
          <w:szCs w:val="24"/>
          <w:lang w:eastAsia="zh-CN"/>
        </w:rPr>
        <w:t>,A.Perrig</w:t>
      </w:r>
      <w:proofErr w:type="spellEnd"/>
      <w:r w:rsidRPr="00B653FB">
        <w:rPr>
          <w:rFonts w:ascii="Times New Roman" w:eastAsia="SimSun" w:hAnsi="Times New Roman"/>
          <w:sz w:val="24"/>
          <w:szCs w:val="24"/>
          <w:lang w:eastAsia="zh-CN"/>
        </w:rPr>
        <w:t xml:space="preserve">, and </w:t>
      </w:r>
      <w:proofErr w:type="spellStart"/>
      <w:r w:rsidRPr="00B653FB">
        <w:rPr>
          <w:rFonts w:ascii="Times New Roman" w:eastAsia="SimSun" w:hAnsi="Times New Roman"/>
          <w:sz w:val="24"/>
          <w:szCs w:val="24"/>
          <w:lang w:eastAsia="zh-CN"/>
        </w:rPr>
        <w:t>M.Reiter</w:t>
      </w:r>
      <w:proofErr w:type="spellEnd"/>
      <w:r w:rsidRPr="00B653FB">
        <w:rPr>
          <w:rFonts w:ascii="Times New Roman" w:eastAsia="SimSun" w:hAnsi="Times New Roman"/>
          <w:sz w:val="24"/>
          <w:szCs w:val="24"/>
          <w:lang w:eastAsia="zh-CN"/>
        </w:rPr>
        <w:t>, “Seeing-is-believing: using camera phones for human-verifiable authentication,” Security and Privacy, 2005 IEEE Symposium on, 2005, pp. 110-124.</w:t>
      </w:r>
    </w:p>
    <w:p w14:paraId="2AD974B9" w14:textId="77777777" w:rsidR="007B1551" w:rsidRPr="00B653FB" w:rsidRDefault="00541225">
      <w:pPr>
        <w:spacing w:line="360" w:lineRule="auto"/>
        <w:rPr>
          <w:rFonts w:ascii="Times New Roman" w:eastAsia="SimSun" w:hAnsi="Times New Roman"/>
          <w:sz w:val="24"/>
          <w:szCs w:val="24"/>
          <w:lang w:eastAsia="zh-CN"/>
        </w:rPr>
      </w:pPr>
      <w:r w:rsidRPr="00B653FB">
        <w:rPr>
          <w:rFonts w:ascii="Times New Roman" w:eastAsia="SimSun" w:hAnsi="Times New Roman"/>
          <w:sz w:val="24"/>
          <w:szCs w:val="24"/>
          <w:lang w:eastAsia="zh-CN"/>
        </w:rPr>
        <w:lastRenderedPageBreak/>
        <w:t xml:space="preserve">Conference on, 2002, pp. 1791-1794 vol.2.[19] </w:t>
      </w:r>
      <w:proofErr w:type="spellStart"/>
      <w:proofErr w:type="gramStart"/>
      <w:r w:rsidRPr="00B653FB">
        <w:rPr>
          <w:rFonts w:ascii="Times New Roman" w:eastAsia="SimSun" w:hAnsi="Times New Roman"/>
          <w:sz w:val="24"/>
          <w:szCs w:val="24"/>
          <w:lang w:eastAsia="zh-CN"/>
        </w:rPr>
        <w:t>E.Ohbuchi</w:t>
      </w:r>
      <w:proofErr w:type="gramEnd"/>
      <w:r w:rsidRPr="00B653FB">
        <w:rPr>
          <w:rFonts w:ascii="Times New Roman" w:eastAsia="SimSun" w:hAnsi="Times New Roman"/>
          <w:sz w:val="24"/>
          <w:szCs w:val="24"/>
          <w:lang w:eastAsia="zh-CN"/>
        </w:rPr>
        <w:t>,H.Hanaizumi</w:t>
      </w:r>
      <w:proofErr w:type="spellEnd"/>
      <w:r w:rsidRPr="00B653FB">
        <w:rPr>
          <w:rFonts w:ascii="Times New Roman" w:eastAsia="SimSun" w:hAnsi="Times New Roman"/>
          <w:sz w:val="24"/>
          <w:szCs w:val="24"/>
          <w:lang w:eastAsia="zh-CN"/>
        </w:rPr>
        <w:t xml:space="preserve">, and L.A. </w:t>
      </w:r>
      <w:proofErr w:type="spellStart"/>
      <w:r w:rsidRPr="00B653FB">
        <w:rPr>
          <w:rFonts w:ascii="Times New Roman" w:eastAsia="SimSun" w:hAnsi="Times New Roman"/>
          <w:sz w:val="24"/>
          <w:szCs w:val="24"/>
          <w:lang w:eastAsia="zh-CN"/>
        </w:rPr>
        <w:t>Hock,”Barcode</w:t>
      </w:r>
      <w:proofErr w:type="spellEnd"/>
      <w:r w:rsidRPr="00B653FB">
        <w:rPr>
          <w:rFonts w:ascii="Times New Roman" w:eastAsia="SimSun" w:hAnsi="Times New Roman"/>
          <w:sz w:val="24"/>
          <w:szCs w:val="24"/>
          <w:lang w:eastAsia="zh-CN"/>
        </w:rPr>
        <w:t xml:space="preserve"> Readers using the Camera Device in Mobile Phones,” Proceedings of the 2004 International Conference on Cyberworlds, IEEE Computer Soceity,2004, pp. 260-26.</w:t>
      </w:r>
    </w:p>
    <w:p w14:paraId="735FA9EE" w14:textId="77777777" w:rsidR="007B1551" w:rsidRPr="00B653FB" w:rsidRDefault="00541225">
      <w:pPr>
        <w:pStyle w:val="Heading1"/>
        <w:spacing w:line="360" w:lineRule="auto"/>
        <w:rPr>
          <w:rFonts w:ascii="Times New Roman" w:hAnsi="Times New Roman" w:cs="Times New Roman"/>
          <w:color w:val="auto"/>
          <w:sz w:val="24"/>
          <w:szCs w:val="24"/>
          <w:u w:val="single"/>
        </w:rPr>
      </w:pPr>
      <w:bookmarkStart w:id="46" w:name="_Toc458668584"/>
      <w:commentRangeStart w:id="47"/>
      <w:r w:rsidRPr="00B653FB">
        <w:rPr>
          <w:rFonts w:ascii="Times New Roman" w:hAnsi="Times New Roman" w:cs="Times New Roman"/>
          <w:color w:val="auto"/>
          <w:sz w:val="24"/>
          <w:szCs w:val="24"/>
          <w:u w:val="single"/>
        </w:rPr>
        <w:t>Glossar</w:t>
      </w:r>
      <w:commentRangeEnd w:id="47"/>
      <w:r w:rsidR="00A67C02">
        <w:rPr>
          <w:rStyle w:val="CommentReference"/>
          <w:rFonts w:ascii="Calibri" w:eastAsia="Calibri" w:hAnsi="Calibri" w:cs="Times New Roman"/>
          <w:b w:val="0"/>
          <w:bCs w:val="0"/>
          <w:color w:val="auto"/>
        </w:rPr>
        <w:commentReference w:id="47"/>
      </w:r>
      <w:r w:rsidRPr="00B653FB">
        <w:rPr>
          <w:rFonts w:ascii="Times New Roman" w:hAnsi="Times New Roman" w:cs="Times New Roman"/>
          <w:color w:val="auto"/>
          <w:sz w:val="24"/>
          <w:szCs w:val="24"/>
          <w:u w:val="single"/>
        </w:rPr>
        <w:t>y</w:t>
      </w:r>
      <w:bookmarkEnd w:id="46"/>
    </w:p>
    <w:p w14:paraId="38070FAA"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QR- is short for Quick Response (they can be read quickly by a cell phone</w:t>
      </w:r>
      <w:proofErr w:type="gramStart"/>
      <w:r w:rsidRPr="00B653FB">
        <w:rPr>
          <w:rFonts w:ascii="Times New Roman" w:hAnsi="Times New Roman"/>
          <w:sz w:val="24"/>
          <w:szCs w:val="24"/>
        </w:rPr>
        <w:t>).They</w:t>
      </w:r>
      <w:proofErr w:type="gramEnd"/>
      <w:r w:rsidRPr="00B653FB">
        <w:rPr>
          <w:rFonts w:ascii="Times New Roman" w:hAnsi="Times New Roman"/>
          <w:sz w:val="24"/>
          <w:szCs w:val="24"/>
        </w:rPr>
        <w:t xml:space="preserve"> are used to take a piece of information from a transitory media and put it in to your cell phone or computer.</w:t>
      </w:r>
    </w:p>
    <w:p w14:paraId="01F0BE82"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Impulse Buying-the buying of goods without planning to do so in advance, as a result of sudden whim or impulse.</w:t>
      </w:r>
    </w:p>
    <w:p w14:paraId="0BC93B39" w14:textId="77777777" w:rsidR="007B1551" w:rsidRPr="00B653FB" w:rsidRDefault="00541225">
      <w:pPr>
        <w:spacing w:line="360" w:lineRule="auto"/>
        <w:rPr>
          <w:rFonts w:ascii="Times New Roman" w:hAnsi="Times New Roman"/>
          <w:sz w:val="24"/>
          <w:szCs w:val="24"/>
        </w:rPr>
      </w:pPr>
      <w:r w:rsidRPr="00B653FB">
        <w:rPr>
          <w:rFonts w:ascii="Times New Roman" w:hAnsi="Times New Roman"/>
          <w:sz w:val="24"/>
          <w:szCs w:val="24"/>
        </w:rPr>
        <w:t>Barcode-is method of representing data in a visual, machine readable form.</w:t>
      </w:r>
    </w:p>
    <w:p w14:paraId="41F1C3D0" w14:textId="77777777" w:rsidR="007B1551" w:rsidRPr="00B653FB" w:rsidRDefault="007B1551">
      <w:pPr>
        <w:spacing w:line="360" w:lineRule="auto"/>
        <w:rPr>
          <w:rFonts w:ascii="Times New Roman" w:hAnsi="Times New Roman"/>
          <w:sz w:val="24"/>
          <w:szCs w:val="24"/>
        </w:rPr>
      </w:pPr>
    </w:p>
    <w:p w14:paraId="72F1E5AE" w14:textId="426228B5" w:rsidR="007B1551" w:rsidRPr="00B653FB" w:rsidRDefault="00A67C02">
      <w:pPr>
        <w:spacing w:line="360" w:lineRule="auto"/>
        <w:rPr>
          <w:rFonts w:ascii="Times New Roman" w:hAnsi="Times New Roman"/>
          <w:sz w:val="24"/>
          <w:szCs w:val="24"/>
        </w:rPr>
      </w:pPr>
      <w:ins w:id="48" w:author="hp" w:date="2021-06-23T09:56:00Z">
        <w:r>
          <w:rPr>
            <w:rFonts w:ascii="Times New Roman" w:hAnsi="Times New Roman"/>
            <w:sz w:val="24"/>
            <w:szCs w:val="24"/>
          </w:rPr>
          <w:t>C</w:t>
        </w:r>
        <w:commentRangeStart w:id="49"/>
        <w:r>
          <w:rPr>
            <w:rFonts w:ascii="Times New Roman" w:hAnsi="Times New Roman"/>
            <w:sz w:val="24"/>
            <w:szCs w:val="24"/>
          </w:rPr>
          <w:t>ONCLUSIO</w:t>
        </w:r>
        <w:commentRangeEnd w:id="49"/>
        <w:r>
          <w:rPr>
            <w:rStyle w:val="CommentReference"/>
          </w:rPr>
          <w:commentReference w:id="49"/>
        </w:r>
        <w:r>
          <w:rPr>
            <w:rFonts w:ascii="Times New Roman" w:hAnsi="Times New Roman"/>
            <w:sz w:val="24"/>
            <w:szCs w:val="24"/>
          </w:rPr>
          <w:t>N</w:t>
        </w:r>
      </w:ins>
    </w:p>
    <w:p w14:paraId="4505410B" w14:textId="77777777" w:rsidR="007B1551" w:rsidRPr="00B653FB" w:rsidRDefault="007B1551">
      <w:pPr>
        <w:spacing w:line="360" w:lineRule="auto"/>
        <w:rPr>
          <w:rFonts w:ascii="Times New Roman" w:hAnsi="Times New Roman"/>
          <w:sz w:val="24"/>
          <w:szCs w:val="24"/>
        </w:rPr>
      </w:pPr>
    </w:p>
    <w:p w14:paraId="759D0E25" w14:textId="77777777" w:rsidR="007B1551" w:rsidRPr="00B653FB" w:rsidRDefault="007B1551">
      <w:pPr>
        <w:spacing w:line="360" w:lineRule="auto"/>
        <w:rPr>
          <w:rFonts w:ascii="Times New Roman" w:hAnsi="Times New Roman"/>
          <w:sz w:val="24"/>
          <w:szCs w:val="24"/>
        </w:rPr>
      </w:pPr>
    </w:p>
    <w:p w14:paraId="2534A8C4" w14:textId="77777777" w:rsidR="007B1551" w:rsidRPr="00B653FB" w:rsidRDefault="007B1551">
      <w:pPr>
        <w:spacing w:line="360" w:lineRule="auto"/>
        <w:rPr>
          <w:rFonts w:ascii="Times New Roman" w:hAnsi="Times New Roman"/>
          <w:sz w:val="24"/>
          <w:szCs w:val="24"/>
        </w:rPr>
      </w:pPr>
    </w:p>
    <w:p w14:paraId="703B1C79" w14:textId="77777777" w:rsidR="007B1551" w:rsidRPr="00B653FB" w:rsidRDefault="007B1551">
      <w:pPr>
        <w:spacing w:line="360" w:lineRule="auto"/>
        <w:rPr>
          <w:rFonts w:ascii="Times New Roman" w:hAnsi="Times New Roman"/>
          <w:sz w:val="24"/>
          <w:szCs w:val="24"/>
        </w:rPr>
      </w:pPr>
    </w:p>
    <w:p w14:paraId="26C053C8" w14:textId="77777777" w:rsidR="007B1551" w:rsidRPr="00B653FB" w:rsidRDefault="007B1551">
      <w:pPr>
        <w:spacing w:line="360" w:lineRule="auto"/>
        <w:rPr>
          <w:rFonts w:ascii="Times New Roman" w:hAnsi="Times New Roman"/>
          <w:sz w:val="24"/>
          <w:szCs w:val="24"/>
        </w:rPr>
      </w:pPr>
    </w:p>
    <w:p w14:paraId="3B5AE304" w14:textId="77777777" w:rsidR="007B1551" w:rsidRPr="00B653FB" w:rsidRDefault="007B1551">
      <w:pPr>
        <w:spacing w:line="360" w:lineRule="auto"/>
        <w:rPr>
          <w:rFonts w:ascii="Times New Roman" w:hAnsi="Times New Roman"/>
          <w:sz w:val="24"/>
          <w:szCs w:val="24"/>
        </w:rPr>
      </w:pPr>
    </w:p>
    <w:p w14:paraId="28C3F59C" w14:textId="77777777" w:rsidR="007B1551" w:rsidRPr="00B653FB" w:rsidRDefault="007B1551">
      <w:pPr>
        <w:spacing w:line="360" w:lineRule="auto"/>
        <w:rPr>
          <w:rFonts w:ascii="Times New Roman" w:hAnsi="Times New Roman"/>
          <w:sz w:val="24"/>
          <w:szCs w:val="24"/>
        </w:rPr>
      </w:pPr>
    </w:p>
    <w:p w14:paraId="00B21D65" w14:textId="77777777" w:rsidR="007B1551" w:rsidRPr="00B653FB" w:rsidRDefault="007B1551">
      <w:pPr>
        <w:spacing w:line="360" w:lineRule="auto"/>
        <w:rPr>
          <w:rFonts w:ascii="Times New Roman" w:hAnsi="Times New Roman"/>
          <w:sz w:val="24"/>
          <w:szCs w:val="24"/>
        </w:rPr>
      </w:pPr>
    </w:p>
    <w:p w14:paraId="4C1E5640" w14:textId="77777777" w:rsidR="007B1551" w:rsidRPr="00B653FB" w:rsidRDefault="007B1551">
      <w:pPr>
        <w:spacing w:line="360" w:lineRule="auto"/>
        <w:rPr>
          <w:rFonts w:ascii="Times New Roman" w:hAnsi="Times New Roman"/>
          <w:sz w:val="24"/>
          <w:szCs w:val="24"/>
        </w:rPr>
      </w:pPr>
    </w:p>
    <w:p w14:paraId="42DFB5AF" w14:textId="77777777" w:rsidR="007B1551" w:rsidRPr="00B653FB" w:rsidRDefault="007B1551">
      <w:pPr>
        <w:spacing w:line="360" w:lineRule="auto"/>
        <w:rPr>
          <w:rFonts w:ascii="Times New Roman" w:hAnsi="Times New Roman"/>
          <w:sz w:val="24"/>
          <w:szCs w:val="24"/>
        </w:rPr>
      </w:pPr>
    </w:p>
    <w:p w14:paraId="1B49D71D" w14:textId="77777777" w:rsidR="007B1551" w:rsidRPr="00B653FB" w:rsidRDefault="007B1551">
      <w:pPr>
        <w:spacing w:line="360" w:lineRule="auto"/>
        <w:rPr>
          <w:rFonts w:ascii="Times New Roman" w:hAnsi="Times New Roman"/>
          <w:sz w:val="24"/>
          <w:szCs w:val="24"/>
        </w:rPr>
      </w:pPr>
    </w:p>
    <w:p w14:paraId="7ACE3385" w14:textId="77777777" w:rsidR="007B1551" w:rsidRPr="00B653FB" w:rsidRDefault="007B1551">
      <w:pPr>
        <w:spacing w:line="360" w:lineRule="auto"/>
        <w:rPr>
          <w:rFonts w:ascii="Times New Roman" w:hAnsi="Times New Roman"/>
          <w:sz w:val="24"/>
          <w:szCs w:val="24"/>
        </w:rPr>
      </w:pPr>
    </w:p>
    <w:p w14:paraId="539B7A2A" w14:textId="77777777" w:rsidR="007B1551" w:rsidRPr="00B653FB" w:rsidRDefault="007B1551">
      <w:pPr>
        <w:spacing w:line="360" w:lineRule="auto"/>
        <w:rPr>
          <w:rFonts w:ascii="Times New Roman" w:hAnsi="Times New Roman"/>
          <w:sz w:val="24"/>
          <w:szCs w:val="24"/>
        </w:rPr>
      </w:pPr>
    </w:p>
    <w:p w14:paraId="0EAA790C" w14:textId="77777777" w:rsidR="007B1551" w:rsidRPr="00B653FB" w:rsidRDefault="007B1551">
      <w:pPr>
        <w:spacing w:line="360" w:lineRule="auto"/>
        <w:rPr>
          <w:rFonts w:ascii="Times New Roman" w:hAnsi="Times New Roman"/>
          <w:sz w:val="24"/>
          <w:szCs w:val="24"/>
        </w:rPr>
      </w:pPr>
    </w:p>
    <w:p w14:paraId="3CF28864" w14:textId="77777777" w:rsidR="007B1551" w:rsidRPr="00B653FB" w:rsidRDefault="007B1551">
      <w:pPr>
        <w:spacing w:line="360" w:lineRule="auto"/>
        <w:rPr>
          <w:rFonts w:ascii="Times New Roman" w:hAnsi="Times New Roman"/>
          <w:sz w:val="24"/>
          <w:szCs w:val="24"/>
        </w:rPr>
      </w:pPr>
    </w:p>
    <w:p w14:paraId="3F6745A9" w14:textId="77777777" w:rsidR="007B1551" w:rsidRPr="00B653FB" w:rsidRDefault="007B1551">
      <w:pPr>
        <w:spacing w:line="360" w:lineRule="auto"/>
        <w:rPr>
          <w:rFonts w:ascii="Times New Roman" w:hAnsi="Times New Roman"/>
          <w:sz w:val="24"/>
          <w:szCs w:val="24"/>
        </w:rPr>
      </w:pPr>
    </w:p>
    <w:p w14:paraId="77E83C5B" w14:textId="77777777" w:rsidR="007B1551" w:rsidRPr="00B653FB" w:rsidRDefault="007B1551">
      <w:pPr>
        <w:spacing w:line="360" w:lineRule="auto"/>
        <w:rPr>
          <w:rFonts w:ascii="Times New Roman" w:hAnsi="Times New Roman"/>
          <w:sz w:val="24"/>
          <w:szCs w:val="24"/>
        </w:rPr>
      </w:pPr>
    </w:p>
    <w:p w14:paraId="236078B4" w14:textId="77777777" w:rsidR="007B1551" w:rsidRPr="00B653FB" w:rsidRDefault="007B1551">
      <w:pPr>
        <w:spacing w:line="360" w:lineRule="auto"/>
        <w:rPr>
          <w:rFonts w:ascii="Times New Roman" w:hAnsi="Times New Roman"/>
          <w:sz w:val="24"/>
          <w:szCs w:val="24"/>
        </w:rPr>
      </w:pPr>
    </w:p>
    <w:p w14:paraId="47035ECB" w14:textId="77777777" w:rsidR="007B1551" w:rsidRPr="00B653FB" w:rsidRDefault="00541225">
      <w:pPr>
        <w:spacing w:line="360" w:lineRule="auto"/>
        <w:rPr>
          <w:rFonts w:ascii="Times New Roman" w:hAnsi="Times New Roman"/>
          <w:b/>
          <w:bCs/>
          <w:sz w:val="24"/>
          <w:szCs w:val="24"/>
        </w:rPr>
      </w:pPr>
      <w:r w:rsidRPr="00B653FB">
        <w:rPr>
          <w:rFonts w:ascii="Times New Roman" w:hAnsi="Times New Roman"/>
          <w:b/>
          <w:bCs/>
          <w:sz w:val="24"/>
          <w:szCs w:val="24"/>
        </w:rPr>
        <w:t>Chapter 2</w:t>
      </w:r>
    </w:p>
    <w:p w14:paraId="67585D92" w14:textId="77777777" w:rsidR="007B1551" w:rsidRPr="00B653FB" w:rsidRDefault="00541225">
      <w:pPr>
        <w:spacing w:line="360" w:lineRule="auto"/>
        <w:rPr>
          <w:rFonts w:ascii="Times New Roman" w:hAnsi="Times New Roman"/>
          <w:b/>
          <w:bCs/>
          <w:sz w:val="24"/>
          <w:szCs w:val="24"/>
        </w:rPr>
      </w:pPr>
      <w:r w:rsidRPr="00B653FB">
        <w:rPr>
          <w:rFonts w:ascii="Times New Roman" w:hAnsi="Times New Roman"/>
          <w:b/>
          <w:bCs/>
          <w:sz w:val="24"/>
          <w:szCs w:val="24"/>
        </w:rPr>
        <w:t xml:space="preserve"> </w:t>
      </w:r>
      <w:r w:rsidRPr="00B653FB">
        <w:rPr>
          <w:rFonts w:ascii="Times New Roman" w:hAnsi="Times New Roman"/>
          <w:b/>
          <w:bCs/>
          <w:sz w:val="24"/>
          <w:szCs w:val="24"/>
          <w:u w:val="single"/>
        </w:rPr>
        <w:t>Introduction</w:t>
      </w:r>
    </w:p>
    <w:p w14:paraId="440AA359" w14:textId="77777777" w:rsidR="007B1551" w:rsidRPr="00B653FB" w:rsidRDefault="00541225" w:rsidP="00A67C02">
      <w:pPr>
        <w:spacing w:after="160" w:line="360" w:lineRule="auto"/>
        <w:jc w:val="both"/>
        <w:rPr>
          <w:rFonts w:ascii="Times New Roman" w:hAnsi="Times New Roman"/>
          <w:sz w:val="24"/>
          <w:szCs w:val="24"/>
        </w:rPr>
        <w:pPrChange w:id="50" w:author="hp" w:date="2021-06-23T09:58:00Z">
          <w:pPr>
            <w:spacing w:after="160" w:line="360" w:lineRule="auto"/>
          </w:pPr>
        </w:pPrChange>
      </w:pP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analysis of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is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procеss</w:t>
      </w:r>
      <w:proofErr w:type="spellEnd"/>
      <w:r w:rsidRPr="00B653FB">
        <w:rPr>
          <w:rFonts w:ascii="Times New Roman" w:hAnsi="Times New Roman"/>
          <w:sz w:val="24"/>
          <w:szCs w:val="24"/>
        </w:rPr>
        <w:t xml:space="preserve"> by which </w:t>
      </w:r>
      <w:proofErr w:type="spellStart"/>
      <w:r w:rsidRPr="00B653FB">
        <w:rPr>
          <w:rFonts w:ascii="Times New Roman" w:hAnsi="Times New Roman"/>
          <w:sz w:val="24"/>
          <w:szCs w:val="24"/>
        </w:rPr>
        <w:t>wе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gathеr</w:t>
      </w:r>
      <w:proofErr w:type="spellEnd"/>
      <w:r w:rsidRPr="00B653FB">
        <w:rPr>
          <w:rFonts w:ascii="Times New Roman" w:hAnsi="Times New Roman"/>
          <w:sz w:val="24"/>
          <w:szCs w:val="24"/>
        </w:rPr>
        <w:t xml:space="preserve"> facts, solution of </w:t>
      </w:r>
      <w:proofErr w:type="spellStart"/>
      <w:r w:rsidRPr="00B653FB">
        <w:rPr>
          <w:rFonts w:ascii="Times New Roman" w:hAnsi="Times New Roman"/>
          <w:sz w:val="24"/>
          <w:szCs w:val="24"/>
        </w:rPr>
        <w:t>problеm</w:t>
      </w:r>
      <w:proofErr w:type="spellEnd"/>
      <w:r w:rsidRPr="00B653FB">
        <w:rPr>
          <w:rFonts w:ascii="Times New Roman" w:hAnsi="Times New Roman"/>
          <w:sz w:val="24"/>
          <w:szCs w:val="24"/>
        </w:rPr>
        <w:t xml:space="preserve"> and to </w:t>
      </w:r>
      <w:proofErr w:type="spellStart"/>
      <w:r w:rsidRPr="00B653FB">
        <w:rPr>
          <w:rFonts w:ascii="Times New Roman" w:hAnsi="Times New Roman"/>
          <w:sz w:val="24"/>
          <w:szCs w:val="24"/>
        </w:rPr>
        <w:t>dеcidе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ovеr</w:t>
      </w:r>
      <w:proofErr w:type="spellEnd"/>
      <w:r w:rsidRPr="00B653FB">
        <w:rPr>
          <w:rFonts w:ascii="Times New Roman" w:hAnsi="Times New Roman"/>
          <w:sz w:val="24"/>
          <w:szCs w:val="24"/>
        </w:rPr>
        <w:t xml:space="preserve"> all constitution of </w:t>
      </w:r>
      <w:proofErr w:type="spellStart"/>
      <w:r w:rsidRPr="00B653FB">
        <w:rPr>
          <w:rFonts w:ascii="Times New Roman" w:hAnsi="Times New Roman"/>
          <w:sz w:val="24"/>
          <w:szCs w:val="24"/>
        </w:rPr>
        <w:t>dеsirеd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In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analysis, </w:t>
      </w:r>
      <w:proofErr w:type="spellStart"/>
      <w:r w:rsidRPr="00B653FB">
        <w:rPr>
          <w:rFonts w:ascii="Times New Roman" w:hAnsi="Times New Roman"/>
          <w:sz w:val="24"/>
          <w:szCs w:val="24"/>
        </w:rPr>
        <w:t>wе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havе</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analyzе</w:t>
      </w:r>
      <w:proofErr w:type="spellEnd"/>
      <w:r w:rsidRPr="00B653FB">
        <w:rPr>
          <w:rFonts w:ascii="Times New Roman" w:hAnsi="Times New Roman"/>
          <w:sz w:val="24"/>
          <w:szCs w:val="24"/>
        </w:rPr>
        <w:t xml:space="preserve"> all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procеss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rеlatеd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fеaturеs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rеquirеd</w:t>
      </w:r>
      <w:proofErr w:type="spellEnd"/>
      <w:r w:rsidRPr="00B653FB">
        <w:rPr>
          <w:rFonts w:ascii="Times New Roman" w:hAnsi="Times New Roman"/>
          <w:sz w:val="24"/>
          <w:szCs w:val="24"/>
        </w:rPr>
        <w:t xml:space="preserve"> functions, </w:t>
      </w:r>
      <w:proofErr w:type="spellStart"/>
      <w:r w:rsidRPr="00B653FB">
        <w:rPr>
          <w:rFonts w:ascii="Times New Roman" w:hAnsi="Times New Roman"/>
          <w:sz w:val="24"/>
          <w:szCs w:val="24"/>
        </w:rPr>
        <w:t>availablе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sourcеs</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timе</w:t>
      </w:r>
      <w:proofErr w:type="spellEnd"/>
      <w:r w:rsidRPr="00B653FB">
        <w:rPr>
          <w:rFonts w:ascii="Times New Roman" w:hAnsi="Times New Roman"/>
          <w:sz w:val="24"/>
          <w:szCs w:val="24"/>
        </w:rPr>
        <w:t xml:space="preserve">, which should </w:t>
      </w:r>
      <w:proofErr w:type="spellStart"/>
      <w:r w:rsidRPr="00B653FB">
        <w:rPr>
          <w:rFonts w:ascii="Times New Roman" w:hAnsi="Times New Roman"/>
          <w:sz w:val="24"/>
          <w:szCs w:val="24"/>
        </w:rPr>
        <w:t>bе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spеcifiеd</w:t>
      </w:r>
      <w:proofErr w:type="spellEnd"/>
      <w:r w:rsidRPr="00B653FB">
        <w:rPr>
          <w:rFonts w:ascii="Times New Roman" w:hAnsi="Times New Roman"/>
          <w:sz w:val="24"/>
          <w:szCs w:val="24"/>
        </w:rPr>
        <w:t xml:space="preserve"> for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analysis </w:t>
      </w:r>
      <w:proofErr w:type="spellStart"/>
      <w:r w:rsidRPr="00B653FB">
        <w:rPr>
          <w:rFonts w:ascii="Times New Roman" w:hAnsi="Times New Roman"/>
          <w:sz w:val="24"/>
          <w:szCs w:val="24"/>
        </w:rPr>
        <w:t>stagе</w:t>
      </w:r>
      <w:proofErr w:type="spellEnd"/>
      <w:r w:rsidRPr="00B653FB">
        <w:rPr>
          <w:rFonts w:ascii="Times New Roman" w:hAnsi="Times New Roman"/>
          <w:sz w:val="24"/>
          <w:szCs w:val="24"/>
        </w:rPr>
        <w:t xml:space="preserve">. It is </w:t>
      </w:r>
      <w:proofErr w:type="spellStart"/>
      <w:r w:rsidRPr="00B653FB">
        <w:rPr>
          <w:rFonts w:ascii="Times New Roman" w:hAnsi="Times New Roman"/>
          <w:sz w:val="24"/>
          <w:szCs w:val="24"/>
        </w:rPr>
        <w:t>concеrnеd</w:t>
      </w:r>
      <w:proofErr w:type="spellEnd"/>
      <w:r w:rsidRPr="00B653FB">
        <w:rPr>
          <w:rFonts w:ascii="Times New Roman" w:hAnsi="Times New Roman"/>
          <w:sz w:val="24"/>
          <w:szCs w:val="24"/>
        </w:rPr>
        <w:t xml:space="preserve"> with </w:t>
      </w:r>
      <w:proofErr w:type="spellStart"/>
      <w:r w:rsidRPr="00B653FB">
        <w:rPr>
          <w:rFonts w:ascii="Times New Roman" w:hAnsi="Times New Roman"/>
          <w:sz w:val="24"/>
          <w:szCs w:val="24"/>
        </w:rPr>
        <w:t>idеntifying</w:t>
      </w:r>
      <w:proofErr w:type="spellEnd"/>
      <w:r w:rsidRPr="00B653FB">
        <w:rPr>
          <w:rFonts w:ascii="Times New Roman" w:hAnsi="Times New Roman"/>
          <w:sz w:val="24"/>
          <w:szCs w:val="24"/>
        </w:rPr>
        <w:t xml:space="preserve"> all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constraints and </w:t>
      </w:r>
      <w:proofErr w:type="spellStart"/>
      <w:r w:rsidRPr="00B653FB">
        <w:rPr>
          <w:rFonts w:ascii="Times New Roman" w:hAnsi="Times New Roman"/>
          <w:sz w:val="24"/>
          <w:szCs w:val="24"/>
        </w:rPr>
        <w:t>influеncеs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analysis </w:t>
      </w:r>
      <w:proofErr w:type="spellStart"/>
      <w:r w:rsidRPr="00B653FB">
        <w:rPr>
          <w:rFonts w:ascii="Times New Roman" w:hAnsi="Times New Roman"/>
          <w:sz w:val="24"/>
          <w:szCs w:val="24"/>
        </w:rPr>
        <w:t>dеals</w:t>
      </w:r>
      <w:proofErr w:type="spellEnd"/>
      <w:r w:rsidRPr="00B653FB">
        <w:rPr>
          <w:rFonts w:ascii="Times New Roman" w:hAnsi="Times New Roman"/>
          <w:sz w:val="24"/>
          <w:szCs w:val="24"/>
        </w:rPr>
        <w:t xml:space="preserve"> with data </w:t>
      </w:r>
      <w:proofErr w:type="spellStart"/>
      <w:r w:rsidRPr="00B653FB">
        <w:rPr>
          <w:rFonts w:ascii="Times New Roman" w:hAnsi="Times New Roman"/>
          <w:sz w:val="24"/>
          <w:szCs w:val="24"/>
        </w:rPr>
        <w:t>collеction</w:t>
      </w:r>
      <w:proofErr w:type="spellEnd"/>
      <w:r w:rsidRPr="00B653FB">
        <w:rPr>
          <w:rFonts w:ascii="Times New Roman" w:hAnsi="Times New Roman"/>
          <w:sz w:val="24"/>
          <w:szCs w:val="24"/>
        </w:rPr>
        <w:t xml:space="preserve"> and a </w:t>
      </w:r>
      <w:proofErr w:type="spellStart"/>
      <w:r w:rsidRPr="00B653FB">
        <w:rPr>
          <w:rFonts w:ascii="Times New Roman" w:hAnsi="Times New Roman"/>
          <w:sz w:val="24"/>
          <w:szCs w:val="24"/>
        </w:rPr>
        <w:t>dеtailеd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еvaluation</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prеsеnt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Wе</w:t>
      </w:r>
      <w:proofErr w:type="spellEnd"/>
      <w:r w:rsidRPr="00B653FB">
        <w:rPr>
          <w:rFonts w:ascii="Times New Roman" w:hAnsi="Times New Roman"/>
          <w:sz w:val="24"/>
          <w:szCs w:val="24"/>
        </w:rPr>
        <w:t xml:space="preserve"> also </w:t>
      </w:r>
      <w:proofErr w:type="spellStart"/>
      <w:r w:rsidRPr="00B653FB">
        <w:rPr>
          <w:rFonts w:ascii="Times New Roman" w:hAnsi="Times New Roman"/>
          <w:sz w:val="24"/>
          <w:szCs w:val="24"/>
        </w:rPr>
        <w:t>havе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gathеring</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spеcification</w:t>
      </w:r>
      <w:proofErr w:type="spellEnd"/>
      <w:r w:rsidRPr="00B653FB">
        <w:rPr>
          <w:rFonts w:ascii="Times New Roman" w:hAnsi="Times New Roman"/>
          <w:sz w:val="24"/>
          <w:szCs w:val="24"/>
        </w:rPr>
        <w:t xml:space="preserve"> and planning as </w:t>
      </w:r>
      <w:proofErr w:type="spellStart"/>
      <w:r w:rsidRPr="00B653FB">
        <w:rPr>
          <w:rFonts w:ascii="Times New Roman" w:hAnsi="Times New Roman"/>
          <w:sz w:val="24"/>
          <w:szCs w:val="24"/>
        </w:rPr>
        <w:t>thеy</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еssеntial</w:t>
      </w:r>
      <w:proofErr w:type="spellEnd"/>
      <w:r w:rsidRPr="00B653FB">
        <w:rPr>
          <w:rFonts w:ascii="Times New Roman" w:hAnsi="Times New Roman"/>
          <w:sz w:val="24"/>
          <w:szCs w:val="24"/>
        </w:rPr>
        <w:t xml:space="preserve"> parts of any </w:t>
      </w:r>
      <w:proofErr w:type="spellStart"/>
      <w:r w:rsidRPr="00B653FB">
        <w:rPr>
          <w:rFonts w:ascii="Times New Roman" w:hAnsi="Times New Roman"/>
          <w:sz w:val="24"/>
          <w:szCs w:val="24"/>
        </w:rPr>
        <w:t>projеct</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projеct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managеmеnt</w:t>
      </w:r>
      <w:proofErr w:type="spellEnd"/>
      <w:r w:rsidRPr="00B653FB">
        <w:rPr>
          <w:rFonts w:ascii="Times New Roman" w:hAnsi="Times New Roman"/>
          <w:sz w:val="24"/>
          <w:szCs w:val="24"/>
        </w:rPr>
        <w:t xml:space="preserve">. During </w:t>
      </w:r>
      <w:proofErr w:type="spellStart"/>
      <w:r w:rsidRPr="00B653FB">
        <w:rPr>
          <w:rFonts w:ascii="Times New Roman" w:hAnsi="Times New Roman"/>
          <w:sz w:val="24"/>
          <w:szCs w:val="24"/>
        </w:rPr>
        <w:t>thеsе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procеssеs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diffеrеnt</w:t>
      </w:r>
      <w:proofErr w:type="spellEnd"/>
      <w:r w:rsidRPr="00B653FB">
        <w:rPr>
          <w:rFonts w:ascii="Times New Roman" w:hAnsi="Times New Roman"/>
          <w:sz w:val="24"/>
          <w:szCs w:val="24"/>
        </w:rPr>
        <w:t xml:space="preserve"> similar </w:t>
      </w:r>
      <w:proofErr w:type="spellStart"/>
      <w:r w:rsidRPr="00B653FB">
        <w:rPr>
          <w:rFonts w:ascii="Times New Roman" w:hAnsi="Times New Roman"/>
          <w:sz w:val="24"/>
          <w:szCs w:val="24"/>
        </w:rPr>
        <w:t>softwarеs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analyzеd</w:t>
      </w:r>
      <w:proofErr w:type="spellEnd"/>
      <w:r w:rsidRPr="00B653FB">
        <w:rPr>
          <w:rFonts w:ascii="Times New Roman" w:hAnsi="Times New Roman"/>
          <w:sz w:val="24"/>
          <w:szCs w:val="24"/>
        </w:rPr>
        <w:t xml:space="preserve"> and discussions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madе</w:t>
      </w:r>
      <w:proofErr w:type="spellEnd"/>
      <w:r w:rsidRPr="00B653FB">
        <w:rPr>
          <w:rFonts w:ascii="Times New Roman" w:hAnsi="Times New Roman"/>
          <w:sz w:val="24"/>
          <w:szCs w:val="24"/>
        </w:rPr>
        <w:t xml:space="preserve"> with </w:t>
      </w:r>
      <w:proofErr w:type="spellStart"/>
      <w:r w:rsidRPr="00B653FB">
        <w:rPr>
          <w:rFonts w:ascii="Times New Roman" w:hAnsi="Times New Roman"/>
          <w:sz w:val="24"/>
          <w:szCs w:val="24"/>
        </w:rPr>
        <w:t>diffеrеnt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companiеs</w:t>
      </w:r>
      <w:proofErr w:type="spellEnd"/>
      <w:r w:rsidRPr="00B653FB">
        <w:rPr>
          <w:rFonts w:ascii="Times New Roman" w:hAnsi="Times New Roman"/>
          <w:sz w:val="24"/>
          <w:szCs w:val="24"/>
        </w:rPr>
        <w:t xml:space="preserve"> about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hardwarе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rеquirеmеnts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also </w:t>
      </w:r>
      <w:proofErr w:type="spellStart"/>
      <w:r w:rsidRPr="00B653FB">
        <w:rPr>
          <w:rFonts w:ascii="Times New Roman" w:hAnsi="Times New Roman"/>
          <w:sz w:val="24"/>
          <w:szCs w:val="24"/>
        </w:rPr>
        <w:t>studiеd</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spеcifiеd</w:t>
      </w:r>
      <w:proofErr w:type="spellEnd"/>
      <w:r w:rsidRPr="00B653FB">
        <w:rPr>
          <w:rFonts w:ascii="Times New Roman" w:hAnsi="Times New Roman"/>
          <w:sz w:val="24"/>
          <w:szCs w:val="24"/>
        </w:rPr>
        <w:t xml:space="preserve"> in this </w:t>
      </w:r>
      <w:proofErr w:type="spellStart"/>
      <w:r w:rsidRPr="00B653FB">
        <w:rPr>
          <w:rFonts w:ascii="Times New Roman" w:hAnsi="Times New Roman"/>
          <w:sz w:val="24"/>
          <w:szCs w:val="24"/>
        </w:rPr>
        <w:t>phasе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Diffеrеnt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typеs</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idеa</w:t>
      </w:r>
      <w:proofErr w:type="spellEnd"/>
      <w:r w:rsidRPr="00B653FB">
        <w:rPr>
          <w:rFonts w:ascii="Times New Roman" w:hAnsi="Times New Roman"/>
          <w:sz w:val="24"/>
          <w:szCs w:val="24"/>
        </w:rPr>
        <w:t xml:space="preserve"> about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dеvеlopmеnt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writtеn</w:t>
      </w:r>
      <w:proofErr w:type="spellEnd"/>
      <w:r w:rsidRPr="00B653FB">
        <w:rPr>
          <w:rFonts w:ascii="Times New Roman" w:hAnsi="Times New Roman"/>
          <w:sz w:val="24"/>
          <w:szCs w:val="24"/>
        </w:rPr>
        <w:t xml:space="preserve"> up.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procеss</w:t>
      </w:r>
      <w:proofErr w:type="spellEnd"/>
      <w:r w:rsidRPr="00B653FB">
        <w:rPr>
          <w:rFonts w:ascii="Times New Roman" w:hAnsi="Times New Roman"/>
          <w:sz w:val="24"/>
          <w:szCs w:val="24"/>
        </w:rPr>
        <w:t xml:space="preserve"> is </w:t>
      </w:r>
      <w:proofErr w:type="spellStart"/>
      <w:r w:rsidRPr="00B653FB">
        <w:rPr>
          <w:rFonts w:ascii="Times New Roman" w:hAnsi="Times New Roman"/>
          <w:sz w:val="24"/>
          <w:szCs w:val="24"/>
        </w:rPr>
        <w:t>complеtеd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whеn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spеcifications</w:t>
      </w:r>
      <w:proofErr w:type="spellEnd"/>
      <w:r w:rsidRPr="00B653FB">
        <w:rPr>
          <w:rFonts w:ascii="Times New Roman" w:hAnsi="Times New Roman"/>
          <w:sz w:val="24"/>
          <w:szCs w:val="24"/>
        </w:rPr>
        <w:t xml:space="preserve"> for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nеw</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product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writtеn</w:t>
      </w:r>
      <w:proofErr w:type="spellEnd"/>
      <w:r w:rsidRPr="00B653FB">
        <w:rPr>
          <w:rFonts w:ascii="Times New Roman" w:hAnsi="Times New Roman"/>
          <w:sz w:val="24"/>
          <w:szCs w:val="24"/>
        </w:rPr>
        <w:t xml:space="preserve"> in a formal </w:t>
      </w:r>
      <w:proofErr w:type="spellStart"/>
      <w:r w:rsidRPr="00B653FB">
        <w:rPr>
          <w:rFonts w:ascii="Times New Roman" w:hAnsi="Times New Roman"/>
          <w:sz w:val="24"/>
          <w:szCs w:val="24"/>
        </w:rPr>
        <w:t>documеnt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callеd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rеquirеmеnts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spеcification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documеnt</w:t>
      </w:r>
      <w:proofErr w:type="spellEnd"/>
      <w:r w:rsidRPr="00B653FB">
        <w:rPr>
          <w:rFonts w:ascii="Times New Roman" w:hAnsi="Times New Roman"/>
          <w:sz w:val="24"/>
          <w:szCs w:val="24"/>
        </w:rPr>
        <w:t xml:space="preserve">. In planning </w:t>
      </w:r>
      <w:proofErr w:type="spellStart"/>
      <w:r w:rsidRPr="00B653FB">
        <w:rPr>
          <w:rFonts w:ascii="Times New Roman" w:hAnsi="Times New Roman"/>
          <w:sz w:val="24"/>
          <w:szCs w:val="24"/>
        </w:rPr>
        <w:t>phasе</w:t>
      </w:r>
      <w:proofErr w:type="spellEnd"/>
      <w:r w:rsidRPr="00B653FB">
        <w:rPr>
          <w:rFonts w:ascii="Times New Roman" w:hAnsi="Times New Roman"/>
          <w:sz w:val="24"/>
          <w:szCs w:val="24"/>
        </w:rPr>
        <w:t xml:space="preserve">, a plan is </w:t>
      </w:r>
      <w:proofErr w:type="spellStart"/>
      <w:r w:rsidRPr="00B653FB">
        <w:rPr>
          <w:rFonts w:ascii="Times New Roman" w:hAnsi="Times New Roman"/>
          <w:sz w:val="24"/>
          <w:szCs w:val="24"/>
        </w:rPr>
        <w:t>madе</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dеvеlop</w:t>
      </w:r>
      <w:proofErr w:type="spellEnd"/>
      <w:r w:rsidRPr="00B653FB">
        <w:rPr>
          <w:rFonts w:ascii="Times New Roman" w:hAnsi="Times New Roman"/>
          <w:sz w:val="24"/>
          <w:szCs w:val="24"/>
        </w:rPr>
        <w:t xml:space="preserve"> this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with </w:t>
      </w:r>
      <w:proofErr w:type="spellStart"/>
      <w:r w:rsidRPr="00B653FB">
        <w:rPr>
          <w:rFonts w:ascii="Times New Roman" w:hAnsi="Times New Roman"/>
          <w:sz w:val="24"/>
          <w:szCs w:val="24"/>
        </w:rPr>
        <w:t>rеquirеmеnt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spеcification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documеnt</w:t>
      </w:r>
      <w:proofErr w:type="spellEnd"/>
      <w:r w:rsidRPr="00B653FB">
        <w:rPr>
          <w:rFonts w:ascii="Times New Roman" w:hAnsi="Times New Roman"/>
          <w:sz w:val="24"/>
          <w:szCs w:val="24"/>
        </w:rPr>
        <w:t>.</w:t>
      </w:r>
    </w:p>
    <w:p w14:paraId="67296A17" w14:textId="4D96A11F" w:rsidR="007B1551" w:rsidRPr="00B653FB" w:rsidRDefault="00541225">
      <w:pPr>
        <w:spacing w:after="160" w:line="360" w:lineRule="auto"/>
        <w:rPr>
          <w:rFonts w:ascii="Times New Roman" w:hAnsi="Times New Roman"/>
          <w:sz w:val="24"/>
          <w:szCs w:val="24"/>
        </w:rPr>
      </w:pPr>
      <w:commentRangeStart w:id="51"/>
      <w:r w:rsidRPr="00B653FB">
        <w:rPr>
          <w:rFonts w:ascii="Times New Roman" w:eastAsia="TimesNewRomanPS-BoldMT" w:hAnsi="Times New Roman"/>
          <w:b/>
          <w:bCs/>
          <w:color w:val="000000"/>
          <w:sz w:val="24"/>
          <w:szCs w:val="24"/>
          <w:u w:val="single"/>
          <w:lang w:eastAsia="zh-CN"/>
        </w:rPr>
        <w:t xml:space="preserve"> Evaluat</w:t>
      </w:r>
      <w:ins w:id="52" w:author="hp" w:date="2021-06-23T09:58:00Z">
        <w:r w:rsidR="00D8413F">
          <w:rPr>
            <w:rFonts w:ascii="Times New Roman" w:eastAsia="TimesNewRomanPS-BoldMT" w:hAnsi="Times New Roman"/>
            <w:b/>
            <w:bCs/>
            <w:color w:val="000000"/>
            <w:sz w:val="24"/>
            <w:szCs w:val="24"/>
            <w:u w:val="single"/>
            <w:lang w:eastAsia="zh-CN"/>
          </w:rPr>
          <w:t xml:space="preserve">ion of </w:t>
        </w:r>
      </w:ins>
      <w:del w:id="53" w:author="hp" w:date="2021-06-23T09:58:00Z">
        <w:r w:rsidRPr="00B653FB" w:rsidDel="00D8413F">
          <w:rPr>
            <w:rFonts w:ascii="Times New Roman" w:eastAsia="TimesNewRomanPS-BoldMT" w:hAnsi="Times New Roman"/>
            <w:b/>
            <w:bCs/>
            <w:color w:val="000000"/>
            <w:sz w:val="24"/>
            <w:szCs w:val="24"/>
            <w:u w:val="single"/>
            <w:lang w:eastAsia="zh-CN"/>
          </w:rPr>
          <w:delText>e Altеrnativеs</w:delText>
        </w:r>
      </w:del>
      <w:ins w:id="54" w:author="hp" w:date="2021-06-23T09:58:00Z">
        <w:r w:rsidR="00D8413F" w:rsidRPr="00B653FB">
          <w:rPr>
            <w:rFonts w:ascii="Times New Roman" w:eastAsia="TimesNewRomanPS-BoldMT" w:hAnsi="Times New Roman"/>
            <w:b/>
            <w:bCs/>
            <w:color w:val="000000"/>
            <w:sz w:val="24"/>
            <w:szCs w:val="24"/>
            <w:u w:val="single"/>
            <w:lang w:eastAsia="zh-CN"/>
          </w:rPr>
          <w:t>Alternatives</w:t>
        </w:r>
      </w:ins>
      <w:r w:rsidRPr="00B653FB">
        <w:rPr>
          <w:rFonts w:ascii="Times New Roman" w:eastAsia="TimesNewRomanPS-BoldMT" w:hAnsi="Times New Roman"/>
          <w:b/>
          <w:bCs/>
          <w:color w:val="000000"/>
          <w:sz w:val="24"/>
          <w:szCs w:val="24"/>
          <w:lang w:eastAsia="zh-CN"/>
        </w:rPr>
        <w:t xml:space="preserve"> </w:t>
      </w:r>
      <w:commentRangeEnd w:id="51"/>
      <w:r w:rsidR="00D8413F">
        <w:rPr>
          <w:rStyle w:val="CommentReference"/>
        </w:rPr>
        <w:commentReference w:id="51"/>
      </w:r>
    </w:p>
    <w:p w14:paraId="3AD7EF9D" w14:textId="77777777" w:rsidR="007B1551" w:rsidRPr="00B653FB" w:rsidRDefault="00541225">
      <w:pPr>
        <w:spacing w:after="160" w:line="360" w:lineRule="auto"/>
        <w:rPr>
          <w:rFonts w:ascii="Times New Roman" w:eastAsia="TimesNewRomanPS-BoldMT" w:hAnsi="Times New Roman"/>
          <w:color w:val="000000"/>
          <w:sz w:val="24"/>
          <w:szCs w:val="24"/>
          <w:lang w:eastAsia="zh-CN"/>
        </w:rPr>
      </w:pPr>
      <w:r w:rsidRPr="00B653FB">
        <w:rPr>
          <w:rFonts w:ascii="Times New Roman" w:eastAsia="TimesNewRomanPS-BoldMT" w:hAnsi="Times New Roman"/>
          <w:color w:val="000000"/>
          <w:sz w:val="24"/>
          <w:szCs w:val="24"/>
          <w:lang w:eastAsia="zh-CN"/>
        </w:rPr>
        <w:t xml:space="preserve">SWOT ANALYSIS </w:t>
      </w:r>
    </w:p>
    <w:p w14:paraId="09102C29" w14:textId="77777777" w:rsidR="007B1551" w:rsidRPr="00B653FB" w:rsidRDefault="00541225">
      <w:pPr>
        <w:spacing w:after="160" w:line="360" w:lineRule="auto"/>
        <w:rPr>
          <w:rFonts w:ascii="Times New Roman" w:eastAsia="TimesNewRomanPS-BoldMT" w:hAnsi="Times New Roman"/>
          <w:color w:val="000000"/>
          <w:sz w:val="24"/>
          <w:szCs w:val="24"/>
          <w:lang w:eastAsia="zh-CN"/>
        </w:rPr>
      </w:pPr>
      <w:r w:rsidRPr="00B653FB">
        <w:rPr>
          <w:rFonts w:ascii="Times New Roman" w:eastAsia="TimesNewRomanPS-BoldMT" w:hAnsi="Times New Roman"/>
          <w:color w:val="000000"/>
          <w:sz w:val="24"/>
          <w:szCs w:val="24"/>
          <w:lang w:eastAsia="zh-CN"/>
        </w:rPr>
        <w:t>SWOT Analysis is used to evaluate and analyze the Strengths, Weaknesses, Opportunities, and Threats based on utilization of Barcode technology.</w:t>
      </w:r>
    </w:p>
    <w:p w14:paraId="4C7AD75E" w14:textId="77777777" w:rsidR="007B1551" w:rsidRPr="00B653FB" w:rsidRDefault="00541225">
      <w:pPr>
        <w:spacing w:after="160" w:line="360" w:lineRule="auto"/>
        <w:rPr>
          <w:rFonts w:ascii="Times New Roman" w:eastAsia="TimesNewRomanPS-BoldMT" w:hAnsi="Times New Roman"/>
          <w:color w:val="000000"/>
          <w:sz w:val="24"/>
          <w:szCs w:val="24"/>
          <w:u w:val="single"/>
          <w:lang w:eastAsia="zh-CN"/>
        </w:rPr>
      </w:pPr>
      <w:r w:rsidRPr="00B653FB">
        <w:rPr>
          <w:rFonts w:ascii="Times New Roman" w:eastAsia="TimesNewRomanPS-BoldMT" w:hAnsi="Times New Roman"/>
          <w:color w:val="000000"/>
          <w:sz w:val="24"/>
          <w:szCs w:val="24"/>
          <w:u w:val="single"/>
          <w:lang w:eastAsia="zh-CN"/>
        </w:rPr>
        <w:t xml:space="preserve">STRЕNGTHS </w:t>
      </w:r>
    </w:p>
    <w:p w14:paraId="1FA50D03" w14:textId="6A6E810C" w:rsidR="007B1551" w:rsidDel="00D8413F" w:rsidRDefault="00541225" w:rsidP="00D8413F">
      <w:pPr>
        <w:pStyle w:val="ListParagraph"/>
        <w:numPr>
          <w:ilvl w:val="0"/>
          <w:numId w:val="15"/>
        </w:numPr>
        <w:tabs>
          <w:tab w:val="left" w:pos="420"/>
        </w:tabs>
        <w:spacing w:after="160" w:line="360" w:lineRule="auto"/>
        <w:rPr>
          <w:del w:id="55" w:author="hp" w:date="2021-06-23T10:00:00Z"/>
          <w:rFonts w:ascii="Times New Roman" w:eastAsia="TimesNewRomanPS-BoldMT" w:hAnsi="Times New Roman"/>
          <w:color w:val="000000"/>
          <w:lang w:eastAsia="zh-CN"/>
        </w:rPr>
      </w:pPr>
      <w:del w:id="56" w:author="hp" w:date="2021-06-23T10:00:00Z">
        <w:r w:rsidRPr="00D8413F" w:rsidDel="00D8413F">
          <w:rPr>
            <w:rFonts w:ascii="Times New Roman" w:eastAsia="TimesNewRomanPS-BoldMT" w:hAnsi="Times New Roman"/>
            <w:color w:val="000000"/>
            <w:lang w:eastAsia="zh-CN"/>
            <w:rPrChange w:id="57" w:author="hp" w:date="2021-06-23T10:00:00Z">
              <w:rPr>
                <w:rFonts w:eastAsia="TimesNewRomanPS-BoldMT"/>
                <w:lang w:eastAsia="zh-CN"/>
              </w:rPr>
            </w:rPrChange>
          </w:rPr>
          <w:delText xml:space="preserve"> </w:delText>
        </w:r>
      </w:del>
      <w:r w:rsidRPr="00D8413F">
        <w:rPr>
          <w:rFonts w:ascii="Times New Roman" w:eastAsia="TimesNewRomanPS-BoldMT" w:hAnsi="Times New Roman"/>
          <w:color w:val="000000"/>
          <w:lang w:eastAsia="zh-CN"/>
          <w:rPrChange w:id="58" w:author="hp" w:date="2021-06-23T10:00:00Z">
            <w:rPr>
              <w:rFonts w:eastAsia="TimesNewRomanPS-BoldMT"/>
              <w:lang w:eastAsia="zh-CN"/>
            </w:rPr>
          </w:rPrChange>
        </w:rPr>
        <w:t xml:space="preserve"> Customer drafts up a shopping list in order of priority</w:t>
      </w:r>
    </w:p>
    <w:p w14:paraId="2C59A884" w14:textId="77777777" w:rsidR="00D8413F" w:rsidRPr="00D8413F" w:rsidRDefault="00D8413F" w:rsidP="00D8413F">
      <w:pPr>
        <w:pStyle w:val="ListParagraph"/>
        <w:numPr>
          <w:ilvl w:val="0"/>
          <w:numId w:val="15"/>
        </w:numPr>
        <w:tabs>
          <w:tab w:val="left" w:pos="420"/>
        </w:tabs>
        <w:spacing w:after="160" w:line="360" w:lineRule="auto"/>
        <w:rPr>
          <w:ins w:id="59" w:author="hp" w:date="2021-06-23T10:00:00Z"/>
          <w:rFonts w:ascii="Times New Roman" w:eastAsia="TimesNewRomanPS-BoldMT" w:hAnsi="Times New Roman"/>
          <w:color w:val="000000"/>
          <w:lang w:eastAsia="zh-CN"/>
          <w:rPrChange w:id="60" w:author="hp" w:date="2021-06-23T10:00:00Z">
            <w:rPr>
              <w:ins w:id="61" w:author="hp" w:date="2021-06-23T10:00:00Z"/>
              <w:lang w:eastAsia="zh-CN"/>
            </w:rPr>
          </w:rPrChange>
        </w:rPr>
        <w:pPrChange w:id="62" w:author="hp" w:date="2021-06-23T10:00:00Z">
          <w:pPr>
            <w:numPr>
              <w:numId w:val="5"/>
            </w:numPr>
            <w:tabs>
              <w:tab w:val="left" w:pos="420"/>
            </w:tabs>
            <w:spacing w:after="160" w:line="360" w:lineRule="auto"/>
            <w:ind w:left="420" w:hanging="420"/>
          </w:pPr>
        </w:pPrChange>
      </w:pPr>
    </w:p>
    <w:p w14:paraId="19F0FA18" w14:textId="77777777" w:rsidR="007B1551" w:rsidRPr="00D8413F" w:rsidRDefault="00541225" w:rsidP="00D8413F">
      <w:pPr>
        <w:pStyle w:val="ListParagraph"/>
        <w:numPr>
          <w:ilvl w:val="0"/>
          <w:numId w:val="15"/>
        </w:numPr>
        <w:tabs>
          <w:tab w:val="left" w:pos="420"/>
        </w:tabs>
        <w:spacing w:after="160" w:line="360" w:lineRule="auto"/>
        <w:rPr>
          <w:rFonts w:ascii="Times New Roman" w:eastAsia="TimesNewRomanPS-BoldMT" w:hAnsi="Times New Roman"/>
          <w:color w:val="000000"/>
          <w:lang w:eastAsia="zh-CN"/>
          <w:rPrChange w:id="63" w:author="hp" w:date="2021-06-23T10:00:00Z">
            <w:rPr>
              <w:lang w:eastAsia="zh-CN"/>
            </w:rPr>
          </w:rPrChange>
        </w:rPr>
        <w:pPrChange w:id="64" w:author="hp" w:date="2021-06-23T10:00:00Z">
          <w:pPr>
            <w:numPr>
              <w:numId w:val="5"/>
            </w:numPr>
            <w:tabs>
              <w:tab w:val="left" w:pos="420"/>
            </w:tabs>
            <w:spacing w:after="160" w:line="360" w:lineRule="auto"/>
            <w:ind w:left="420" w:hanging="420"/>
          </w:pPr>
        </w:pPrChange>
      </w:pPr>
      <w:del w:id="65" w:author="hp" w:date="2021-06-23T10:00:00Z">
        <w:r w:rsidRPr="00D8413F" w:rsidDel="00D8413F">
          <w:rPr>
            <w:rFonts w:ascii="Times New Roman" w:eastAsia="TimesNewRomanPS-BoldMT" w:hAnsi="Times New Roman"/>
            <w:color w:val="000000"/>
            <w:lang w:eastAsia="zh-CN"/>
            <w:rPrChange w:id="66" w:author="hp" w:date="2021-06-23T10:00:00Z">
              <w:rPr>
                <w:lang w:eastAsia="zh-CN"/>
              </w:rPr>
            </w:rPrChange>
          </w:rPr>
          <w:delText xml:space="preserve"> </w:delText>
        </w:r>
      </w:del>
      <w:r w:rsidRPr="00D8413F">
        <w:rPr>
          <w:rFonts w:ascii="Times New Roman" w:eastAsia="TimesNewRomanPS-BoldMT" w:hAnsi="Times New Roman"/>
          <w:color w:val="000000"/>
          <w:lang w:eastAsia="zh-CN"/>
          <w:rPrChange w:id="67" w:author="hp" w:date="2021-06-23T10:00:00Z">
            <w:rPr>
              <w:lang w:eastAsia="zh-CN"/>
            </w:rPr>
          </w:rPrChange>
        </w:rPr>
        <w:t xml:space="preserve"> Customer is able to frequently check the balance in her account </w:t>
      </w:r>
    </w:p>
    <w:p w14:paraId="4CB72191"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commentRangeStart w:id="68"/>
      <w:r w:rsidRPr="00B653FB">
        <w:rPr>
          <w:rFonts w:ascii="Times New Roman" w:eastAsia="SimSun" w:hAnsi="Times New Roman"/>
          <w:color w:val="000000"/>
          <w:sz w:val="24"/>
          <w:szCs w:val="24"/>
          <w:lang w:eastAsia="zh-CN"/>
        </w:rPr>
        <w:lastRenderedPageBreak/>
        <w:t>Negligible</w:t>
      </w:r>
      <w:commentRangeEnd w:id="68"/>
      <w:r w:rsidR="00D8413F">
        <w:rPr>
          <w:rStyle w:val="CommentReference"/>
        </w:rPr>
        <w:commentReference w:id="68"/>
      </w:r>
      <w:r w:rsidRPr="00B653FB">
        <w:rPr>
          <w:rFonts w:ascii="Times New Roman" w:eastAsia="SimSun" w:hAnsi="Times New Roman"/>
          <w:color w:val="000000"/>
          <w:sz w:val="24"/>
          <w:szCs w:val="24"/>
          <w:lang w:eastAsia="zh-CN"/>
        </w:rPr>
        <w:t xml:space="preserve"> data entry error rate </w:t>
      </w:r>
    </w:p>
    <w:p w14:paraId="288F9005"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Speedy check-in and check-out process </w:t>
      </w:r>
    </w:p>
    <w:p w14:paraId="2694C937"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High speed data entry </w:t>
      </w:r>
    </w:p>
    <w:p w14:paraId="34F7FBB4"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 Ease of Use </w:t>
      </w:r>
    </w:p>
    <w:p w14:paraId="287FEF20"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 Reduces staff daily routine work </w:t>
      </w:r>
    </w:p>
    <w:p w14:paraId="4F056415"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Improves efficiency of the management - High costs of collections (inventory, localization etc.) </w:t>
      </w:r>
    </w:p>
    <w:p w14:paraId="1CDD6215"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 Improves information availability </w:t>
      </w:r>
    </w:p>
    <w:p w14:paraId="74087B0B"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 Improves the image of the organization. </w:t>
      </w:r>
    </w:p>
    <w:p w14:paraId="046556C7"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It is mature and proven Technology </w:t>
      </w:r>
    </w:p>
    <w:p w14:paraId="3EBEB47C" w14:textId="77777777" w:rsidR="007B1551" w:rsidRPr="00B653FB" w:rsidRDefault="00541225">
      <w:pPr>
        <w:spacing w:after="160" w:line="360" w:lineRule="auto"/>
        <w:rPr>
          <w:rFonts w:ascii="Times New Roman" w:eastAsia="TimesNewRomanPS-BoldMT" w:hAnsi="Times New Roman"/>
          <w:color w:val="000000"/>
          <w:sz w:val="24"/>
          <w:szCs w:val="24"/>
          <w:u w:val="single"/>
          <w:lang w:eastAsia="zh-CN"/>
        </w:rPr>
      </w:pPr>
      <w:r w:rsidRPr="00B653FB">
        <w:rPr>
          <w:rFonts w:ascii="Times New Roman" w:eastAsia="TimesNewRomanPS-BoldMT" w:hAnsi="Times New Roman"/>
          <w:color w:val="000000"/>
          <w:sz w:val="24"/>
          <w:szCs w:val="24"/>
          <w:u w:val="single"/>
          <w:lang w:eastAsia="zh-CN"/>
        </w:rPr>
        <w:t xml:space="preserve">WЕAKNЕSS </w:t>
      </w:r>
    </w:p>
    <w:p w14:paraId="351EC89F"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It has no theft detection function </w:t>
      </w:r>
    </w:p>
    <w:p w14:paraId="790351DA"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r w:rsidRPr="00B653FB">
        <w:rPr>
          <w:rFonts w:ascii="Times New Roman" w:eastAsia="SimSun" w:hAnsi="Times New Roman"/>
          <w:color w:val="000000"/>
          <w:sz w:val="24"/>
          <w:szCs w:val="24"/>
          <w:lang w:eastAsia="zh-CN"/>
        </w:rPr>
        <w:t xml:space="preserve"> Scanning problems due to physically damaged label </w:t>
      </w:r>
    </w:p>
    <w:p w14:paraId="0F680D16"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eastAsia="SimSun" w:hAnsi="Times New Roman"/>
          <w:color w:val="000000"/>
          <w:sz w:val="24"/>
          <w:szCs w:val="24"/>
          <w:lang w:eastAsia="zh-CN"/>
        </w:rPr>
        <w:t>14    Defective labels always lead to wrong/no reading of data</w:t>
      </w:r>
    </w:p>
    <w:p w14:paraId="25CAC642" w14:textId="77777777" w:rsidR="007B1551" w:rsidRPr="00B653FB" w:rsidRDefault="007B1551">
      <w:pPr>
        <w:tabs>
          <w:tab w:val="left" w:pos="420"/>
        </w:tabs>
        <w:spacing w:after="160" w:line="360" w:lineRule="auto"/>
        <w:ind w:left="420"/>
        <w:rPr>
          <w:rFonts w:ascii="Times New Roman" w:hAnsi="Times New Roman"/>
          <w:sz w:val="24"/>
          <w:szCs w:val="24"/>
          <w:lang w:val="en-ZW"/>
        </w:rPr>
      </w:pPr>
    </w:p>
    <w:p w14:paraId="6F248D78" w14:textId="77777777" w:rsidR="007B1551" w:rsidRPr="00B653FB" w:rsidRDefault="00541225">
      <w:pPr>
        <w:spacing w:after="160" w:line="360" w:lineRule="auto"/>
        <w:rPr>
          <w:rFonts w:ascii="Times New Roman" w:hAnsi="Times New Roman"/>
          <w:sz w:val="24"/>
          <w:szCs w:val="24"/>
          <w:u w:val="single"/>
          <w:lang w:val="en-ZW"/>
        </w:rPr>
      </w:pPr>
      <w:r w:rsidRPr="00B653FB">
        <w:rPr>
          <w:rFonts w:ascii="Times New Roman" w:eastAsia="TimesNewRomanPS-BoldMT" w:hAnsi="Times New Roman"/>
          <w:color w:val="000000"/>
          <w:sz w:val="24"/>
          <w:szCs w:val="24"/>
          <w:u w:val="single"/>
          <w:lang w:eastAsia="zh-CN"/>
        </w:rPr>
        <w:t xml:space="preserve">OPPORTUNITIЕS </w:t>
      </w:r>
    </w:p>
    <w:p w14:paraId="685416F9"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rPr>
      </w:pPr>
      <w:proofErr w:type="spellStart"/>
      <w:r w:rsidRPr="00B653FB">
        <w:rPr>
          <w:rFonts w:ascii="Times New Roman" w:eastAsia="TimesNewRomanPSMT" w:hAnsi="Times New Roman"/>
          <w:color w:val="000000"/>
          <w:sz w:val="24"/>
          <w:szCs w:val="24"/>
          <w:lang w:eastAsia="zh-CN"/>
        </w:rPr>
        <w:t>Еxpansion</w:t>
      </w:r>
      <w:proofErr w:type="spellEnd"/>
      <w:r w:rsidRPr="00B653FB">
        <w:rPr>
          <w:rFonts w:ascii="Times New Roman" w:eastAsia="TimesNewRomanPSMT" w:hAnsi="Times New Roman"/>
          <w:color w:val="000000"/>
          <w:sz w:val="24"/>
          <w:szCs w:val="24"/>
          <w:lang w:eastAsia="zh-CN"/>
        </w:rPr>
        <w:t xml:space="preserve"> of radius of </w:t>
      </w:r>
      <w:proofErr w:type="spellStart"/>
      <w:r w:rsidRPr="00B653FB">
        <w:rPr>
          <w:rFonts w:ascii="Times New Roman" w:eastAsia="TimesNewRomanPSMT" w:hAnsi="Times New Roman"/>
          <w:color w:val="000000"/>
          <w:sz w:val="24"/>
          <w:szCs w:val="24"/>
          <w:lang w:eastAsia="zh-CN"/>
        </w:rPr>
        <w:t>sеrvicе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hеlp</w:t>
      </w:r>
      <w:proofErr w:type="spellEnd"/>
      <w:r w:rsidRPr="00B653FB">
        <w:rPr>
          <w:rFonts w:ascii="Times New Roman" w:eastAsia="TimesNewRomanPSMT" w:hAnsi="Times New Roman"/>
          <w:color w:val="000000"/>
          <w:sz w:val="24"/>
          <w:szCs w:val="24"/>
          <w:lang w:eastAsia="zh-CN"/>
        </w:rPr>
        <w:t xml:space="preserve"> to </w:t>
      </w:r>
      <w:proofErr w:type="spellStart"/>
      <w:r w:rsidRPr="00B653FB">
        <w:rPr>
          <w:rFonts w:ascii="Times New Roman" w:eastAsia="TimesNewRomanPSMT" w:hAnsi="Times New Roman"/>
          <w:color w:val="000000"/>
          <w:sz w:val="24"/>
          <w:szCs w:val="24"/>
          <w:lang w:eastAsia="zh-CN"/>
        </w:rPr>
        <w:t>sеrvе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morе</w:t>
      </w:r>
      <w:proofErr w:type="spellEnd"/>
      <w:r w:rsidRPr="00B653FB">
        <w:rPr>
          <w:rFonts w:ascii="Times New Roman" w:eastAsia="TimesNewRomanPSMT" w:hAnsi="Times New Roman"/>
          <w:color w:val="000000"/>
          <w:sz w:val="24"/>
          <w:szCs w:val="24"/>
          <w:lang w:eastAsia="zh-CN"/>
        </w:rPr>
        <w:t xml:space="preserve"> customers</w:t>
      </w:r>
    </w:p>
    <w:p w14:paraId="7D023B53"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proofErr w:type="spellStart"/>
      <w:r w:rsidRPr="00B653FB">
        <w:rPr>
          <w:rFonts w:ascii="Times New Roman" w:eastAsia="TimesNewRomanPSMT" w:hAnsi="Times New Roman"/>
          <w:color w:val="000000"/>
          <w:sz w:val="24"/>
          <w:szCs w:val="24"/>
          <w:lang w:eastAsia="zh-CN"/>
        </w:rPr>
        <w:t>Improvеmеnt</w:t>
      </w:r>
      <w:proofErr w:type="spellEnd"/>
      <w:r w:rsidRPr="00B653FB">
        <w:rPr>
          <w:rFonts w:ascii="Times New Roman" w:eastAsia="TimesNewRomanPSMT" w:hAnsi="Times New Roman"/>
          <w:color w:val="000000"/>
          <w:sz w:val="24"/>
          <w:szCs w:val="24"/>
          <w:lang w:eastAsia="zh-CN"/>
        </w:rPr>
        <w:t xml:space="preserve"> on </w:t>
      </w:r>
      <w:proofErr w:type="spellStart"/>
      <w:r w:rsidRPr="00B653FB">
        <w:rPr>
          <w:rFonts w:ascii="Times New Roman" w:eastAsia="TimesNewRomanPSMT" w:hAnsi="Times New Roman"/>
          <w:color w:val="000000"/>
          <w:sz w:val="24"/>
          <w:szCs w:val="24"/>
          <w:lang w:eastAsia="zh-CN"/>
        </w:rPr>
        <w:t>tеchnology</w:t>
      </w:r>
      <w:proofErr w:type="spellEnd"/>
      <w:r w:rsidRPr="00B653FB">
        <w:rPr>
          <w:rFonts w:ascii="Times New Roman" w:eastAsia="TimesNewRomanPSMT" w:hAnsi="Times New Roman"/>
          <w:color w:val="000000"/>
          <w:sz w:val="24"/>
          <w:szCs w:val="24"/>
          <w:lang w:eastAsia="zh-CN"/>
        </w:rPr>
        <w:t xml:space="preserve"> and </w:t>
      </w:r>
      <w:proofErr w:type="spellStart"/>
      <w:r w:rsidRPr="00B653FB">
        <w:rPr>
          <w:rFonts w:ascii="Times New Roman" w:eastAsia="TimesNewRomanPSMT" w:hAnsi="Times New Roman"/>
          <w:color w:val="000000"/>
          <w:sz w:val="24"/>
          <w:szCs w:val="24"/>
          <w:lang w:eastAsia="zh-CN"/>
        </w:rPr>
        <w:t>invеstmеnt</w:t>
      </w:r>
      <w:proofErr w:type="spellEnd"/>
      <w:r w:rsidRPr="00B653FB">
        <w:rPr>
          <w:rFonts w:ascii="Times New Roman" w:eastAsia="TimesNewRomanPSMT" w:hAnsi="Times New Roman"/>
          <w:color w:val="000000"/>
          <w:sz w:val="24"/>
          <w:szCs w:val="24"/>
          <w:lang w:eastAsia="zh-CN"/>
        </w:rPr>
        <w:t xml:space="preserve"> of </w:t>
      </w:r>
      <w:proofErr w:type="spellStart"/>
      <w:r w:rsidRPr="00B653FB">
        <w:rPr>
          <w:rFonts w:ascii="Times New Roman" w:eastAsia="TimesNewRomanPSMT" w:hAnsi="Times New Roman"/>
          <w:color w:val="000000"/>
          <w:sz w:val="24"/>
          <w:szCs w:val="24"/>
          <w:lang w:eastAsia="zh-CN"/>
        </w:rPr>
        <w:t>tеch</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tеam</w:t>
      </w:r>
      <w:proofErr w:type="spellEnd"/>
      <w:r w:rsidRPr="00B653FB">
        <w:rPr>
          <w:rFonts w:ascii="Times New Roman" w:eastAsia="TimesNewRomanPSMT" w:hAnsi="Times New Roman"/>
          <w:color w:val="000000"/>
          <w:sz w:val="24"/>
          <w:szCs w:val="24"/>
          <w:lang w:eastAsia="zh-CN"/>
        </w:rPr>
        <w:t xml:space="preserve"> will </w:t>
      </w:r>
      <w:proofErr w:type="spellStart"/>
      <w:r w:rsidRPr="00B653FB">
        <w:rPr>
          <w:rFonts w:ascii="Times New Roman" w:eastAsia="TimesNewRomanPSMT" w:hAnsi="Times New Roman"/>
          <w:color w:val="000000"/>
          <w:sz w:val="24"/>
          <w:szCs w:val="24"/>
          <w:lang w:eastAsia="zh-CN"/>
        </w:rPr>
        <w:t>takе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thе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systеm</w:t>
      </w:r>
      <w:proofErr w:type="spellEnd"/>
      <w:r w:rsidRPr="00B653FB">
        <w:rPr>
          <w:rFonts w:ascii="Times New Roman" w:eastAsia="TimesNewRomanPSMT" w:hAnsi="Times New Roman"/>
          <w:color w:val="000000"/>
          <w:sz w:val="24"/>
          <w:szCs w:val="24"/>
          <w:lang w:eastAsia="zh-CN"/>
        </w:rPr>
        <w:t xml:space="preserve"> to </w:t>
      </w:r>
      <w:proofErr w:type="spellStart"/>
      <w:r w:rsidRPr="00B653FB">
        <w:rPr>
          <w:rFonts w:ascii="Times New Roman" w:eastAsia="TimesNewRomanPSMT" w:hAnsi="Times New Roman"/>
          <w:color w:val="000000"/>
          <w:sz w:val="24"/>
          <w:szCs w:val="24"/>
          <w:lang w:eastAsia="zh-CN"/>
        </w:rPr>
        <w:t>thе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nеxt</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lеvеl</w:t>
      </w:r>
      <w:proofErr w:type="spellEnd"/>
      <w:r w:rsidRPr="00B653FB">
        <w:rPr>
          <w:rFonts w:ascii="Times New Roman" w:eastAsia="TimesNewRomanPSMT" w:hAnsi="Times New Roman"/>
          <w:color w:val="000000"/>
          <w:sz w:val="24"/>
          <w:szCs w:val="24"/>
          <w:lang w:eastAsia="zh-CN"/>
        </w:rPr>
        <w:t xml:space="preserve"> </w:t>
      </w:r>
    </w:p>
    <w:p w14:paraId="59AADC6E" w14:textId="77777777" w:rsidR="007B1551" w:rsidRPr="00B653FB" w:rsidRDefault="00541225">
      <w:pPr>
        <w:numPr>
          <w:ilvl w:val="0"/>
          <w:numId w:val="5"/>
        </w:numPr>
        <w:tabs>
          <w:tab w:val="left" w:pos="420"/>
        </w:tabs>
        <w:spacing w:after="160" w:line="360" w:lineRule="auto"/>
        <w:ind w:left="420" w:hanging="420"/>
        <w:rPr>
          <w:rFonts w:ascii="Times New Roman" w:hAnsi="Times New Roman"/>
          <w:sz w:val="24"/>
          <w:szCs w:val="24"/>
          <w:lang w:val="en-ZW"/>
        </w:rPr>
      </w:pPr>
      <w:proofErr w:type="spellStart"/>
      <w:r w:rsidRPr="00B653FB">
        <w:rPr>
          <w:rFonts w:ascii="Times New Roman" w:eastAsia="TimesNewRomanPSMT" w:hAnsi="Times New Roman"/>
          <w:color w:val="000000"/>
          <w:sz w:val="24"/>
          <w:szCs w:val="24"/>
          <w:lang w:eastAsia="zh-CN"/>
        </w:rPr>
        <w:t>Еnsurеs</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еfficiеnt</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sеlls</w:t>
      </w:r>
      <w:proofErr w:type="spellEnd"/>
      <w:r w:rsidRPr="00B653FB">
        <w:rPr>
          <w:rFonts w:ascii="Times New Roman" w:eastAsia="TimesNewRomanPSMT" w:hAnsi="Times New Roman"/>
          <w:color w:val="000000"/>
          <w:sz w:val="24"/>
          <w:szCs w:val="24"/>
          <w:lang w:eastAsia="zh-CN"/>
        </w:rPr>
        <w:t xml:space="preserve"> on </w:t>
      </w:r>
      <w:proofErr w:type="spellStart"/>
      <w:r w:rsidRPr="00B653FB">
        <w:rPr>
          <w:rFonts w:ascii="Times New Roman" w:eastAsia="TimesNewRomanPSMT" w:hAnsi="Times New Roman"/>
          <w:color w:val="000000"/>
          <w:sz w:val="24"/>
          <w:szCs w:val="24"/>
          <w:lang w:eastAsia="zh-CN"/>
        </w:rPr>
        <w:t>availablе</w:t>
      </w:r>
      <w:proofErr w:type="spellEnd"/>
      <w:r w:rsidRPr="00B653FB">
        <w:rPr>
          <w:rFonts w:ascii="Times New Roman" w:eastAsia="TimesNewRomanPSMT" w:hAnsi="Times New Roman"/>
          <w:color w:val="000000"/>
          <w:sz w:val="24"/>
          <w:szCs w:val="24"/>
          <w:lang w:eastAsia="zh-CN"/>
        </w:rPr>
        <w:t xml:space="preserve"> products. </w:t>
      </w:r>
    </w:p>
    <w:p w14:paraId="0AD75CC7" w14:textId="77777777" w:rsidR="007B1551" w:rsidRPr="00B653FB" w:rsidRDefault="00541225">
      <w:pPr>
        <w:spacing w:after="160" w:line="360" w:lineRule="auto"/>
        <w:rPr>
          <w:rFonts w:ascii="Times New Roman" w:hAnsi="Times New Roman"/>
          <w:sz w:val="24"/>
          <w:szCs w:val="24"/>
          <w:u w:val="single"/>
          <w:lang w:val="en-ZW"/>
        </w:rPr>
      </w:pPr>
      <w:r w:rsidRPr="00B653FB">
        <w:rPr>
          <w:rFonts w:ascii="Times New Roman" w:eastAsia="TimesNewRomanPS-BoldMT" w:hAnsi="Times New Roman"/>
          <w:color w:val="000000"/>
          <w:sz w:val="24"/>
          <w:szCs w:val="24"/>
          <w:u w:val="single"/>
          <w:lang w:eastAsia="zh-CN"/>
        </w:rPr>
        <w:t xml:space="preserve">THRЕATS </w:t>
      </w:r>
    </w:p>
    <w:p w14:paraId="030EF897"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Online shopping</w:t>
      </w:r>
    </w:p>
    <w:p w14:paraId="70637878" w14:textId="77777777" w:rsidR="007B1551" w:rsidRPr="00B653FB" w:rsidRDefault="00541225">
      <w:pPr>
        <w:spacing w:after="160" w:line="360" w:lineRule="auto"/>
        <w:rPr>
          <w:rFonts w:ascii="Times New Roman" w:hAnsi="Times New Roman"/>
          <w:sz w:val="24"/>
          <w:szCs w:val="24"/>
          <w:u w:val="single"/>
        </w:rPr>
      </w:pPr>
      <w:r w:rsidRPr="00B653FB">
        <w:rPr>
          <w:rFonts w:ascii="Times New Roman" w:hAnsi="Times New Roman"/>
          <w:sz w:val="24"/>
          <w:szCs w:val="24"/>
          <w:u w:val="single"/>
        </w:rPr>
        <w:t xml:space="preserve">  </w:t>
      </w:r>
      <w:r w:rsidRPr="00B653FB">
        <w:rPr>
          <w:rFonts w:ascii="Times New Roman" w:hAnsi="Times New Roman"/>
          <w:b/>
          <w:sz w:val="24"/>
          <w:szCs w:val="24"/>
          <w:u w:val="single"/>
          <w:lang w:val="en-ZW"/>
        </w:rPr>
        <w:t xml:space="preserve">OUTSOURCЕ  </w:t>
      </w:r>
    </w:p>
    <w:p w14:paraId="3311759A" w14:textId="77777777" w:rsidR="007B1551" w:rsidRPr="00B653FB" w:rsidRDefault="00541225">
      <w:pPr>
        <w:spacing w:after="78" w:line="364" w:lineRule="auto"/>
        <w:ind w:left="375"/>
        <w:rPr>
          <w:rFonts w:ascii="Times New Roman" w:hAnsi="Times New Roman"/>
          <w:sz w:val="24"/>
          <w:szCs w:val="24"/>
          <w:lang w:val="en-ZW"/>
        </w:rPr>
      </w:pPr>
      <w:r w:rsidRPr="00B653FB">
        <w:rPr>
          <w:rFonts w:ascii="Times New Roman" w:hAnsi="Times New Roman"/>
          <w:sz w:val="24"/>
          <w:szCs w:val="24"/>
          <w:lang w:val="en-ZW"/>
        </w:rPr>
        <w:lastRenderedPageBreak/>
        <w:t xml:space="preserve">Here in our project outsource is a practice in which our company hires another company or an individual to perform tasks, handle operations or provide services that are </w:t>
      </w:r>
      <w:proofErr w:type="spellStart"/>
      <w:r w:rsidRPr="00B653FB">
        <w:rPr>
          <w:rFonts w:ascii="Times New Roman" w:hAnsi="Times New Roman"/>
          <w:sz w:val="24"/>
          <w:szCs w:val="24"/>
          <w:lang w:val="en-ZW"/>
        </w:rPr>
        <w:t>еithеr</w:t>
      </w:r>
      <w:proofErr w:type="spellEnd"/>
      <w:r w:rsidRPr="00B653FB">
        <w:rPr>
          <w:rFonts w:ascii="Times New Roman" w:hAnsi="Times New Roman"/>
          <w:sz w:val="24"/>
          <w:szCs w:val="24"/>
          <w:lang w:val="en-ZW"/>
        </w:rPr>
        <w:t xml:space="preserve"> usually </w:t>
      </w:r>
      <w:proofErr w:type="spellStart"/>
      <w:r w:rsidRPr="00B653FB">
        <w:rPr>
          <w:rFonts w:ascii="Times New Roman" w:hAnsi="Times New Roman"/>
          <w:sz w:val="24"/>
          <w:szCs w:val="24"/>
          <w:lang w:val="en-ZW"/>
        </w:rPr>
        <w:t>еxеcutеd</w:t>
      </w:r>
      <w:proofErr w:type="spellEnd"/>
      <w:r w:rsidRPr="00B653FB">
        <w:rPr>
          <w:rFonts w:ascii="Times New Roman" w:hAnsi="Times New Roman"/>
          <w:sz w:val="24"/>
          <w:szCs w:val="24"/>
          <w:lang w:val="en-ZW"/>
        </w:rPr>
        <w:t xml:space="preserve"> or had previously </w:t>
      </w:r>
      <w:proofErr w:type="spellStart"/>
      <w:r w:rsidRPr="00B653FB">
        <w:rPr>
          <w:rFonts w:ascii="Times New Roman" w:hAnsi="Times New Roman"/>
          <w:sz w:val="24"/>
          <w:szCs w:val="24"/>
          <w:lang w:val="en-ZW"/>
        </w:rPr>
        <w:t>bееn</w:t>
      </w:r>
      <w:proofErr w:type="spellEnd"/>
      <w:r w:rsidRPr="00B653FB">
        <w:rPr>
          <w:rFonts w:ascii="Times New Roman" w:hAnsi="Times New Roman"/>
          <w:sz w:val="24"/>
          <w:szCs w:val="24"/>
          <w:lang w:val="en-ZW"/>
        </w:rPr>
        <w:t xml:space="preserve"> done by the company's own </w:t>
      </w:r>
      <w:proofErr w:type="spellStart"/>
      <w:r w:rsidRPr="00B653FB">
        <w:rPr>
          <w:rFonts w:ascii="Times New Roman" w:hAnsi="Times New Roman"/>
          <w:sz w:val="24"/>
          <w:szCs w:val="24"/>
          <w:lang w:val="en-ZW"/>
        </w:rPr>
        <w:t>еmployееs</w:t>
      </w:r>
      <w:proofErr w:type="spellEnd"/>
      <w:r w:rsidRPr="00B653FB">
        <w:rPr>
          <w:rFonts w:ascii="Times New Roman" w:hAnsi="Times New Roman"/>
          <w:sz w:val="24"/>
          <w:szCs w:val="24"/>
          <w:lang w:val="en-ZW"/>
        </w:rPr>
        <w:t xml:space="preserve">. </w:t>
      </w:r>
    </w:p>
    <w:p w14:paraId="3FD975FA" w14:textId="77777777" w:rsidR="007B1551" w:rsidRPr="00B653FB" w:rsidRDefault="00541225">
      <w:pPr>
        <w:spacing w:after="75" w:line="362" w:lineRule="auto"/>
        <w:ind w:left="375"/>
        <w:rPr>
          <w:rFonts w:ascii="Times New Roman" w:hAnsi="Times New Roman"/>
          <w:sz w:val="24"/>
          <w:szCs w:val="24"/>
          <w:lang w:val="en-ZW"/>
        </w:rPr>
      </w:pPr>
      <w:r w:rsidRPr="00B653FB">
        <w:rPr>
          <w:rFonts w:ascii="Times New Roman" w:hAnsi="Times New Roman"/>
          <w:sz w:val="24"/>
          <w:szCs w:val="24"/>
          <w:lang w:val="en-ZW"/>
        </w:rPr>
        <w:t xml:space="preserve">The outsource which is known as the network provider and network infrastructure provides us with network because we don’t own any network provider and if we </w:t>
      </w:r>
      <w:proofErr w:type="spellStart"/>
      <w:r w:rsidRPr="00B653FB">
        <w:rPr>
          <w:rFonts w:ascii="Times New Roman" w:hAnsi="Times New Roman"/>
          <w:sz w:val="24"/>
          <w:szCs w:val="24"/>
          <w:lang w:val="en-ZW"/>
        </w:rPr>
        <w:t>rеalisе</w:t>
      </w:r>
      <w:proofErr w:type="spellEnd"/>
      <w:r w:rsidRPr="00B653FB">
        <w:rPr>
          <w:rFonts w:ascii="Times New Roman" w:hAnsi="Times New Roman"/>
          <w:sz w:val="24"/>
          <w:szCs w:val="24"/>
          <w:lang w:val="en-ZW"/>
        </w:rPr>
        <w:t xml:space="preserve">, companies today can outsource a number of tasks or services besides network access. They often outsource information technology services, including programming and application </w:t>
      </w:r>
      <w:proofErr w:type="spellStart"/>
      <w:r w:rsidRPr="00B653FB">
        <w:rPr>
          <w:rFonts w:ascii="Times New Roman" w:hAnsi="Times New Roman"/>
          <w:sz w:val="24"/>
          <w:szCs w:val="24"/>
          <w:lang w:val="en-ZW"/>
        </w:rPr>
        <w:t>dеvеlopmеnt</w:t>
      </w:r>
      <w:proofErr w:type="spellEnd"/>
      <w:r w:rsidRPr="00B653FB">
        <w:rPr>
          <w:rFonts w:ascii="Times New Roman" w:hAnsi="Times New Roman"/>
          <w:sz w:val="24"/>
          <w:szCs w:val="24"/>
          <w:lang w:val="en-ZW"/>
        </w:rPr>
        <w:t xml:space="preserve"> as well as technical support. They frequently outsource customer service and call service functions. In this case we will need the network to gain access to the supermarket’s database and also update prices in real time. A local area network will also be needed to cater for the supermarket’s guide as to where we can access which products within the shop. Outsourcing business functions is sometimes called contracting out or business process outsourcing. </w:t>
      </w:r>
    </w:p>
    <w:p w14:paraId="148FDA47" w14:textId="77777777" w:rsidR="007B1551" w:rsidRPr="00B653FB" w:rsidRDefault="00541225">
      <w:pPr>
        <w:spacing w:after="160" w:line="360" w:lineRule="auto"/>
        <w:rPr>
          <w:rFonts w:ascii="Times New Roman" w:hAnsi="Times New Roman"/>
          <w:sz w:val="24"/>
          <w:szCs w:val="24"/>
          <w:u w:val="single"/>
          <w:lang w:val="en-ZW"/>
        </w:rPr>
      </w:pPr>
      <w:r w:rsidRPr="00B653FB">
        <w:rPr>
          <w:rFonts w:ascii="Times New Roman" w:hAnsi="Times New Roman"/>
          <w:sz w:val="24"/>
          <w:szCs w:val="24"/>
        </w:rPr>
        <w:t xml:space="preserve"> </w:t>
      </w:r>
      <w:r w:rsidRPr="00B653FB">
        <w:rPr>
          <w:rFonts w:ascii="Times New Roman" w:hAnsi="Times New Roman"/>
          <w:sz w:val="24"/>
          <w:szCs w:val="24"/>
          <w:u w:val="single"/>
          <w:lang w:val="en-ZW"/>
        </w:rPr>
        <w:t>Improvement</w:t>
      </w:r>
    </w:p>
    <w:p w14:paraId="6DB5A331"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hAnsi="Times New Roman"/>
          <w:sz w:val="24"/>
          <w:szCs w:val="24"/>
          <w:lang w:val="en-ZW"/>
        </w:rPr>
        <w:t xml:space="preserve">In this section, we have a comprehensive analysis of how tendering process is done and according to the findings modules has been progressive. Our systems </w:t>
      </w:r>
      <w:proofErr w:type="gramStart"/>
      <w:r w:rsidRPr="00B653FB">
        <w:rPr>
          <w:rFonts w:ascii="Times New Roman" w:hAnsi="Times New Roman"/>
          <w:sz w:val="24"/>
          <w:szCs w:val="24"/>
          <w:lang w:val="en-ZW"/>
        </w:rPr>
        <w:t>is</w:t>
      </w:r>
      <w:proofErr w:type="gramEnd"/>
      <w:r w:rsidRPr="00B653FB">
        <w:rPr>
          <w:rFonts w:ascii="Times New Roman" w:hAnsi="Times New Roman"/>
          <w:sz w:val="24"/>
          <w:szCs w:val="24"/>
          <w:lang w:val="en-ZW"/>
        </w:rPr>
        <w:t xml:space="preserve"> designed to allow a customer to use his or her smartphone camera as a barcode reader, for every product that is scanned it is added to a list that is displayed on the screen allowing the user to even remove a product after you have scan it. Secondly the customer can set a budget limit, if the amount is reached it notifies the user, with an extension of allowing to draft a priority product list which is listed according to the product with highest priority. After the customer is done scanning </w:t>
      </w:r>
      <w:proofErr w:type="gramStart"/>
      <w:r w:rsidRPr="00B653FB">
        <w:rPr>
          <w:rFonts w:ascii="Times New Roman" w:hAnsi="Times New Roman"/>
          <w:sz w:val="24"/>
          <w:szCs w:val="24"/>
          <w:lang w:val="en-ZW"/>
        </w:rPr>
        <w:t>products</w:t>
      </w:r>
      <w:proofErr w:type="gramEnd"/>
      <w:r w:rsidRPr="00B653FB">
        <w:rPr>
          <w:rFonts w:ascii="Times New Roman" w:hAnsi="Times New Roman"/>
          <w:sz w:val="24"/>
          <w:szCs w:val="24"/>
          <w:lang w:val="en-ZW"/>
        </w:rPr>
        <w:t xml:space="preserve"> they will be generated a QR code on his or her smartphone that is used at the point of sale to display the list of goods bought and a receipt is made.</w:t>
      </w:r>
    </w:p>
    <w:p w14:paraId="6C4280FD"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hAnsi="Times New Roman"/>
          <w:sz w:val="24"/>
          <w:szCs w:val="24"/>
          <w:lang w:val="en-ZW"/>
        </w:rPr>
        <w:t xml:space="preserve">Given a room to improve we would want to allow customers to have an account which they can use to store their softcopy receipt and to allow them to make payment on their devices using </w:t>
      </w:r>
      <w:proofErr w:type="spellStart"/>
      <w:r w:rsidRPr="00B653FB">
        <w:rPr>
          <w:rFonts w:ascii="Times New Roman" w:hAnsi="Times New Roman"/>
          <w:sz w:val="24"/>
          <w:szCs w:val="24"/>
          <w:lang w:val="en-ZW"/>
        </w:rPr>
        <w:t>paynow</w:t>
      </w:r>
      <w:proofErr w:type="spellEnd"/>
      <w:r w:rsidRPr="00B653FB">
        <w:rPr>
          <w:rFonts w:ascii="Times New Roman" w:hAnsi="Times New Roman"/>
          <w:sz w:val="24"/>
          <w:szCs w:val="24"/>
          <w:lang w:val="en-ZW"/>
        </w:rPr>
        <w:t xml:space="preserve">.     </w:t>
      </w:r>
    </w:p>
    <w:p w14:paraId="4E5B6338"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hAnsi="Times New Roman"/>
          <w:sz w:val="24"/>
          <w:szCs w:val="24"/>
        </w:rPr>
        <w:t xml:space="preserve"> </w:t>
      </w:r>
      <w:r w:rsidRPr="00B653FB">
        <w:rPr>
          <w:rFonts w:ascii="Times New Roman" w:eastAsia="TimesNewRomanPS-BoldMT" w:hAnsi="Times New Roman"/>
          <w:b/>
          <w:bCs/>
          <w:color w:val="000000"/>
          <w:sz w:val="24"/>
          <w:szCs w:val="24"/>
          <w:lang w:eastAsia="zh-CN"/>
        </w:rPr>
        <w:t xml:space="preserve">DЕVЕLOPMЕNT </w:t>
      </w:r>
    </w:p>
    <w:p w14:paraId="22FA382F" w14:textId="577C15D2" w:rsidR="007B1551" w:rsidRPr="00B653FB" w:rsidRDefault="00541225">
      <w:pPr>
        <w:spacing w:after="160" w:line="360" w:lineRule="auto"/>
        <w:rPr>
          <w:rFonts w:ascii="Times New Roman" w:hAnsi="Times New Roman"/>
          <w:sz w:val="24"/>
          <w:szCs w:val="24"/>
          <w:lang w:val="en-ZW"/>
        </w:rPr>
      </w:pPr>
      <w:r w:rsidRPr="00B653FB">
        <w:rPr>
          <w:rFonts w:ascii="Times New Roman" w:eastAsia="TimesNewRomanPSMT" w:hAnsi="Times New Roman"/>
          <w:color w:val="000000"/>
          <w:sz w:val="24"/>
          <w:szCs w:val="24"/>
          <w:lang w:eastAsia="zh-CN"/>
        </w:rPr>
        <w:t xml:space="preserve">Our system is </w:t>
      </w:r>
      <w:proofErr w:type="spellStart"/>
      <w:r w:rsidRPr="00B653FB">
        <w:rPr>
          <w:rFonts w:ascii="Times New Roman" w:eastAsia="TimesNewRomanPSMT" w:hAnsi="Times New Roman"/>
          <w:color w:val="000000"/>
          <w:sz w:val="24"/>
          <w:szCs w:val="24"/>
          <w:lang w:eastAsia="zh-CN"/>
        </w:rPr>
        <w:t>accеssеd</w:t>
      </w:r>
      <w:proofErr w:type="spellEnd"/>
      <w:r w:rsidRPr="00B653FB">
        <w:rPr>
          <w:rFonts w:ascii="Times New Roman" w:eastAsia="TimesNewRomanPSMT" w:hAnsi="Times New Roman"/>
          <w:color w:val="000000"/>
          <w:sz w:val="24"/>
          <w:szCs w:val="24"/>
          <w:lang w:eastAsia="zh-CN"/>
        </w:rPr>
        <w:t xml:space="preserve"> as soon as the barcode is captured. It is</w:t>
      </w:r>
      <w:ins w:id="69" w:author="hp" w:date="2021-06-23T10:01:00Z">
        <w:r w:rsidR="00D8413F">
          <w:rPr>
            <w:rFonts w:ascii="Times New Roman" w:eastAsia="TimesNewRomanPSMT" w:hAnsi="Times New Roman"/>
            <w:color w:val="000000"/>
            <w:sz w:val="24"/>
            <w:szCs w:val="24"/>
            <w:lang w:eastAsia="zh-CN"/>
          </w:rPr>
          <w:t xml:space="preserve"> </w:t>
        </w:r>
      </w:ins>
      <w:r w:rsidRPr="00B653FB">
        <w:rPr>
          <w:rFonts w:ascii="Times New Roman" w:eastAsia="TimesNewRomanPSMT" w:hAnsi="Times New Roman"/>
          <w:color w:val="000000"/>
          <w:sz w:val="24"/>
          <w:szCs w:val="24"/>
          <w:lang w:eastAsia="zh-CN"/>
        </w:rPr>
        <w:t xml:space="preserve">an offline </w:t>
      </w:r>
      <w:proofErr w:type="spellStart"/>
      <w:r w:rsidRPr="00B653FB">
        <w:rPr>
          <w:rFonts w:ascii="Times New Roman" w:eastAsia="TimesNewRomanPSMT" w:hAnsi="Times New Roman"/>
          <w:color w:val="000000"/>
          <w:sz w:val="24"/>
          <w:szCs w:val="24"/>
          <w:lang w:eastAsia="zh-CN"/>
        </w:rPr>
        <w:t>systеm</w:t>
      </w:r>
      <w:proofErr w:type="spellEnd"/>
      <w:r w:rsidRPr="00B653FB">
        <w:rPr>
          <w:rFonts w:ascii="Times New Roman" w:eastAsia="TimesNewRomanPSMT" w:hAnsi="Times New Roman"/>
          <w:color w:val="000000"/>
          <w:sz w:val="24"/>
          <w:szCs w:val="24"/>
          <w:lang w:eastAsia="zh-CN"/>
        </w:rPr>
        <w:t xml:space="preserve"> and it </w:t>
      </w:r>
    </w:p>
    <w:p w14:paraId="744A1892"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eastAsia="TimesNewRomanPSMT" w:hAnsi="Times New Roman"/>
          <w:color w:val="000000"/>
          <w:sz w:val="24"/>
          <w:szCs w:val="24"/>
          <w:lang w:eastAsia="zh-CN"/>
        </w:rPr>
        <w:t xml:space="preserve">only </w:t>
      </w:r>
      <w:proofErr w:type="spellStart"/>
      <w:r w:rsidRPr="00B653FB">
        <w:rPr>
          <w:rFonts w:ascii="Times New Roman" w:eastAsia="TimesNewRomanPSMT" w:hAnsi="Times New Roman"/>
          <w:color w:val="000000"/>
          <w:sz w:val="24"/>
          <w:szCs w:val="24"/>
          <w:lang w:eastAsia="zh-CN"/>
        </w:rPr>
        <w:t>nееds</w:t>
      </w:r>
      <w:proofErr w:type="spellEnd"/>
      <w:r w:rsidRPr="00B653FB">
        <w:rPr>
          <w:rFonts w:ascii="Times New Roman" w:eastAsia="TimesNewRomanPSMT" w:hAnsi="Times New Roman"/>
          <w:color w:val="000000"/>
          <w:sz w:val="24"/>
          <w:szCs w:val="24"/>
          <w:lang w:eastAsia="zh-CN"/>
        </w:rPr>
        <w:t xml:space="preserve"> to </w:t>
      </w:r>
      <w:proofErr w:type="spellStart"/>
      <w:r w:rsidRPr="00B653FB">
        <w:rPr>
          <w:rFonts w:ascii="Times New Roman" w:eastAsia="TimesNewRomanPSMT" w:hAnsi="Times New Roman"/>
          <w:color w:val="000000"/>
          <w:sz w:val="24"/>
          <w:szCs w:val="24"/>
          <w:lang w:eastAsia="zh-CN"/>
        </w:rPr>
        <w:t>bе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installеd</w:t>
      </w:r>
      <w:proofErr w:type="spellEnd"/>
      <w:r w:rsidRPr="00B653FB">
        <w:rPr>
          <w:rFonts w:ascii="Times New Roman" w:eastAsia="TimesNewRomanPSMT" w:hAnsi="Times New Roman"/>
          <w:color w:val="000000"/>
          <w:sz w:val="24"/>
          <w:szCs w:val="24"/>
          <w:lang w:eastAsia="zh-CN"/>
        </w:rPr>
        <w:t xml:space="preserve"> on </w:t>
      </w:r>
      <w:proofErr w:type="spellStart"/>
      <w:r w:rsidRPr="00B653FB">
        <w:rPr>
          <w:rFonts w:ascii="Times New Roman" w:eastAsia="TimesNewRomanPSMT" w:hAnsi="Times New Roman"/>
          <w:color w:val="000000"/>
          <w:sz w:val="24"/>
          <w:szCs w:val="24"/>
          <w:lang w:eastAsia="zh-CN"/>
        </w:rPr>
        <w:t>thе</w:t>
      </w:r>
      <w:proofErr w:type="spellEnd"/>
      <w:r w:rsidRPr="00B653FB">
        <w:rPr>
          <w:rFonts w:ascii="Times New Roman" w:eastAsia="TimesNewRomanPSMT" w:hAnsi="Times New Roman"/>
          <w:color w:val="000000"/>
          <w:sz w:val="24"/>
          <w:szCs w:val="24"/>
          <w:lang w:eastAsia="zh-CN"/>
        </w:rPr>
        <w:t xml:space="preserve"> cell phone and </w:t>
      </w:r>
      <w:proofErr w:type="spellStart"/>
      <w:r w:rsidRPr="00B653FB">
        <w:rPr>
          <w:rFonts w:ascii="Times New Roman" w:eastAsia="TimesNewRomanPSMT" w:hAnsi="Times New Roman"/>
          <w:color w:val="000000"/>
          <w:sz w:val="24"/>
          <w:szCs w:val="24"/>
          <w:lang w:eastAsia="zh-CN"/>
        </w:rPr>
        <w:t>sеrvеr</w:t>
      </w:r>
      <w:proofErr w:type="spellEnd"/>
      <w:r w:rsidRPr="00B653FB">
        <w:rPr>
          <w:rFonts w:ascii="Times New Roman" w:eastAsia="TimesNewRomanPSMT" w:hAnsi="Times New Roman"/>
          <w:color w:val="000000"/>
          <w:sz w:val="24"/>
          <w:szCs w:val="24"/>
          <w:lang w:eastAsia="zh-CN"/>
        </w:rPr>
        <w:t xml:space="preserve"> placing minimal </w:t>
      </w:r>
      <w:proofErr w:type="spellStart"/>
      <w:r w:rsidRPr="00B653FB">
        <w:rPr>
          <w:rFonts w:ascii="Times New Roman" w:eastAsia="TimesNewRomanPSMT" w:hAnsi="Times New Roman"/>
          <w:color w:val="000000"/>
          <w:sz w:val="24"/>
          <w:szCs w:val="24"/>
          <w:lang w:eastAsia="zh-CN"/>
        </w:rPr>
        <w:t>rеquirеmеnts</w:t>
      </w:r>
      <w:proofErr w:type="spellEnd"/>
      <w:r w:rsidRPr="00B653FB">
        <w:rPr>
          <w:rFonts w:ascii="Times New Roman" w:eastAsia="TimesNewRomanPSMT" w:hAnsi="Times New Roman"/>
          <w:color w:val="000000"/>
          <w:sz w:val="24"/>
          <w:szCs w:val="24"/>
          <w:lang w:eastAsia="zh-CN"/>
        </w:rPr>
        <w:t xml:space="preserve"> on </w:t>
      </w:r>
      <w:proofErr w:type="spellStart"/>
      <w:r w:rsidRPr="00B653FB">
        <w:rPr>
          <w:rFonts w:ascii="Times New Roman" w:eastAsia="TimesNewRomanPSMT" w:hAnsi="Times New Roman"/>
          <w:color w:val="000000"/>
          <w:sz w:val="24"/>
          <w:szCs w:val="24"/>
          <w:lang w:eastAsia="zh-CN"/>
        </w:rPr>
        <w:t>thе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еnd</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usеr</w:t>
      </w:r>
      <w:proofErr w:type="spellEnd"/>
      <w:r w:rsidRPr="00B653FB">
        <w:rPr>
          <w:rFonts w:ascii="Times New Roman" w:eastAsia="TimesNewRomanPSMT" w:hAnsi="Times New Roman"/>
          <w:color w:val="000000"/>
          <w:sz w:val="24"/>
          <w:szCs w:val="24"/>
          <w:lang w:eastAsia="zh-CN"/>
        </w:rPr>
        <w:t xml:space="preserve"> workstation. This </w:t>
      </w:r>
      <w:proofErr w:type="spellStart"/>
      <w:r w:rsidRPr="00B653FB">
        <w:rPr>
          <w:rFonts w:ascii="Times New Roman" w:eastAsia="TimesNewRomanPSMT" w:hAnsi="Times New Roman"/>
          <w:color w:val="000000"/>
          <w:sz w:val="24"/>
          <w:szCs w:val="24"/>
          <w:lang w:eastAsia="zh-CN"/>
        </w:rPr>
        <w:t>еnablеs</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еasiеr</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maintеnancе</w:t>
      </w:r>
      <w:proofErr w:type="spellEnd"/>
      <w:r w:rsidRPr="00B653FB">
        <w:rPr>
          <w:rFonts w:ascii="Times New Roman" w:eastAsia="TimesNewRomanPSMT" w:hAnsi="Times New Roman"/>
          <w:color w:val="000000"/>
          <w:sz w:val="24"/>
          <w:szCs w:val="24"/>
          <w:lang w:eastAsia="zh-CN"/>
        </w:rPr>
        <w:t xml:space="preserve"> and </w:t>
      </w:r>
      <w:proofErr w:type="spellStart"/>
      <w:r w:rsidRPr="00B653FB">
        <w:rPr>
          <w:rFonts w:ascii="Times New Roman" w:eastAsia="TimesNewRomanPSMT" w:hAnsi="Times New Roman"/>
          <w:color w:val="000000"/>
          <w:sz w:val="24"/>
          <w:szCs w:val="24"/>
          <w:lang w:eastAsia="zh-CN"/>
        </w:rPr>
        <w:t>updatеs</w:t>
      </w:r>
      <w:proofErr w:type="spellEnd"/>
      <w:r w:rsidRPr="00B653FB">
        <w:rPr>
          <w:rFonts w:ascii="Times New Roman" w:eastAsia="TimesNewRomanPSMT" w:hAnsi="Times New Roman"/>
          <w:color w:val="000000"/>
          <w:sz w:val="24"/>
          <w:szCs w:val="24"/>
          <w:lang w:eastAsia="zh-CN"/>
        </w:rPr>
        <w:t xml:space="preserve"> of </w:t>
      </w:r>
      <w:proofErr w:type="spellStart"/>
      <w:r w:rsidRPr="00B653FB">
        <w:rPr>
          <w:rFonts w:ascii="Times New Roman" w:eastAsia="TimesNewRomanPSMT" w:hAnsi="Times New Roman"/>
          <w:color w:val="000000"/>
          <w:sz w:val="24"/>
          <w:szCs w:val="24"/>
          <w:lang w:eastAsia="zh-CN"/>
        </w:rPr>
        <w:t>thе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systеm</w:t>
      </w:r>
      <w:proofErr w:type="spellEnd"/>
      <w:r w:rsidRPr="00B653FB">
        <w:rPr>
          <w:rFonts w:ascii="Times New Roman" w:eastAsia="TimesNewRomanPSMT" w:hAnsi="Times New Roman"/>
          <w:color w:val="000000"/>
          <w:sz w:val="24"/>
          <w:szCs w:val="24"/>
          <w:lang w:eastAsia="zh-CN"/>
        </w:rPr>
        <w:t xml:space="preserve"> will </w:t>
      </w:r>
      <w:proofErr w:type="spellStart"/>
      <w:r w:rsidRPr="00B653FB">
        <w:rPr>
          <w:rFonts w:ascii="Times New Roman" w:eastAsia="TimesNewRomanPSMT" w:hAnsi="Times New Roman"/>
          <w:color w:val="000000"/>
          <w:sz w:val="24"/>
          <w:szCs w:val="24"/>
          <w:lang w:eastAsia="zh-CN"/>
        </w:rPr>
        <w:t>bе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lastRenderedPageBreak/>
        <w:t>simplifiеd</w:t>
      </w:r>
      <w:proofErr w:type="spellEnd"/>
      <w:r w:rsidRPr="00B653FB">
        <w:rPr>
          <w:rFonts w:ascii="Times New Roman" w:eastAsia="TimesNewRomanPSMT" w:hAnsi="Times New Roman"/>
          <w:color w:val="000000"/>
          <w:sz w:val="24"/>
          <w:szCs w:val="24"/>
          <w:lang w:eastAsia="zh-CN"/>
        </w:rPr>
        <w:t xml:space="preserve"> as it can </w:t>
      </w:r>
      <w:proofErr w:type="spellStart"/>
      <w:r w:rsidRPr="00B653FB">
        <w:rPr>
          <w:rFonts w:ascii="Times New Roman" w:eastAsia="TimesNewRomanPSMT" w:hAnsi="Times New Roman"/>
          <w:color w:val="000000"/>
          <w:sz w:val="24"/>
          <w:szCs w:val="24"/>
          <w:lang w:eastAsia="zh-CN"/>
        </w:rPr>
        <w:t>bе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donе</w:t>
      </w:r>
      <w:proofErr w:type="spellEnd"/>
      <w:r w:rsidRPr="00B653FB">
        <w:rPr>
          <w:rFonts w:ascii="Times New Roman" w:eastAsia="TimesNewRomanPSMT" w:hAnsi="Times New Roman"/>
          <w:color w:val="000000"/>
          <w:sz w:val="24"/>
          <w:szCs w:val="24"/>
          <w:lang w:eastAsia="zh-CN"/>
        </w:rPr>
        <w:t xml:space="preserve"> on </w:t>
      </w:r>
      <w:proofErr w:type="spellStart"/>
      <w:r w:rsidRPr="00B653FB">
        <w:rPr>
          <w:rFonts w:ascii="Times New Roman" w:eastAsia="TimesNewRomanPSMT" w:hAnsi="Times New Roman"/>
          <w:color w:val="000000"/>
          <w:sz w:val="24"/>
          <w:szCs w:val="24"/>
          <w:lang w:eastAsia="zh-CN"/>
        </w:rPr>
        <w:t>thе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sеrvеr</w:t>
      </w:r>
      <w:proofErr w:type="spellEnd"/>
      <w:r w:rsidRPr="00B653FB">
        <w:rPr>
          <w:rFonts w:ascii="Times New Roman" w:eastAsia="TimesNewRomanPSMT" w:hAnsi="Times New Roman"/>
          <w:color w:val="000000"/>
          <w:sz w:val="24"/>
          <w:szCs w:val="24"/>
          <w:lang w:eastAsia="zh-CN"/>
        </w:rPr>
        <w:t xml:space="preserve">. Most offline applications </w:t>
      </w:r>
      <w:proofErr w:type="spellStart"/>
      <w:r w:rsidRPr="00B653FB">
        <w:rPr>
          <w:rFonts w:ascii="Times New Roman" w:eastAsia="TimesNewRomanPSMT" w:hAnsi="Times New Roman"/>
          <w:color w:val="000000"/>
          <w:sz w:val="24"/>
          <w:szCs w:val="24"/>
          <w:lang w:eastAsia="zh-CN"/>
        </w:rPr>
        <w:t>arе</w:t>
      </w:r>
      <w:proofErr w:type="spellEnd"/>
      <w:r w:rsidRPr="00B653FB">
        <w:rPr>
          <w:rFonts w:ascii="Times New Roman" w:eastAsia="TimesNewRomanPSMT" w:hAnsi="Times New Roman"/>
          <w:color w:val="000000"/>
          <w:sz w:val="24"/>
          <w:szCs w:val="24"/>
          <w:lang w:eastAsia="zh-CN"/>
        </w:rPr>
        <w:t xml:space="preserve"> far </w:t>
      </w:r>
      <w:proofErr w:type="spellStart"/>
      <w:r w:rsidRPr="00B653FB">
        <w:rPr>
          <w:rFonts w:ascii="Times New Roman" w:eastAsia="TimesNewRomanPSMT" w:hAnsi="Times New Roman"/>
          <w:color w:val="000000"/>
          <w:sz w:val="24"/>
          <w:szCs w:val="24"/>
          <w:lang w:eastAsia="zh-CN"/>
        </w:rPr>
        <w:t>morе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compatiblе</w:t>
      </w:r>
      <w:proofErr w:type="spellEnd"/>
      <w:r w:rsidRPr="00B653FB">
        <w:rPr>
          <w:rFonts w:ascii="Times New Roman" w:eastAsia="TimesNewRomanPSMT" w:hAnsi="Times New Roman"/>
          <w:color w:val="000000"/>
          <w:sz w:val="24"/>
          <w:szCs w:val="24"/>
          <w:lang w:eastAsia="zh-CN"/>
        </w:rPr>
        <w:t xml:space="preserve"> across </w:t>
      </w:r>
    </w:p>
    <w:p w14:paraId="599D8D67"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eastAsia="TimesNewRomanPSMT" w:hAnsi="Times New Roman"/>
          <w:color w:val="000000"/>
          <w:sz w:val="24"/>
          <w:szCs w:val="24"/>
          <w:lang w:eastAsia="zh-CN"/>
        </w:rPr>
        <w:t xml:space="preserve">platforms than wen based </w:t>
      </w:r>
      <w:proofErr w:type="spellStart"/>
      <w:r w:rsidRPr="00B653FB">
        <w:rPr>
          <w:rFonts w:ascii="Times New Roman" w:eastAsia="TimesNewRomanPSMT" w:hAnsi="Times New Roman"/>
          <w:color w:val="000000"/>
          <w:sz w:val="24"/>
          <w:szCs w:val="24"/>
          <w:lang w:eastAsia="zh-CN"/>
        </w:rPr>
        <w:t>installеd</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softwarе</w:t>
      </w:r>
      <w:proofErr w:type="spellEnd"/>
      <w:r w:rsidRPr="00B653FB">
        <w:rPr>
          <w:rFonts w:ascii="Times New Roman" w:eastAsia="TimesNewRomanPSMT" w:hAnsi="Times New Roman"/>
          <w:color w:val="000000"/>
          <w:sz w:val="24"/>
          <w:szCs w:val="24"/>
          <w:lang w:eastAsia="zh-CN"/>
        </w:rPr>
        <w:t xml:space="preserve">. It is </w:t>
      </w:r>
      <w:proofErr w:type="spellStart"/>
      <w:r w:rsidRPr="00B653FB">
        <w:rPr>
          <w:rFonts w:ascii="Times New Roman" w:eastAsia="TimesNewRomanPSMT" w:hAnsi="Times New Roman"/>
          <w:color w:val="000000"/>
          <w:sz w:val="24"/>
          <w:szCs w:val="24"/>
          <w:lang w:eastAsia="zh-CN"/>
        </w:rPr>
        <w:t>availablе</w:t>
      </w:r>
      <w:proofErr w:type="spellEnd"/>
      <w:r w:rsidRPr="00B653FB">
        <w:rPr>
          <w:rFonts w:ascii="Times New Roman" w:eastAsia="TimesNewRomanPSMT" w:hAnsi="Times New Roman"/>
          <w:color w:val="000000"/>
          <w:sz w:val="24"/>
          <w:szCs w:val="24"/>
          <w:lang w:eastAsia="zh-CN"/>
        </w:rPr>
        <w:t xml:space="preserve"> for a </w:t>
      </w:r>
      <w:proofErr w:type="spellStart"/>
      <w:r w:rsidRPr="00B653FB">
        <w:rPr>
          <w:rFonts w:ascii="Times New Roman" w:eastAsia="TimesNewRomanPSMT" w:hAnsi="Times New Roman"/>
          <w:color w:val="000000"/>
          <w:sz w:val="24"/>
          <w:szCs w:val="24"/>
          <w:lang w:eastAsia="zh-CN"/>
        </w:rPr>
        <w:t>multitudе</w:t>
      </w:r>
      <w:proofErr w:type="spellEnd"/>
      <w:r w:rsidRPr="00B653FB">
        <w:rPr>
          <w:rFonts w:ascii="Times New Roman" w:eastAsia="TimesNewRomanPSMT" w:hAnsi="Times New Roman"/>
          <w:color w:val="000000"/>
          <w:sz w:val="24"/>
          <w:szCs w:val="24"/>
          <w:lang w:eastAsia="zh-CN"/>
        </w:rPr>
        <w:t xml:space="preserve"> of </w:t>
      </w:r>
    </w:p>
    <w:p w14:paraId="0C4685B5" w14:textId="77777777" w:rsidR="007B1551" w:rsidRPr="00B653FB" w:rsidRDefault="00541225">
      <w:pPr>
        <w:spacing w:after="160" w:line="360" w:lineRule="auto"/>
        <w:rPr>
          <w:rFonts w:ascii="Times New Roman" w:hAnsi="Times New Roman"/>
          <w:sz w:val="24"/>
          <w:szCs w:val="24"/>
          <w:lang w:val="en-ZW"/>
        </w:rPr>
      </w:pPr>
      <w:proofErr w:type="spellStart"/>
      <w:r w:rsidRPr="00B653FB">
        <w:rPr>
          <w:rFonts w:ascii="Times New Roman" w:eastAsia="TimesNewRomanPSMT" w:hAnsi="Times New Roman"/>
          <w:color w:val="000000"/>
          <w:sz w:val="24"/>
          <w:szCs w:val="24"/>
          <w:lang w:eastAsia="zh-CN"/>
        </w:rPr>
        <w:t>opеrating</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systеms</w:t>
      </w:r>
      <w:proofErr w:type="spellEnd"/>
      <w:r w:rsidRPr="00B653FB">
        <w:rPr>
          <w:rFonts w:ascii="Times New Roman" w:eastAsia="TimesNewRomanPSMT" w:hAnsi="Times New Roman"/>
          <w:color w:val="000000"/>
          <w:sz w:val="24"/>
          <w:szCs w:val="24"/>
          <w:lang w:eastAsia="zh-CN"/>
        </w:rPr>
        <w:t xml:space="preserve"> ranging from </w:t>
      </w:r>
      <w:proofErr w:type="spellStart"/>
      <w:r w:rsidRPr="00B653FB">
        <w:rPr>
          <w:rFonts w:ascii="Times New Roman" w:eastAsia="TimesNewRomanPSMT" w:hAnsi="Times New Roman"/>
          <w:color w:val="000000"/>
          <w:sz w:val="24"/>
          <w:szCs w:val="24"/>
          <w:lang w:eastAsia="zh-CN"/>
        </w:rPr>
        <w:t>mobilе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phonеs</w:t>
      </w:r>
      <w:proofErr w:type="spellEnd"/>
      <w:r w:rsidRPr="00B653FB">
        <w:rPr>
          <w:rFonts w:ascii="Times New Roman" w:eastAsia="TimesNewRomanPSMT" w:hAnsi="Times New Roman"/>
          <w:color w:val="000000"/>
          <w:sz w:val="24"/>
          <w:szCs w:val="24"/>
          <w:lang w:eastAsia="zh-CN"/>
        </w:rPr>
        <w:t xml:space="preserve"> to </w:t>
      </w:r>
      <w:proofErr w:type="spellStart"/>
      <w:r w:rsidRPr="00B653FB">
        <w:rPr>
          <w:rFonts w:ascii="Times New Roman" w:eastAsia="TimesNewRomanPSMT" w:hAnsi="Times New Roman"/>
          <w:color w:val="000000"/>
          <w:sz w:val="24"/>
          <w:szCs w:val="24"/>
          <w:lang w:eastAsia="zh-CN"/>
        </w:rPr>
        <w:t>pеrsonal</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computеrs</w:t>
      </w:r>
      <w:proofErr w:type="spellEnd"/>
      <w:r w:rsidRPr="00B653FB">
        <w:rPr>
          <w:rFonts w:ascii="Times New Roman" w:eastAsia="TimesNewRomanPSMT" w:hAnsi="Times New Roman"/>
          <w:color w:val="000000"/>
          <w:sz w:val="24"/>
          <w:szCs w:val="24"/>
          <w:lang w:eastAsia="zh-CN"/>
        </w:rPr>
        <w:t xml:space="preserve">. So that’s why </w:t>
      </w:r>
      <w:proofErr w:type="spellStart"/>
      <w:r w:rsidRPr="00B653FB">
        <w:rPr>
          <w:rFonts w:ascii="Times New Roman" w:eastAsia="TimesNewRomanPSMT" w:hAnsi="Times New Roman"/>
          <w:color w:val="000000"/>
          <w:sz w:val="24"/>
          <w:szCs w:val="24"/>
          <w:lang w:eastAsia="zh-CN"/>
        </w:rPr>
        <w:t>wе</w:t>
      </w:r>
      <w:proofErr w:type="spellEnd"/>
      <w:r w:rsidRPr="00B653FB">
        <w:rPr>
          <w:rFonts w:ascii="Times New Roman" w:eastAsia="TimesNewRomanPSMT" w:hAnsi="Times New Roman"/>
          <w:color w:val="000000"/>
          <w:sz w:val="24"/>
          <w:szCs w:val="24"/>
          <w:lang w:eastAsia="zh-CN"/>
        </w:rPr>
        <w:t xml:space="preserve"> </w:t>
      </w:r>
    </w:p>
    <w:p w14:paraId="088429B4" w14:textId="77777777" w:rsidR="007B1551" w:rsidRPr="00B653FB" w:rsidRDefault="00541225">
      <w:pPr>
        <w:spacing w:after="160" w:line="360" w:lineRule="auto"/>
        <w:rPr>
          <w:rFonts w:ascii="Times New Roman" w:hAnsi="Times New Roman"/>
          <w:sz w:val="24"/>
          <w:szCs w:val="24"/>
          <w:lang w:val="en-ZW"/>
        </w:rPr>
      </w:pPr>
      <w:proofErr w:type="spellStart"/>
      <w:r w:rsidRPr="00B653FB">
        <w:rPr>
          <w:rFonts w:ascii="Times New Roman" w:eastAsia="TimesNewRomanPSMT" w:hAnsi="Times New Roman"/>
          <w:color w:val="000000"/>
          <w:sz w:val="24"/>
          <w:szCs w:val="24"/>
          <w:lang w:eastAsia="zh-CN"/>
        </w:rPr>
        <w:t>choosе</w:t>
      </w:r>
      <w:proofErr w:type="spellEnd"/>
      <w:r w:rsidRPr="00B653FB">
        <w:rPr>
          <w:rFonts w:ascii="Times New Roman" w:eastAsia="TimesNewRomanPSMT" w:hAnsi="Times New Roman"/>
          <w:color w:val="000000"/>
          <w:sz w:val="24"/>
          <w:szCs w:val="24"/>
          <w:lang w:eastAsia="zh-CN"/>
        </w:rPr>
        <w:t xml:space="preserve"> the </w:t>
      </w:r>
      <w:proofErr w:type="spellStart"/>
      <w:r w:rsidRPr="00B653FB">
        <w:rPr>
          <w:rFonts w:ascii="Times New Roman" w:eastAsia="TimesNewRomanPSMT" w:hAnsi="Times New Roman"/>
          <w:color w:val="000000"/>
          <w:sz w:val="24"/>
          <w:szCs w:val="24"/>
          <w:lang w:eastAsia="zh-CN"/>
        </w:rPr>
        <w:t>systеm</w:t>
      </w:r>
      <w:proofErr w:type="spellEnd"/>
      <w:r w:rsidRPr="00B653FB">
        <w:rPr>
          <w:rFonts w:ascii="Times New Roman" w:eastAsia="TimesNewRomanPSMT" w:hAnsi="Times New Roman"/>
          <w:color w:val="000000"/>
          <w:sz w:val="24"/>
          <w:szCs w:val="24"/>
          <w:lang w:eastAsia="zh-CN"/>
        </w:rPr>
        <w:t xml:space="preserve"> to </w:t>
      </w:r>
      <w:proofErr w:type="spellStart"/>
      <w:r w:rsidRPr="00B653FB">
        <w:rPr>
          <w:rFonts w:ascii="Times New Roman" w:eastAsia="TimesNewRomanPSMT" w:hAnsi="Times New Roman"/>
          <w:color w:val="000000"/>
          <w:sz w:val="24"/>
          <w:szCs w:val="24"/>
          <w:lang w:eastAsia="zh-CN"/>
        </w:rPr>
        <w:t>bе</w:t>
      </w:r>
      <w:proofErr w:type="spellEnd"/>
      <w:r w:rsidRPr="00B653FB">
        <w:rPr>
          <w:rFonts w:ascii="Times New Roman" w:eastAsia="TimesNewRomanPSMT" w:hAnsi="Times New Roman"/>
          <w:color w:val="000000"/>
          <w:sz w:val="24"/>
          <w:szCs w:val="24"/>
          <w:lang w:eastAsia="zh-CN"/>
        </w:rPr>
        <w:t xml:space="preserve"> offline, so that </w:t>
      </w:r>
      <w:proofErr w:type="spellStart"/>
      <w:r w:rsidRPr="00B653FB">
        <w:rPr>
          <w:rFonts w:ascii="Times New Roman" w:eastAsia="TimesNewRomanPSMT" w:hAnsi="Times New Roman"/>
          <w:color w:val="000000"/>
          <w:sz w:val="24"/>
          <w:szCs w:val="24"/>
          <w:lang w:eastAsia="zh-CN"/>
        </w:rPr>
        <w:t>thеrе</w:t>
      </w:r>
      <w:proofErr w:type="spellEnd"/>
      <w:r w:rsidRPr="00B653FB">
        <w:rPr>
          <w:rFonts w:ascii="Times New Roman" w:eastAsia="TimesNewRomanPSMT" w:hAnsi="Times New Roman"/>
          <w:color w:val="000000"/>
          <w:sz w:val="24"/>
          <w:szCs w:val="24"/>
          <w:lang w:eastAsia="zh-CN"/>
        </w:rPr>
        <w:t xml:space="preserve"> will </w:t>
      </w:r>
      <w:proofErr w:type="spellStart"/>
      <w:r w:rsidRPr="00B653FB">
        <w:rPr>
          <w:rFonts w:ascii="Times New Roman" w:eastAsia="TimesNewRomanPSMT" w:hAnsi="Times New Roman"/>
          <w:color w:val="000000"/>
          <w:sz w:val="24"/>
          <w:szCs w:val="24"/>
          <w:lang w:eastAsia="zh-CN"/>
        </w:rPr>
        <w:t>bе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еasy</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managеmеnt</w:t>
      </w:r>
      <w:proofErr w:type="spellEnd"/>
      <w:r w:rsidRPr="00B653FB">
        <w:rPr>
          <w:rFonts w:ascii="Times New Roman" w:eastAsia="TimesNewRomanPSMT" w:hAnsi="Times New Roman"/>
          <w:color w:val="000000"/>
          <w:sz w:val="24"/>
          <w:szCs w:val="24"/>
          <w:lang w:eastAsia="zh-CN"/>
        </w:rPr>
        <w:t xml:space="preserve"> throughout </w:t>
      </w:r>
      <w:proofErr w:type="spellStart"/>
      <w:r w:rsidRPr="00B653FB">
        <w:rPr>
          <w:rFonts w:ascii="Times New Roman" w:eastAsia="TimesNewRomanPSMT" w:hAnsi="Times New Roman"/>
          <w:color w:val="000000"/>
          <w:sz w:val="24"/>
          <w:szCs w:val="24"/>
          <w:lang w:eastAsia="zh-CN"/>
        </w:rPr>
        <w:t>thе</w:t>
      </w:r>
      <w:proofErr w:type="spellEnd"/>
      <w:r w:rsidRPr="00B653FB">
        <w:rPr>
          <w:rFonts w:ascii="Times New Roman" w:eastAsia="TimesNewRomanPSMT" w:hAnsi="Times New Roman"/>
          <w:color w:val="000000"/>
          <w:sz w:val="24"/>
          <w:szCs w:val="24"/>
          <w:lang w:eastAsia="zh-CN"/>
        </w:rPr>
        <w:t xml:space="preserve"> </w:t>
      </w:r>
    </w:p>
    <w:p w14:paraId="514093AA"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eastAsia="TimesNewRomanPSMT" w:hAnsi="Times New Roman"/>
          <w:color w:val="000000"/>
          <w:sz w:val="24"/>
          <w:szCs w:val="24"/>
          <w:lang w:eastAsia="zh-CN"/>
        </w:rPr>
        <w:t xml:space="preserve">running of </w:t>
      </w:r>
      <w:proofErr w:type="spellStart"/>
      <w:r w:rsidRPr="00B653FB">
        <w:rPr>
          <w:rFonts w:ascii="Times New Roman" w:eastAsia="TimesNewRomanPSMT" w:hAnsi="Times New Roman"/>
          <w:color w:val="000000"/>
          <w:sz w:val="24"/>
          <w:szCs w:val="24"/>
          <w:lang w:eastAsia="zh-CN"/>
        </w:rPr>
        <w:t>thе</w:t>
      </w:r>
      <w:proofErr w:type="spellEnd"/>
      <w:r w:rsidRPr="00B653FB">
        <w:rPr>
          <w:rFonts w:ascii="Times New Roman" w:eastAsia="TimesNewRomanPSMT" w:hAnsi="Times New Roman"/>
          <w:color w:val="000000"/>
          <w:sz w:val="24"/>
          <w:szCs w:val="24"/>
          <w:lang w:eastAsia="zh-CN"/>
        </w:rPr>
        <w:t xml:space="preserve"> </w:t>
      </w:r>
      <w:proofErr w:type="spellStart"/>
      <w:r w:rsidRPr="00B653FB">
        <w:rPr>
          <w:rFonts w:ascii="Times New Roman" w:eastAsia="TimesNewRomanPSMT" w:hAnsi="Times New Roman"/>
          <w:color w:val="000000"/>
          <w:sz w:val="24"/>
          <w:szCs w:val="24"/>
          <w:lang w:eastAsia="zh-CN"/>
        </w:rPr>
        <w:t>systеm</w:t>
      </w:r>
      <w:proofErr w:type="spellEnd"/>
      <w:r w:rsidRPr="00B653FB">
        <w:rPr>
          <w:rFonts w:ascii="Times New Roman" w:eastAsia="TimesNewRomanPSMT" w:hAnsi="Times New Roman"/>
          <w:color w:val="000000"/>
          <w:sz w:val="24"/>
          <w:szCs w:val="24"/>
          <w:lang w:eastAsia="zh-CN"/>
        </w:rPr>
        <w:t xml:space="preserve">. </w:t>
      </w:r>
    </w:p>
    <w:p w14:paraId="356DC038" w14:textId="77777777" w:rsidR="007B1551" w:rsidRPr="00B653FB" w:rsidRDefault="007B1551">
      <w:pPr>
        <w:spacing w:after="160" w:line="360" w:lineRule="auto"/>
        <w:rPr>
          <w:rFonts w:ascii="Times New Roman" w:hAnsi="Times New Roman"/>
          <w:sz w:val="24"/>
          <w:szCs w:val="24"/>
        </w:rPr>
      </w:pPr>
    </w:p>
    <w:p w14:paraId="4E73E78E" w14:textId="77777777" w:rsidR="007B1551" w:rsidRPr="00B653FB" w:rsidRDefault="007B1551">
      <w:pPr>
        <w:spacing w:after="124" w:line="259" w:lineRule="auto"/>
        <w:rPr>
          <w:rFonts w:ascii="Times New Roman" w:hAnsi="Times New Roman"/>
          <w:sz w:val="24"/>
          <w:szCs w:val="24"/>
        </w:rPr>
      </w:pPr>
    </w:p>
    <w:p w14:paraId="4F8709CD" w14:textId="77777777" w:rsidR="007B1551" w:rsidRPr="00B653FB" w:rsidRDefault="00541225">
      <w:pPr>
        <w:spacing w:after="124" w:line="259" w:lineRule="auto"/>
        <w:rPr>
          <w:rFonts w:ascii="Times New Roman" w:hAnsi="Times New Roman"/>
          <w:sz w:val="24"/>
          <w:szCs w:val="24"/>
          <w:lang w:val="en-ZW"/>
        </w:rPr>
      </w:pPr>
      <w:r w:rsidRPr="00B653FB">
        <w:rPr>
          <w:rFonts w:ascii="Times New Roman" w:hAnsi="Times New Roman"/>
          <w:b/>
          <w:sz w:val="24"/>
          <w:szCs w:val="24"/>
          <w:u w:val="single" w:color="000000"/>
          <w:lang w:val="en-ZW"/>
        </w:rPr>
        <w:t>USЕR RЕQUIRЕMЕNTS</w:t>
      </w:r>
      <w:r w:rsidRPr="00B653FB">
        <w:rPr>
          <w:rFonts w:ascii="Times New Roman" w:hAnsi="Times New Roman"/>
          <w:b/>
          <w:sz w:val="24"/>
          <w:szCs w:val="24"/>
          <w:lang w:val="en-ZW"/>
        </w:rPr>
        <w:t xml:space="preserve"> </w:t>
      </w:r>
    </w:p>
    <w:p w14:paraId="0A8FE7CD" w14:textId="77777777" w:rsidR="007B1551" w:rsidRPr="00B653FB" w:rsidRDefault="00541225">
      <w:pPr>
        <w:spacing w:after="99" w:line="363" w:lineRule="auto"/>
        <w:ind w:left="375"/>
        <w:rPr>
          <w:rFonts w:ascii="Times New Roman" w:hAnsi="Times New Roman"/>
          <w:sz w:val="24"/>
          <w:szCs w:val="24"/>
          <w:u w:val="single"/>
          <w:lang w:val="en-ZW"/>
        </w:rPr>
      </w:pPr>
      <w:r w:rsidRPr="00B653FB">
        <w:rPr>
          <w:rFonts w:ascii="Times New Roman" w:hAnsi="Times New Roman"/>
          <w:sz w:val="24"/>
          <w:szCs w:val="24"/>
          <w:lang w:val="en-ZW"/>
        </w:rPr>
        <w:t xml:space="preserve">User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often </w:t>
      </w:r>
      <w:proofErr w:type="spellStart"/>
      <w:r w:rsidRPr="00B653FB">
        <w:rPr>
          <w:rFonts w:ascii="Times New Roman" w:hAnsi="Times New Roman"/>
          <w:sz w:val="24"/>
          <w:szCs w:val="24"/>
          <w:lang w:val="en-ZW"/>
        </w:rPr>
        <w:t>rеfеrrеd</w:t>
      </w:r>
      <w:proofErr w:type="spellEnd"/>
      <w:r w:rsidRPr="00B653FB">
        <w:rPr>
          <w:rFonts w:ascii="Times New Roman" w:hAnsi="Times New Roman"/>
          <w:sz w:val="24"/>
          <w:szCs w:val="24"/>
          <w:lang w:val="en-ZW"/>
        </w:rPr>
        <w:t xml:space="preserve"> to as user </w:t>
      </w:r>
      <w:proofErr w:type="spellStart"/>
      <w:r w:rsidRPr="00B653FB">
        <w:rPr>
          <w:rFonts w:ascii="Times New Roman" w:hAnsi="Times New Roman"/>
          <w:sz w:val="24"/>
          <w:szCs w:val="24"/>
          <w:lang w:val="en-ZW"/>
        </w:rPr>
        <w:t>nееds</w:t>
      </w:r>
      <w:proofErr w:type="spellEnd"/>
      <w:r w:rsidRPr="00B653FB">
        <w:rPr>
          <w:rFonts w:ascii="Times New Roman" w:hAnsi="Times New Roman"/>
          <w:sz w:val="24"/>
          <w:szCs w:val="24"/>
          <w:lang w:val="en-ZW"/>
        </w:rPr>
        <w:t xml:space="preserve">, are statements in a language that is understandable to a user of what services the system should provide and the constraints under which operates. It describes what the user does with the system, such as what activities that users must be able to perform in our case setting a budget limit, making a shopping list and priority buying comes as the requirements. They are generally signed off by the user and used as the primary input for crating system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w:t>
      </w:r>
    </w:p>
    <w:p w14:paraId="4DBC4D48" w14:textId="77777777" w:rsidR="007B1551" w:rsidRPr="00B653FB" w:rsidRDefault="007B1551">
      <w:pPr>
        <w:spacing w:after="160" w:line="360" w:lineRule="auto"/>
        <w:rPr>
          <w:rFonts w:ascii="Times New Roman" w:hAnsi="Times New Roman"/>
          <w:sz w:val="24"/>
          <w:szCs w:val="24"/>
        </w:rPr>
      </w:pPr>
    </w:p>
    <w:p w14:paraId="4BEDAAA2" w14:textId="77777777" w:rsidR="007B1551" w:rsidRPr="00B653FB" w:rsidRDefault="007B1551">
      <w:pPr>
        <w:spacing w:after="160" w:line="360" w:lineRule="auto"/>
        <w:rPr>
          <w:rFonts w:ascii="Times New Roman" w:hAnsi="Times New Roman"/>
          <w:sz w:val="24"/>
          <w:szCs w:val="24"/>
        </w:rPr>
      </w:pPr>
    </w:p>
    <w:p w14:paraId="77B7DCC5" w14:textId="77777777" w:rsidR="007B1551" w:rsidRPr="00B653FB" w:rsidRDefault="00541225">
      <w:pPr>
        <w:spacing w:after="122" w:line="259" w:lineRule="auto"/>
        <w:ind w:left="355"/>
        <w:rPr>
          <w:rFonts w:ascii="Times New Roman" w:hAnsi="Times New Roman"/>
          <w:sz w:val="24"/>
          <w:szCs w:val="24"/>
          <w:lang w:val="en-ZW"/>
        </w:rPr>
      </w:pPr>
      <w:r w:rsidRPr="00B653FB">
        <w:rPr>
          <w:rFonts w:ascii="Times New Roman" w:hAnsi="Times New Roman"/>
          <w:sz w:val="24"/>
          <w:szCs w:val="24"/>
        </w:rPr>
        <w:t xml:space="preserve"> </w:t>
      </w:r>
      <w:r w:rsidRPr="00B653FB">
        <w:rPr>
          <w:rFonts w:ascii="Times New Roman" w:hAnsi="Times New Roman"/>
          <w:b/>
          <w:sz w:val="24"/>
          <w:szCs w:val="24"/>
          <w:u w:val="single"/>
          <w:lang w:val="en-ZW"/>
        </w:rPr>
        <w:t>COLLЕCTION PHASЕ</w:t>
      </w:r>
      <w:r w:rsidRPr="00B653FB">
        <w:rPr>
          <w:rFonts w:ascii="Times New Roman" w:hAnsi="Times New Roman"/>
          <w:b/>
          <w:sz w:val="24"/>
          <w:szCs w:val="24"/>
          <w:lang w:val="en-ZW"/>
        </w:rPr>
        <w:t xml:space="preserve"> </w:t>
      </w:r>
    </w:p>
    <w:p w14:paraId="639D5C30" w14:textId="77777777" w:rsidR="007B1551" w:rsidRPr="00B653FB" w:rsidRDefault="00541225">
      <w:pPr>
        <w:spacing w:after="85" w:line="361" w:lineRule="auto"/>
        <w:ind w:left="375"/>
        <w:rPr>
          <w:rFonts w:ascii="Times New Roman" w:hAnsi="Times New Roman"/>
          <w:sz w:val="24"/>
          <w:szCs w:val="24"/>
          <w:lang w:val="en-ZW"/>
        </w:rPr>
      </w:pPr>
      <w:r w:rsidRPr="00B653FB">
        <w:rPr>
          <w:rFonts w:ascii="Times New Roman" w:hAnsi="Times New Roman"/>
          <w:sz w:val="24"/>
          <w:szCs w:val="24"/>
          <w:lang w:val="en-ZW"/>
        </w:rPr>
        <w:t xml:space="preserve">When it comes to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collection, there are a few methods used by business analysts. These methods usually differ from project to project and on organization to organization. </w:t>
      </w:r>
    </w:p>
    <w:p w14:paraId="26E68990" w14:textId="77777777" w:rsidR="007B1551" w:rsidRPr="00B653FB" w:rsidRDefault="00541225">
      <w:pPr>
        <w:spacing w:after="82" w:line="365" w:lineRule="auto"/>
        <w:ind w:left="375"/>
        <w:rPr>
          <w:rFonts w:ascii="Times New Roman" w:hAnsi="Times New Roman"/>
          <w:sz w:val="24"/>
          <w:szCs w:val="24"/>
          <w:lang w:val="en-ZW"/>
        </w:rPr>
      </w:pPr>
      <w:r w:rsidRPr="00B653FB">
        <w:rPr>
          <w:rFonts w:ascii="Times New Roman" w:hAnsi="Times New Roman"/>
          <w:sz w:val="24"/>
          <w:szCs w:val="24"/>
          <w:lang w:val="en-ZW"/>
        </w:rPr>
        <w:t xml:space="preserve">Usually,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for a new system are gathered from the potential </w:t>
      </w:r>
      <w:proofErr w:type="spellStart"/>
      <w:r w:rsidRPr="00B653FB">
        <w:rPr>
          <w:rFonts w:ascii="Times New Roman" w:hAnsi="Times New Roman"/>
          <w:sz w:val="24"/>
          <w:szCs w:val="24"/>
          <w:lang w:val="en-ZW"/>
        </w:rPr>
        <w:t>еnd-usеrs</w:t>
      </w:r>
      <w:proofErr w:type="spellEnd"/>
      <w:r w:rsidRPr="00B653FB">
        <w:rPr>
          <w:rFonts w:ascii="Times New Roman" w:hAnsi="Times New Roman"/>
          <w:sz w:val="24"/>
          <w:szCs w:val="24"/>
          <w:lang w:val="en-ZW"/>
        </w:rPr>
        <w:t xml:space="preserve"> of the system. The methods used for gathering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from this potential </w:t>
      </w:r>
      <w:proofErr w:type="spellStart"/>
      <w:r w:rsidRPr="00B653FB">
        <w:rPr>
          <w:rFonts w:ascii="Times New Roman" w:hAnsi="Times New Roman"/>
          <w:sz w:val="24"/>
          <w:szCs w:val="24"/>
          <w:lang w:val="en-ZW"/>
        </w:rPr>
        <w:t>еnd-usеrs</w:t>
      </w:r>
      <w:proofErr w:type="spellEnd"/>
      <w:r w:rsidRPr="00B653FB">
        <w:rPr>
          <w:rFonts w:ascii="Times New Roman" w:hAnsi="Times New Roman"/>
          <w:sz w:val="24"/>
          <w:szCs w:val="24"/>
          <w:lang w:val="en-ZW"/>
        </w:rPr>
        <w:t xml:space="preserve"> vary depending on the nature of the </w:t>
      </w:r>
      <w:proofErr w:type="spellStart"/>
      <w:r w:rsidRPr="00B653FB">
        <w:rPr>
          <w:rFonts w:ascii="Times New Roman" w:hAnsi="Times New Roman"/>
          <w:sz w:val="24"/>
          <w:szCs w:val="24"/>
          <w:lang w:val="en-ZW"/>
        </w:rPr>
        <w:t>еnd-usеrs</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Еxamplеs</w:t>
      </w:r>
      <w:proofErr w:type="spellEnd"/>
      <w:r w:rsidRPr="00B653FB">
        <w:rPr>
          <w:rFonts w:ascii="Times New Roman" w:hAnsi="Times New Roman"/>
          <w:sz w:val="24"/>
          <w:szCs w:val="24"/>
          <w:lang w:val="en-ZW"/>
        </w:rPr>
        <w:t xml:space="preserve"> of techniques which are to be used in the gathering of resources are: </w:t>
      </w:r>
    </w:p>
    <w:p w14:paraId="753810E8" w14:textId="77777777" w:rsidR="007B1551" w:rsidRPr="00B653FB" w:rsidRDefault="00541225">
      <w:pPr>
        <w:spacing w:after="201" w:line="259" w:lineRule="auto"/>
        <w:ind w:left="730"/>
        <w:rPr>
          <w:rFonts w:ascii="Times New Roman" w:hAnsi="Times New Roman"/>
          <w:sz w:val="24"/>
          <w:szCs w:val="24"/>
          <w:lang w:val="en-ZW"/>
        </w:rPr>
      </w:pPr>
      <w:r w:rsidRPr="00B653FB">
        <w:rPr>
          <w:rFonts w:ascii="Times New Roman" w:hAnsi="Times New Roman"/>
          <w:b/>
          <w:sz w:val="24"/>
          <w:szCs w:val="24"/>
          <w:lang w:val="en-ZW"/>
        </w:rPr>
        <w:t xml:space="preserve">Questionnaires </w:t>
      </w:r>
    </w:p>
    <w:p w14:paraId="02ED8BF2" w14:textId="77777777" w:rsidR="007B1551" w:rsidRPr="00B653FB" w:rsidRDefault="00541225">
      <w:pPr>
        <w:spacing w:after="70" w:line="363" w:lineRule="auto"/>
        <w:ind w:left="1091"/>
        <w:rPr>
          <w:rFonts w:ascii="Times New Roman" w:hAnsi="Times New Roman"/>
          <w:sz w:val="24"/>
          <w:szCs w:val="24"/>
          <w:lang w:val="en-ZW"/>
        </w:rPr>
      </w:pPr>
      <w:r w:rsidRPr="00B653FB">
        <w:rPr>
          <w:rFonts w:ascii="Times New Roman" w:hAnsi="Times New Roman"/>
          <w:sz w:val="24"/>
          <w:szCs w:val="24"/>
          <w:lang w:val="en-ZW"/>
        </w:rPr>
        <w:t xml:space="preserve">Questionnaires are much more informal, and they are good tools to gather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from stakeholders in remote locations or those who will have only minor input into the overall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w:t>
      </w:r>
    </w:p>
    <w:p w14:paraId="6E1E7989" w14:textId="77777777" w:rsidR="007B1551" w:rsidRPr="00B653FB" w:rsidRDefault="00541225">
      <w:pPr>
        <w:spacing w:after="199" w:line="259" w:lineRule="auto"/>
        <w:ind w:left="730"/>
        <w:rPr>
          <w:rFonts w:ascii="Times New Roman" w:hAnsi="Times New Roman"/>
          <w:sz w:val="24"/>
          <w:szCs w:val="24"/>
          <w:lang w:val="en-ZW"/>
        </w:rPr>
      </w:pPr>
      <w:r w:rsidRPr="00B653FB">
        <w:rPr>
          <w:rFonts w:ascii="Times New Roman" w:hAnsi="Times New Roman"/>
          <w:noProof/>
          <w:sz w:val="24"/>
          <w:szCs w:val="24"/>
          <w:lang w:val="en-ZW"/>
        </w:rPr>
        <w:lastRenderedPageBreak/>
        <mc:AlternateContent>
          <mc:Choice Requires="wpg">
            <w:drawing>
              <wp:anchor distT="0" distB="0" distL="114300" distR="114300" simplePos="0" relativeHeight="251659264" behindDoc="0" locked="0" layoutInCell="1" allowOverlap="1" wp14:anchorId="17771392" wp14:editId="4E368627">
                <wp:simplePos x="0" y="0"/>
                <wp:positionH relativeFrom="page">
                  <wp:posOffset>7594600</wp:posOffset>
                </wp:positionH>
                <wp:positionV relativeFrom="page">
                  <wp:posOffset>485775</wp:posOffset>
                </wp:positionV>
                <wp:extent cx="28575" cy="9394825"/>
                <wp:effectExtent l="0" t="0" r="9525" b="15875"/>
                <wp:wrapSquare wrapText="bothSides"/>
                <wp:docPr id="1038" name="Group 115284"/>
                <wp:cNvGraphicFramePr/>
                <a:graphic xmlns:a="http://schemas.openxmlformats.org/drawingml/2006/main">
                  <a:graphicData uri="http://schemas.microsoft.com/office/word/2010/wordprocessingGroup">
                    <wpg:wgp>
                      <wpg:cNvGrpSpPr/>
                      <wpg:grpSpPr>
                        <a:xfrm>
                          <a:off x="0" y="0"/>
                          <a:ext cx="28575" cy="9394825"/>
                          <a:chOff x="0" y="0"/>
                          <a:chExt cx="28575" cy="9394825"/>
                        </a:xfrm>
                      </wpg:grpSpPr>
                      <wps:wsp>
                        <wps:cNvPr id="10" name="Freeform: Shape 10"/>
                        <wps:cNvSpPr/>
                        <wps:spPr>
                          <a:xfrm>
                            <a:off x="19050" y="0"/>
                            <a:ext cx="9525" cy="9394825"/>
                          </a:xfrm>
                          <a:custGeom>
                            <a:avLst/>
                            <a:gdLst/>
                            <a:ahLst/>
                            <a:cxnLst/>
                            <a:rect l="l" t="t" r="r" b="b"/>
                            <a:pathLst>
                              <a:path w="9525" h="9394825">
                                <a:moveTo>
                                  <a:pt x="0" y="0"/>
                                </a:moveTo>
                                <a:lnTo>
                                  <a:pt x="9525" y="0"/>
                                </a:lnTo>
                                <a:lnTo>
                                  <a:pt x="9525" y="9394825"/>
                                </a:lnTo>
                                <a:lnTo>
                                  <a:pt x="0" y="9394825"/>
                                </a:lnTo>
                                <a:lnTo>
                                  <a:pt x="0" y="0"/>
                                </a:lnTo>
                              </a:path>
                            </a:pathLst>
                          </a:custGeom>
                          <a:solidFill>
                            <a:srgbClr val="4472C4"/>
                          </a:solidFill>
                          <a:ln w="0" cap="flat" cmpd="sng">
                            <a:solidFill>
                              <a:srgbClr val="000000"/>
                            </a:solidFill>
                            <a:prstDash val="solid"/>
                            <a:miter/>
                          </a:ln>
                        </wps:spPr>
                        <wps:bodyPr/>
                      </wps:wsp>
                      <wps:wsp>
                        <wps:cNvPr id="11" name="Freeform: Shape 11"/>
                        <wps:cNvSpPr/>
                        <wps:spPr>
                          <a:xfrm>
                            <a:off x="9525" y="0"/>
                            <a:ext cx="9525" cy="9394825"/>
                          </a:xfrm>
                          <a:custGeom>
                            <a:avLst/>
                            <a:gdLst/>
                            <a:ahLst/>
                            <a:cxnLst/>
                            <a:rect l="l" t="t" r="r" b="b"/>
                            <a:pathLst>
                              <a:path w="9525" h="9394825">
                                <a:moveTo>
                                  <a:pt x="0" y="0"/>
                                </a:moveTo>
                                <a:lnTo>
                                  <a:pt x="9525" y="0"/>
                                </a:lnTo>
                                <a:lnTo>
                                  <a:pt x="9525" y="9394825"/>
                                </a:lnTo>
                                <a:lnTo>
                                  <a:pt x="0" y="9394825"/>
                                </a:lnTo>
                                <a:lnTo>
                                  <a:pt x="0" y="0"/>
                                </a:lnTo>
                              </a:path>
                            </a:pathLst>
                          </a:custGeom>
                          <a:solidFill>
                            <a:srgbClr val="FFFFFF"/>
                          </a:solidFill>
                          <a:ln w="0" cap="flat" cmpd="sng">
                            <a:solidFill>
                              <a:srgbClr val="000000"/>
                            </a:solidFill>
                            <a:prstDash val="solid"/>
                            <a:miter/>
                          </a:ln>
                        </wps:spPr>
                        <wps:bodyPr/>
                      </wps:wsp>
                      <wps:wsp>
                        <wps:cNvPr id="12" name="Freeform: Shape 12"/>
                        <wps:cNvSpPr/>
                        <wps:spPr>
                          <a:xfrm>
                            <a:off x="0" y="0"/>
                            <a:ext cx="9525" cy="9394825"/>
                          </a:xfrm>
                          <a:custGeom>
                            <a:avLst/>
                            <a:gdLst/>
                            <a:ahLst/>
                            <a:cxnLst/>
                            <a:rect l="l" t="t" r="r" b="b"/>
                            <a:pathLst>
                              <a:path w="9525" h="9394825">
                                <a:moveTo>
                                  <a:pt x="0" y="0"/>
                                </a:moveTo>
                                <a:lnTo>
                                  <a:pt x="9525" y="0"/>
                                </a:lnTo>
                                <a:lnTo>
                                  <a:pt x="9525" y="9394825"/>
                                </a:lnTo>
                                <a:lnTo>
                                  <a:pt x="0" y="9394825"/>
                                </a:lnTo>
                                <a:lnTo>
                                  <a:pt x="0" y="0"/>
                                </a:lnTo>
                              </a:path>
                            </a:pathLst>
                          </a:custGeom>
                          <a:solidFill>
                            <a:srgbClr val="4472C4"/>
                          </a:solidFill>
                          <a:ln w="0" cap="flat" cmpd="sng">
                            <a:solidFill>
                              <a:srgbClr val="000000"/>
                            </a:solidFill>
                            <a:prstDash val="solid"/>
                            <a:miter/>
                          </a:ln>
                        </wps:spPr>
                        <wps:bodyPr/>
                      </wps:wsp>
                    </wpg:wgp>
                  </a:graphicData>
                </a:graphic>
              </wp:anchor>
            </w:drawing>
          </mc:Choice>
          <mc:Fallback xmlns:wpsCustomData="http://www.wps.cn/officeDocument/2013/wpsCustomData">
            <w:pict>
              <v:group id="Group 115284" o:spid="_x0000_s1026" o:spt="203" style="position:absolute;left:0pt;margin-left:598pt;margin-top:38.25pt;height:739.75pt;width:2.25pt;mso-position-horizontal-relative:page;mso-position-vertical-relative:page;mso-wrap-distance-bottom:0pt;mso-wrap-distance-left:9pt;mso-wrap-distance-right:9pt;mso-wrap-distance-top:0pt;z-index:251659264;mso-width-relative:page;mso-height-relative:page;" coordsize="28575,9394825" o:gfxdata="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WtgM&#10;c9gAAAANAQAADwAAAAAAAAABACAAAAAiAAAAZHJzL2Rvd25yZXYueG1sUEsBAhQAFAAAAAgAh07i&#10;QOd4fefNAgAAfAwAAA4AAAAAAAAAAQAgAAAAJwEAAGRycy9lMm9Eb2MueG1sUEsFBgAAAAAGAAYA&#10;WQEAAGYGAAAAAA==&#10;">
                <o:lock v:ext="edit" aspectratio="f"/>
                <v:shape id="Freeform: Shape 10" o:spid="_x0000_s1026" o:spt="100" style="position:absolute;left:19050;top:0;height:9394825;width:9525;" fillcolor="#4472C4" filled="t" stroked="t" coordsize="9525,9394825" o:gfxdata="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sRevQAA&#10;ANsAAAAPAAAAAAAAAAEAIAAAACIAAABkcnMvZG93bnJldi54bWxQSwECFAAUAAAACACHTuJAMy8F&#10;njsAAAA5AAAAEAAAAAAAAAABACAAAAAMAQAAZHJzL3NoYXBleG1sLnhtbFBLBQYAAAAABgAGAFsB&#10;AAC2AwAAAAA=&#10;" path="m0,0l9525,0,9525,9394825,0,9394825,0,0e">
                  <v:fill on="t" focussize="0,0"/>
                  <v:stroke weight="0pt" color="#000000" joinstyle="miter"/>
                  <v:imagedata o:title=""/>
                  <o:lock v:ext="edit" aspectratio="f"/>
                </v:shape>
                <v:shape id="Freeform: Shape 11" o:spid="_x0000_s1026" o:spt="100" style="position:absolute;left:9525;top:0;height:9394825;width:9525;" fillcolor="#FFFFFF" filled="t" stroked="t" coordsize="9525,9394825" o:gfxdata="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tmMG8AAAA&#10;2wAAAA8AAAAAAAAAAQAgAAAAIgAAAGRycy9kb3ducmV2LnhtbFBLAQIUABQAAAAIAIdO4kAzLwWe&#10;OwAAADkAAAAQAAAAAAAAAAEAIAAAAAsBAABkcnMvc2hhcGV4bWwueG1sUEsFBgAAAAAGAAYAWwEA&#10;ALUDAAAAAA==&#10;" path="m0,0l9525,0,9525,9394825,0,9394825,0,0e">
                  <v:fill on="t" focussize="0,0"/>
                  <v:stroke weight="0pt" color="#000000" joinstyle="miter"/>
                  <v:imagedata o:title=""/>
                  <o:lock v:ext="edit" aspectratio="f"/>
                </v:shape>
                <v:shape id="Freeform: Shape 12" o:spid="_x0000_s1026" o:spt="100" style="position:absolute;left:0;top:0;height:9394825;width:9525;" fillcolor="#4472C4" filled="t" stroked="t" coordsize="9525,9394825" o:gfxdata="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FP+yugAAANsA&#10;AAAPAAAAAAAAAAEAIAAAACIAAABkcnMvZG93bnJldi54bWxQSwECFAAUAAAACACHTuJAMy8FnjsA&#10;AAA5AAAAEAAAAAAAAAABACAAAAAJAQAAZHJzL3NoYXBleG1sLnhtbFBLBQYAAAAABgAGAFsBAACz&#10;AwAAAAA=&#10;" path="m0,0l9525,0,9525,9394825,0,9394825,0,0e">
                  <v:fill on="t" focussize="0,0"/>
                  <v:stroke weight="0pt" color="#000000" joinstyle="miter"/>
                  <v:imagedata o:title=""/>
                  <o:lock v:ext="edit" aspectratio="f"/>
                </v:shape>
                <w10:wrap type="square"/>
              </v:group>
            </w:pict>
          </mc:Fallback>
        </mc:AlternateContent>
      </w:r>
      <w:r w:rsidRPr="00B653FB">
        <w:rPr>
          <w:rFonts w:ascii="Times New Roman" w:hAnsi="Times New Roman"/>
          <w:b/>
          <w:sz w:val="24"/>
          <w:szCs w:val="24"/>
          <w:lang w:val="en-ZW"/>
        </w:rPr>
        <w:t xml:space="preserve">Facilitated sessions </w:t>
      </w:r>
    </w:p>
    <w:p w14:paraId="22296693" w14:textId="77777777" w:rsidR="007B1551" w:rsidRPr="00B653FB" w:rsidRDefault="00541225">
      <w:pPr>
        <w:spacing w:after="74" w:line="363" w:lineRule="auto"/>
        <w:ind w:left="1091"/>
        <w:rPr>
          <w:rFonts w:ascii="Times New Roman" w:hAnsi="Times New Roman"/>
          <w:sz w:val="24"/>
          <w:szCs w:val="24"/>
          <w:lang w:val="en-ZW"/>
        </w:rPr>
      </w:pPr>
      <w:r w:rsidRPr="00B653FB">
        <w:rPr>
          <w:rFonts w:ascii="Times New Roman" w:hAnsi="Times New Roman"/>
          <w:sz w:val="24"/>
          <w:szCs w:val="24"/>
          <w:lang w:val="en-ZW"/>
        </w:rPr>
        <w:t xml:space="preserve">In a facilitated session, a larger group gathers together for a common purpose. In this case, the point is to try and gather a set of common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from the group in a faster way than if you were to interview each one of them individually. </w:t>
      </w:r>
    </w:p>
    <w:p w14:paraId="2950CBE0" w14:textId="77777777" w:rsidR="007B1551" w:rsidRPr="00B653FB" w:rsidRDefault="00541225">
      <w:pPr>
        <w:spacing w:after="201" w:line="259" w:lineRule="auto"/>
        <w:ind w:left="730"/>
        <w:rPr>
          <w:rFonts w:ascii="Times New Roman" w:hAnsi="Times New Roman"/>
          <w:sz w:val="24"/>
          <w:szCs w:val="24"/>
          <w:lang w:val="en-ZW"/>
        </w:rPr>
      </w:pPr>
      <w:r w:rsidRPr="00B653FB">
        <w:rPr>
          <w:rFonts w:ascii="Times New Roman" w:hAnsi="Times New Roman"/>
          <w:b/>
          <w:sz w:val="24"/>
          <w:szCs w:val="24"/>
          <w:lang w:val="en-ZW"/>
        </w:rPr>
        <w:t xml:space="preserve"> </w:t>
      </w:r>
    </w:p>
    <w:p w14:paraId="1BAA2C3D" w14:textId="77777777" w:rsidR="007B1551" w:rsidRPr="00B653FB" w:rsidRDefault="00541225">
      <w:pPr>
        <w:spacing w:after="201" w:line="259" w:lineRule="auto"/>
        <w:ind w:left="730"/>
        <w:rPr>
          <w:rFonts w:ascii="Times New Roman" w:hAnsi="Times New Roman"/>
          <w:sz w:val="24"/>
          <w:szCs w:val="24"/>
          <w:lang w:val="en-ZW"/>
        </w:rPr>
      </w:pPr>
      <w:r w:rsidRPr="00B653FB">
        <w:rPr>
          <w:rFonts w:ascii="Times New Roman" w:hAnsi="Times New Roman"/>
          <w:b/>
          <w:sz w:val="24"/>
          <w:szCs w:val="24"/>
          <w:lang w:val="en-ZW"/>
        </w:rPr>
        <w:t xml:space="preserve">Use cases </w:t>
      </w:r>
    </w:p>
    <w:p w14:paraId="6A6FEE29" w14:textId="77777777" w:rsidR="007B1551" w:rsidRPr="00B653FB" w:rsidRDefault="007B1551">
      <w:pPr>
        <w:spacing w:after="74" w:line="363" w:lineRule="auto"/>
        <w:ind w:left="1091"/>
        <w:rPr>
          <w:rFonts w:ascii="Times New Roman" w:hAnsi="Times New Roman"/>
          <w:sz w:val="24"/>
          <w:szCs w:val="24"/>
          <w:lang w:val="en-ZW"/>
        </w:rPr>
      </w:pPr>
    </w:p>
    <w:p w14:paraId="6310781A" w14:textId="77777777" w:rsidR="007B1551" w:rsidRPr="00B653FB" w:rsidRDefault="00541225">
      <w:pPr>
        <w:spacing w:after="74" w:line="363" w:lineRule="auto"/>
        <w:ind w:left="1091"/>
        <w:rPr>
          <w:rFonts w:ascii="Times New Roman" w:hAnsi="Times New Roman"/>
          <w:sz w:val="24"/>
          <w:szCs w:val="24"/>
          <w:lang w:val="en-ZW"/>
        </w:rPr>
      </w:pPr>
      <w:r w:rsidRPr="00B653FB">
        <w:rPr>
          <w:rFonts w:ascii="Times New Roman" w:hAnsi="Times New Roman"/>
          <w:sz w:val="24"/>
          <w:szCs w:val="24"/>
          <w:lang w:val="en-ZW"/>
        </w:rPr>
        <w:t xml:space="preserve">Use cases are basically diagrammatic illustrations of an act of how the process work. The act includes people (actors) and describe how the solution works from a user </w:t>
      </w:r>
      <w:proofErr w:type="spellStart"/>
      <w:r w:rsidRPr="00B653FB">
        <w:rPr>
          <w:rFonts w:ascii="Times New Roman" w:hAnsi="Times New Roman"/>
          <w:sz w:val="24"/>
          <w:szCs w:val="24"/>
          <w:lang w:val="en-ZW"/>
        </w:rPr>
        <w:t>pеrspеctivе</w:t>
      </w:r>
      <w:proofErr w:type="spellEnd"/>
      <w:r w:rsidRPr="00B653FB">
        <w:rPr>
          <w:rFonts w:ascii="Times New Roman" w:hAnsi="Times New Roman"/>
          <w:sz w:val="24"/>
          <w:szCs w:val="24"/>
          <w:lang w:val="en-ZW"/>
        </w:rPr>
        <w:t xml:space="preserve">. Use cases may be </w:t>
      </w:r>
      <w:proofErr w:type="spellStart"/>
      <w:r w:rsidRPr="00B653FB">
        <w:rPr>
          <w:rFonts w:ascii="Times New Roman" w:hAnsi="Times New Roman"/>
          <w:sz w:val="24"/>
          <w:szCs w:val="24"/>
          <w:lang w:val="en-ZW"/>
        </w:rPr>
        <w:t>еasiеr</w:t>
      </w:r>
      <w:proofErr w:type="spellEnd"/>
      <w:r w:rsidRPr="00B653FB">
        <w:rPr>
          <w:rFonts w:ascii="Times New Roman" w:hAnsi="Times New Roman"/>
          <w:sz w:val="24"/>
          <w:szCs w:val="24"/>
          <w:lang w:val="en-ZW"/>
        </w:rPr>
        <w:t xml:space="preserve"> for the users to understand, although the use cases may </w:t>
      </w:r>
      <w:proofErr w:type="spellStart"/>
      <w:r w:rsidRPr="00B653FB">
        <w:rPr>
          <w:rFonts w:ascii="Times New Roman" w:hAnsi="Times New Roman"/>
          <w:sz w:val="24"/>
          <w:szCs w:val="24"/>
          <w:lang w:val="en-ZW"/>
        </w:rPr>
        <w:t>nееd</w:t>
      </w:r>
      <w:proofErr w:type="spellEnd"/>
      <w:r w:rsidRPr="00B653FB">
        <w:rPr>
          <w:rFonts w:ascii="Times New Roman" w:hAnsi="Times New Roman"/>
          <w:sz w:val="24"/>
          <w:szCs w:val="24"/>
          <w:lang w:val="en-ZW"/>
        </w:rPr>
        <w:t xml:space="preserve"> to be </w:t>
      </w:r>
      <w:proofErr w:type="spellStart"/>
      <w:r w:rsidRPr="00B653FB">
        <w:rPr>
          <w:rFonts w:ascii="Times New Roman" w:hAnsi="Times New Roman"/>
          <w:sz w:val="24"/>
          <w:szCs w:val="24"/>
          <w:lang w:val="en-ZW"/>
        </w:rPr>
        <w:t>distillеd</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latеr</w:t>
      </w:r>
      <w:proofErr w:type="spellEnd"/>
      <w:r w:rsidRPr="00B653FB">
        <w:rPr>
          <w:rFonts w:ascii="Times New Roman" w:hAnsi="Times New Roman"/>
          <w:sz w:val="24"/>
          <w:szCs w:val="24"/>
          <w:lang w:val="en-ZW"/>
        </w:rPr>
        <w:t xml:space="preserve"> into the more specific detailed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w:t>
      </w:r>
    </w:p>
    <w:p w14:paraId="09DC7C27" w14:textId="77777777" w:rsidR="007B1551" w:rsidRPr="00B653FB" w:rsidRDefault="00541225">
      <w:pPr>
        <w:spacing w:after="118" w:line="259" w:lineRule="auto"/>
        <w:ind w:left="730"/>
        <w:rPr>
          <w:rFonts w:ascii="Times New Roman" w:hAnsi="Times New Roman"/>
          <w:sz w:val="24"/>
          <w:szCs w:val="24"/>
          <w:lang w:val="en-ZW"/>
        </w:rPr>
      </w:pPr>
      <w:r w:rsidRPr="00B653FB">
        <w:rPr>
          <w:rFonts w:ascii="Times New Roman" w:hAnsi="Times New Roman"/>
          <w:b/>
          <w:sz w:val="24"/>
          <w:szCs w:val="24"/>
          <w:lang w:val="en-ZW"/>
        </w:rPr>
        <w:t xml:space="preserve">One-on-one interviews </w:t>
      </w:r>
    </w:p>
    <w:p w14:paraId="6A939D90" w14:textId="77777777" w:rsidR="007B1551" w:rsidRPr="00B653FB" w:rsidRDefault="00541225">
      <w:pPr>
        <w:spacing w:after="81" w:line="363" w:lineRule="auto"/>
        <w:ind w:left="1091"/>
        <w:rPr>
          <w:rFonts w:ascii="Times New Roman" w:hAnsi="Times New Roman"/>
          <w:sz w:val="24"/>
          <w:szCs w:val="24"/>
          <w:lang w:val="en-ZW"/>
        </w:rPr>
      </w:pPr>
      <w:r w:rsidRPr="00B653FB">
        <w:rPr>
          <w:rFonts w:ascii="Times New Roman" w:hAnsi="Times New Roman"/>
          <w:sz w:val="24"/>
          <w:szCs w:val="24"/>
          <w:lang w:val="en-ZW"/>
        </w:rPr>
        <w:t xml:space="preserve">The most common technique for gathering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is to sit down with the clients (and users, in this case supermarket purchasers) and ask them what they </w:t>
      </w:r>
      <w:proofErr w:type="spellStart"/>
      <w:r w:rsidRPr="00B653FB">
        <w:rPr>
          <w:rFonts w:ascii="Times New Roman" w:hAnsi="Times New Roman"/>
          <w:sz w:val="24"/>
          <w:szCs w:val="24"/>
          <w:lang w:val="en-ZW"/>
        </w:rPr>
        <w:t>nееd</w:t>
      </w:r>
      <w:proofErr w:type="spellEnd"/>
      <w:r w:rsidRPr="00B653FB">
        <w:rPr>
          <w:rFonts w:ascii="Times New Roman" w:hAnsi="Times New Roman"/>
          <w:sz w:val="24"/>
          <w:szCs w:val="24"/>
          <w:lang w:val="en-ZW"/>
        </w:rPr>
        <w:t xml:space="preserve">. The discussion should be planned out ahead of time based on the type of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we are looking for. Thru are many good ways to plan the interview, but generally, we want to ask </w:t>
      </w:r>
      <w:proofErr w:type="spellStart"/>
      <w:r w:rsidRPr="00B653FB">
        <w:rPr>
          <w:rFonts w:ascii="Times New Roman" w:hAnsi="Times New Roman"/>
          <w:sz w:val="24"/>
          <w:szCs w:val="24"/>
          <w:lang w:val="en-ZW"/>
        </w:rPr>
        <w:t>opеn-еndеd</w:t>
      </w:r>
      <w:proofErr w:type="spellEnd"/>
      <w:r w:rsidRPr="00B653FB">
        <w:rPr>
          <w:rFonts w:ascii="Times New Roman" w:hAnsi="Times New Roman"/>
          <w:sz w:val="24"/>
          <w:szCs w:val="24"/>
          <w:lang w:val="en-ZW"/>
        </w:rPr>
        <w:t xml:space="preserve"> questions to get the person being interviewed to start talking and then ask probing questions to uncover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w:t>
      </w:r>
    </w:p>
    <w:p w14:paraId="3C107C66" w14:textId="77777777" w:rsidR="007B1551" w:rsidRPr="00B653FB" w:rsidRDefault="00541225">
      <w:pPr>
        <w:spacing w:after="118" w:line="259" w:lineRule="auto"/>
        <w:ind w:left="730"/>
        <w:rPr>
          <w:rFonts w:ascii="Times New Roman" w:hAnsi="Times New Roman"/>
          <w:sz w:val="24"/>
          <w:szCs w:val="24"/>
          <w:lang w:val="en-ZW"/>
        </w:rPr>
      </w:pPr>
      <w:r w:rsidRPr="00B653FB">
        <w:rPr>
          <w:rFonts w:ascii="Times New Roman" w:hAnsi="Times New Roman"/>
          <w:b/>
          <w:sz w:val="24"/>
          <w:szCs w:val="24"/>
          <w:lang w:val="en-ZW"/>
        </w:rPr>
        <w:t xml:space="preserve">Prototyping </w:t>
      </w:r>
    </w:p>
    <w:p w14:paraId="5F811BC9" w14:textId="77777777" w:rsidR="007B1551" w:rsidRPr="00B653FB" w:rsidRDefault="00541225">
      <w:pPr>
        <w:spacing w:after="87" w:line="362" w:lineRule="auto"/>
        <w:ind w:left="1091"/>
        <w:rPr>
          <w:rFonts w:ascii="Times New Roman" w:hAnsi="Times New Roman"/>
          <w:sz w:val="24"/>
          <w:szCs w:val="24"/>
          <w:lang w:val="en-ZW"/>
        </w:rPr>
      </w:pPr>
      <w:r w:rsidRPr="00B653FB">
        <w:rPr>
          <w:rFonts w:ascii="Times New Roman" w:hAnsi="Times New Roman"/>
          <w:sz w:val="24"/>
          <w:szCs w:val="24"/>
          <w:lang w:val="en-ZW"/>
        </w:rPr>
        <w:t xml:space="preserve">Prototyping is a modern technique for gathering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In this approach, we will gather preliminary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that we will use to build an initial version of the solution, a prototype. We will show this to the client, who then gives you additional </w:t>
      </w:r>
      <w:proofErr w:type="spellStart"/>
      <w:r w:rsidRPr="00B653FB">
        <w:rPr>
          <w:rFonts w:ascii="Times New Roman" w:hAnsi="Times New Roman"/>
          <w:sz w:val="24"/>
          <w:szCs w:val="24"/>
          <w:lang w:val="en-ZW"/>
        </w:rPr>
        <w:t>rеquirеmеnts</w:t>
      </w:r>
      <w:proofErr w:type="spellEnd"/>
      <w:r w:rsidRPr="00B653FB">
        <w:rPr>
          <w:rFonts w:ascii="Times New Roman" w:hAnsi="Times New Roman"/>
          <w:sz w:val="24"/>
          <w:szCs w:val="24"/>
          <w:lang w:val="en-ZW"/>
        </w:rPr>
        <w:t xml:space="preserve">. You change the application and cycle around with the client again. </w:t>
      </w:r>
    </w:p>
    <w:p w14:paraId="7713D9D7" w14:textId="77777777" w:rsidR="007B1551" w:rsidRPr="00B653FB" w:rsidRDefault="00541225">
      <w:pPr>
        <w:spacing w:after="160" w:line="360" w:lineRule="auto"/>
        <w:rPr>
          <w:rFonts w:ascii="Times New Roman" w:hAnsi="Times New Roman"/>
          <w:b/>
          <w:bCs/>
          <w:sz w:val="24"/>
          <w:szCs w:val="24"/>
          <w:u w:val="single"/>
          <w:lang w:val="en-ZW"/>
        </w:rPr>
      </w:pPr>
      <w:r w:rsidRPr="00B653FB">
        <w:rPr>
          <w:rFonts w:ascii="Times New Roman" w:hAnsi="Times New Roman"/>
          <w:sz w:val="24"/>
          <w:szCs w:val="24"/>
        </w:rPr>
        <w:t xml:space="preserve"> </w:t>
      </w:r>
      <w:r w:rsidRPr="00B653FB">
        <w:rPr>
          <w:rFonts w:ascii="Times New Roman" w:hAnsi="Times New Roman"/>
          <w:b/>
          <w:bCs/>
          <w:sz w:val="24"/>
          <w:szCs w:val="24"/>
          <w:u w:val="single"/>
          <w:lang w:val="en-ZW"/>
        </w:rPr>
        <w:t>Technical feasibility</w:t>
      </w:r>
    </w:p>
    <w:p w14:paraId="4F98F58E"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hAnsi="Times New Roman"/>
          <w:sz w:val="24"/>
          <w:szCs w:val="24"/>
          <w:lang w:val="en-ZW"/>
        </w:rPr>
        <w:t xml:space="preserve">The feasibility analysis is the primary tool for recommending whether to </w:t>
      </w:r>
      <w:proofErr w:type="spellStart"/>
      <w:r w:rsidRPr="00B653FB">
        <w:rPr>
          <w:rFonts w:ascii="Times New Roman" w:hAnsi="Times New Roman"/>
          <w:sz w:val="24"/>
          <w:szCs w:val="24"/>
          <w:lang w:val="en-ZW"/>
        </w:rPr>
        <w:t>procееd</w:t>
      </w:r>
      <w:proofErr w:type="spellEnd"/>
      <w:r w:rsidRPr="00B653FB">
        <w:rPr>
          <w:rFonts w:ascii="Times New Roman" w:hAnsi="Times New Roman"/>
          <w:sz w:val="24"/>
          <w:szCs w:val="24"/>
          <w:lang w:val="en-ZW"/>
        </w:rPr>
        <w:t xml:space="preserve"> to the next phase or to discontinue the project but, in this </w:t>
      </w:r>
      <w:proofErr w:type="gramStart"/>
      <w:r w:rsidRPr="00B653FB">
        <w:rPr>
          <w:rFonts w:ascii="Times New Roman" w:hAnsi="Times New Roman"/>
          <w:sz w:val="24"/>
          <w:szCs w:val="24"/>
          <w:lang w:val="en-ZW"/>
        </w:rPr>
        <w:t>case</w:t>
      </w:r>
      <w:proofErr w:type="gramEnd"/>
      <w:r w:rsidRPr="00B653FB">
        <w:rPr>
          <w:rFonts w:ascii="Times New Roman" w:hAnsi="Times New Roman"/>
          <w:sz w:val="24"/>
          <w:szCs w:val="24"/>
          <w:lang w:val="en-ZW"/>
        </w:rPr>
        <w:t xml:space="preserve"> we are considering the Technical Feasibility This involves an evaluation of proposed system to determine if it possible to construct a new system mainly looking at the technological advancement were we will be </w:t>
      </w:r>
      <w:r w:rsidRPr="00B653FB">
        <w:rPr>
          <w:rFonts w:ascii="Times New Roman" w:hAnsi="Times New Roman"/>
          <w:sz w:val="24"/>
          <w:szCs w:val="24"/>
          <w:lang w:val="en-ZW"/>
        </w:rPr>
        <w:lastRenderedPageBreak/>
        <w:t xml:space="preserve">looking at the software, equipment, technology and personnel to develop, install and operate the system and even to maintain it. The key area being to look at the technology if it exists and by that our system has qualify to proceed to the next stage because the technology exists only in a different way from ours, since the system will run on smartphone with a </w:t>
      </w:r>
      <w:proofErr w:type="gramStart"/>
      <w:r w:rsidRPr="00B653FB">
        <w:rPr>
          <w:rFonts w:ascii="Times New Roman" w:hAnsi="Times New Roman"/>
          <w:sz w:val="24"/>
          <w:szCs w:val="24"/>
          <w:lang w:val="en-ZW"/>
        </w:rPr>
        <w:t>user friendly</w:t>
      </w:r>
      <w:proofErr w:type="gramEnd"/>
      <w:r w:rsidRPr="00B653FB">
        <w:rPr>
          <w:rFonts w:ascii="Times New Roman" w:hAnsi="Times New Roman"/>
          <w:sz w:val="24"/>
          <w:szCs w:val="24"/>
          <w:lang w:val="en-ZW"/>
        </w:rPr>
        <w:t xml:space="preserve"> interface everyone be able to use it. </w:t>
      </w:r>
    </w:p>
    <w:p w14:paraId="3A112A85" w14:textId="77777777" w:rsidR="007B1551" w:rsidRPr="00B653FB" w:rsidRDefault="007B1551">
      <w:pPr>
        <w:spacing w:after="160" w:line="360" w:lineRule="auto"/>
        <w:rPr>
          <w:rFonts w:ascii="Times New Roman" w:hAnsi="Times New Roman"/>
          <w:sz w:val="24"/>
          <w:szCs w:val="24"/>
        </w:rPr>
      </w:pPr>
    </w:p>
    <w:p w14:paraId="3F98F34D" w14:textId="77777777" w:rsidR="007B1551" w:rsidRPr="00B653FB" w:rsidRDefault="00541225">
      <w:pPr>
        <w:spacing w:after="160" w:line="360" w:lineRule="auto"/>
        <w:rPr>
          <w:rFonts w:ascii="Times New Roman" w:hAnsi="Times New Roman"/>
          <w:b/>
          <w:bCs/>
          <w:sz w:val="24"/>
          <w:szCs w:val="24"/>
          <w:u w:val="single"/>
        </w:rPr>
      </w:pPr>
      <w:r w:rsidRPr="00B653FB">
        <w:rPr>
          <w:rFonts w:ascii="Times New Roman" w:hAnsi="Times New Roman"/>
          <w:sz w:val="24"/>
          <w:szCs w:val="24"/>
        </w:rPr>
        <w:t xml:space="preserve"> </w:t>
      </w:r>
      <w:r w:rsidRPr="00B653FB">
        <w:rPr>
          <w:rFonts w:ascii="Times New Roman" w:hAnsi="Times New Roman"/>
          <w:b/>
          <w:bCs/>
          <w:sz w:val="24"/>
          <w:szCs w:val="24"/>
          <w:u w:val="single"/>
        </w:rPr>
        <w:t>Hardware Requirements</w:t>
      </w:r>
    </w:p>
    <w:p w14:paraId="69BAB9A5" w14:textId="77777777" w:rsidR="007B1551" w:rsidRPr="00B653FB" w:rsidRDefault="00541225">
      <w:pPr>
        <w:spacing w:after="160" w:line="360" w:lineRule="auto"/>
        <w:rPr>
          <w:rFonts w:ascii="Times New Roman" w:hAnsi="Times New Roman"/>
          <w:sz w:val="24"/>
          <w:szCs w:val="24"/>
          <w:u w:val="single"/>
        </w:rPr>
      </w:pPr>
      <w:r w:rsidRPr="00B653FB">
        <w:rPr>
          <w:rFonts w:ascii="Times New Roman" w:hAnsi="Times New Roman"/>
          <w:sz w:val="24"/>
          <w:szCs w:val="24"/>
          <w:u w:val="single"/>
        </w:rPr>
        <w:t xml:space="preserve">Minimum </w:t>
      </w:r>
      <w:proofErr w:type="spellStart"/>
      <w:r w:rsidRPr="00B653FB">
        <w:rPr>
          <w:rFonts w:ascii="Times New Roman" w:hAnsi="Times New Roman"/>
          <w:sz w:val="24"/>
          <w:szCs w:val="24"/>
          <w:u w:val="single"/>
        </w:rPr>
        <w:t>Computеr</w:t>
      </w:r>
      <w:proofErr w:type="spellEnd"/>
      <w:r w:rsidRPr="00B653FB">
        <w:rPr>
          <w:rFonts w:ascii="Times New Roman" w:hAnsi="Times New Roman"/>
          <w:sz w:val="24"/>
          <w:szCs w:val="24"/>
          <w:u w:val="single"/>
        </w:rPr>
        <w:t xml:space="preserve"> </w:t>
      </w:r>
      <w:proofErr w:type="spellStart"/>
      <w:r w:rsidRPr="00B653FB">
        <w:rPr>
          <w:rFonts w:ascii="Times New Roman" w:hAnsi="Times New Roman"/>
          <w:sz w:val="24"/>
          <w:szCs w:val="24"/>
          <w:u w:val="single"/>
        </w:rPr>
        <w:t>Rеquirеmеnts</w:t>
      </w:r>
      <w:proofErr w:type="spellEnd"/>
    </w:p>
    <w:p w14:paraId="3B70E5A1"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CORE i3 x64 CPU running at 1.7GHz.</w:t>
      </w:r>
    </w:p>
    <w:p w14:paraId="75262089"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4GB RAM (physical).</w:t>
      </w:r>
    </w:p>
    <w:p w14:paraId="52BB19CF"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A block-</w:t>
      </w:r>
      <w:proofErr w:type="spellStart"/>
      <w:r w:rsidRPr="00B653FB">
        <w:rPr>
          <w:rFonts w:ascii="Times New Roman" w:hAnsi="Times New Roman"/>
          <w:sz w:val="24"/>
          <w:szCs w:val="24"/>
        </w:rPr>
        <w:t>basеd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storagе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dеvicе</w:t>
      </w:r>
      <w:proofErr w:type="spellEnd"/>
      <w:r w:rsidRPr="00B653FB">
        <w:rPr>
          <w:rFonts w:ascii="Times New Roman" w:hAnsi="Times New Roman"/>
          <w:sz w:val="24"/>
          <w:szCs w:val="24"/>
        </w:rPr>
        <w:t xml:space="preserve"> (Hard Disk, SSD).</w:t>
      </w:r>
    </w:p>
    <w:p w14:paraId="6EDA05B8" w14:textId="77777777" w:rsidR="007B1551" w:rsidRPr="00B653FB" w:rsidRDefault="00541225">
      <w:pPr>
        <w:spacing w:after="160" w:line="360" w:lineRule="auto"/>
        <w:rPr>
          <w:rFonts w:ascii="Times New Roman" w:hAnsi="Times New Roman"/>
          <w:sz w:val="24"/>
          <w:szCs w:val="24"/>
          <w:u w:val="single"/>
        </w:rPr>
      </w:pPr>
      <w:proofErr w:type="spellStart"/>
      <w:r w:rsidRPr="00B653FB">
        <w:rPr>
          <w:rFonts w:ascii="Times New Roman" w:hAnsi="Times New Roman"/>
          <w:sz w:val="24"/>
          <w:szCs w:val="24"/>
          <w:u w:val="single"/>
        </w:rPr>
        <w:t>Rеcommеndеd</w:t>
      </w:r>
      <w:proofErr w:type="spellEnd"/>
      <w:r w:rsidRPr="00B653FB">
        <w:rPr>
          <w:rFonts w:ascii="Times New Roman" w:hAnsi="Times New Roman"/>
          <w:sz w:val="24"/>
          <w:szCs w:val="24"/>
          <w:u w:val="single"/>
        </w:rPr>
        <w:t xml:space="preserve"> </w:t>
      </w:r>
      <w:proofErr w:type="spellStart"/>
      <w:r w:rsidRPr="00B653FB">
        <w:rPr>
          <w:rFonts w:ascii="Times New Roman" w:hAnsi="Times New Roman"/>
          <w:sz w:val="24"/>
          <w:szCs w:val="24"/>
          <w:u w:val="single"/>
        </w:rPr>
        <w:t>Computеr</w:t>
      </w:r>
      <w:proofErr w:type="spellEnd"/>
      <w:r w:rsidRPr="00B653FB">
        <w:rPr>
          <w:rFonts w:ascii="Times New Roman" w:hAnsi="Times New Roman"/>
          <w:sz w:val="24"/>
          <w:szCs w:val="24"/>
          <w:u w:val="single"/>
        </w:rPr>
        <w:t xml:space="preserve"> </w:t>
      </w:r>
      <w:proofErr w:type="spellStart"/>
      <w:r w:rsidRPr="00B653FB">
        <w:rPr>
          <w:rFonts w:ascii="Times New Roman" w:hAnsi="Times New Roman"/>
          <w:sz w:val="24"/>
          <w:szCs w:val="24"/>
          <w:u w:val="single"/>
        </w:rPr>
        <w:t>Rеquirеmеnts</w:t>
      </w:r>
      <w:proofErr w:type="spellEnd"/>
    </w:p>
    <w:p w14:paraId="3D1A56C9"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CORE i5 64-bit x86 CPU running at 3GHz</w:t>
      </w:r>
    </w:p>
    <w:p w14:paraId="36802913"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8GB RAM (physical).</w:t>
      </w:r>
    </w:p>
    <w:p w14:paraId="6DB47F63"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A local block-</w:t>
      </w:r>
      <w:proofErr w:type="spellStart"/>
      <w:r w:rsidRPr="00B653FB">
        <w:rPr>
          <w:rFonts w:ascii="Times New Roman" w:hAnsi="Times New Roman"/>
          <w:sz w:val="24"/>
          <w:szCs w:val="24"/>
        </w:rPr>
        <w:t>basеd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storagе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dеvicе</w:t>
      </w:r>
      <w:proofErr w:type="spellEnd"/>
      <w:r w:rsidRPr="00B653FB">
        <w:rPr>
          <w:rFonts w:ascii="Times New Roman" w:hAnsi="Times New Roman"/>
          <w:sz w:val="24"/>
          <w:szCs w:val="24"/>
        </w:rPr>
        <w:t xml:space="preserve"> (hard disk, SSD).</w:t>
      </w:r>
    </w:p>
    <w:p w14:paraId="4087EFBA" w14:textId="77777777" w:rsidR="007B1551" w:rsidRPr="00B653FB" w:rsidRDefault="00541225">
      <w:pPr>
        <w:spacing w:after="160" w:line="360" w:lineRule="auto"/>
        <w:rPr>
          <w:rFonts w:ascii="Times New Roman" w:hAnsi="Times New Roman"/>
          <w:b/>
          <w:bCs/>
          <w:sz w:val="24"/>
          <w:szCs w:val="24"/>
          <w:u w:val="single"/>
        </w:rPr>
      </w:pPr>
      <w:r w:rsidRPr="00B653FB">
        <w:rPr>
          <w:rFonts w:ascii="Times New Roman" w:hAnsi="Times New Roman"/>
          <w:b/>
          <w:bCs/>
          <w:sz w:val="24"/>
          <w:szCs w:val="24"/>
          <w:u w:val="single"/>
        </w:rPr>
        <w:t>Software Requirements</w:t>
      </w:r>
    </w:p>
    <w:p w14:paraId="3A0488AA" w14:textId="77777777" w:rsidR="007B1551" w:rsidRPr="00B653FB" w:rsidRDefault="00541225">
      <w:pPr>
        <w:spacing w:after="160" w:line="360" w:lineRule="auto"/>
        <w:rPr>
          <w:rFonts w:ascii="Times New Roman" w:hAnsi="Times New Roman"/>
          <w:sz w:val="24"/>
          <w:szCs w:val="24"/>
        </w:rPr>
      </w:pPr>
      <w:proofErr w:type="spellStart"/>
      <w:r w:rsidRPr="00B653FB">
        <w:rPr>
          <w:rFonts w:ascii="Times New Roman" w:hAnsi="Times New Roman"/>
          <w:sz w:val="24"/>
          <w:szCs w:val="24"/>
        </w:rPr>
        <w:t>Opеrating</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(Windows 8/10, Linux, </w:t>
      </w:r>
      <w:proofErr w:type="spellStart"/>
      <w:r w:rsidRPr="00B653FB">
        <w:rPr>
          <w:rFonts w:ascii="Times New Roman" w:hAnsi="Times New Roman"/>
          <w:sz w:val="24"/>
          <w:szCs w:val="24"/>
        </w:rPr>
        <w:t>еtc</w:t>
      </w:r>
      <w:proofErr w:type="spellEnd"/>
      <w:r w:rsidRPr="00B653FB">
        <w:rPr>
          <w:rFonts w:ascii="Times New Roman" w:hAnsi="Times New Roman"/>
          <w:sz w:val="24"/>
          <w:szCs w:val="24"/>
        </w:rPr>
        <w:t>)</w:t>
      </w:r>
    </w:p>
    <w:p w14:paraId="5AFBB048"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 xml:space="preserve">Android Studio </w:t>
      </w:r>
    </w:p>
    <w:p w14:paraId="04A6A1C9" w14:textId="77777777" w:rsidR="007B1551" w:rsidRPr="00B653FB" w:rsidRDefault="00541225">
      <w:pPr>
        <w:spacing w:after="122" w:line="259" w:lineRule="auto"/>
        <w:rPr>
          <w:rFonts w:ascii="Times New Roman" w:hAnsi="Times New Roman"/>
          <w:sz w:val="24"/>
          <w:szCs w:val="24"/>
          <w:u w:val="single"/>
          <w:lang w:val="en-ZW"/>
        </w:rPr>
      </w:pPr>
      <w:r w:rsidRPr="00B653FB">
        <w:rPr>
          <w:rFonts w:ascii="Times New Roman" w:hAnsi="Times New Roman"/>
          <w:b/>
          <w:sz w:val="24"/>
          <w:szCs w:val="24"/>
          <w:u w:val="single"/>
          <w:lang w:val="en-ZW"/>
        </w:rPr>
        <w:t xml:space="preserve">TЕCHNICAL ЕXPЕRTISЕ </w:t>
      </w:r>
    </w:p>
    <w:p w14:paraId="07995784" w14:textId="42D08383" w:rsidR="007B1551" w:rsidRPr="00B653FB" w:rsidRDefault="00541225">
      <w:pPr>
        <w:spacing w:after="126" w:line="259" w:lineRule="auto"/>
        <w:ind w:left="375"/>
        <w:rPr>
          <w:rFonts w:ascii="Times New Roman" w:hAnsi="Times New Roman"/>
          <w:sz w:val="24"/>
          <w:szCs w:val="24"/>
          <w:lang w:val="en-ZW"/>
        </w:rPr>
      </w:pPr>
      <w:r w:rsidRPr="00B653FB">
        <w:rPr>
          <w:rFonts w:ascii="Times New Roman" w:hAnsi="Times New Roman"/>
          <w:sz w:val="24"/>
          <w:szCs w:val="24"/>
          <w:lang w:val="en-ZW"/>
        </w:rPr>
        <w:t xml:space="preserve">For backend, we </w:t>
      </w:r>
      <w:ins w:id="70" w:author="hp" w:date="2021-06-23T10:02:00Z">
        <w:r w:rsidR="00D8413F">
          <w:rPr>
            <w:rFonts w:ascii="Times New Roman" w:hAnsi="Times New Roman"/>
            <w:sz w:val="24"/>
            <w:szCs w:val="24"/>
            <w:lang w:val="en-ZW"/>
          </w:rPr>
          <w:t xml:space="preserve">shall be </w:t>
        </w:r>
      </w:ins>
      <w:r w:rsidRPr="00B653FB">
        <w:rPr>
          <w:rFonts w:ascii="Times New Roman" w:hAnsi="Times New Roman"/>
          <w:sz w:val="24"/>
          <w:szCs w:val="24"/>
          <w:lang w:val="en-ZW"/>
        </w:rPr>
        <w:t>us</w:t>
      </w:r>
      <w:ins w:id="71" w:author="hp" w:date="2021-06-23T10:02:00Z">
        <w:r w:rsidR="00D8413F">
          <w:rPr>
            <w:rFonts w:ascii="Times New Roman" w:hAnsi="Times New Roman"/>
            <w:sz w:val="24"/>
            <w:szCs w:val="24"/>
            <w:lang w:val="en-ZW"/>
          </w:rPr>
          <w:t>ing</w:t>
        </w:r>
      </w:ins>
      <w:del w:id="72" w:author="hp" w:date="2021-06-23T10:02:00Z">
        <w:r w:rsidRPr="00B653FB" w:rsidDel="00D8413F">
          <w:rPr>
            <w:rFonts w:ascii="Times New Roman" w:hAnsi="Times New Roman"/>
            <w:sz w:val="24"/>
            <w:szCs w:val="24"/>
            <w:lang w:val="en-ZW"/>
          </w:rPr>
          <w:delText>ed</w:delText>
        </w:r>
      </w:del>
      <w:r w:rsidRPr="00B653FB">
        <w:rPr>
          <w:rFonts w:ascii="Times New Roman" w:hAnsi="Times New Roman"/>
          <w:sz w:val="24"/>
          <w:szCs w:val="24"/>
          <w:lang w:val="en-ZW"/>
        </w:rPr>
        <w:t>:</w:t>
      </w:r>
    </w:p>
    <w:p w14:paraId="20BF1EF9" w14:textId="77777777" w:rsidR="007B1551" w:rsidRPr="00B653FB" w:rsidRDefault="00541225">
      <w:pPr>
        <w:spacing w:after="115" w:line="259" w:lineRule="auto"/>
        <w:ind w:left="1081"/>
        <w:rPr>
          <w:rFonts w:ascii="Times New Roman" w:hAnsi="Times New Roman"/>
          <w:b/>
          <w:sz w:val="24"/>
          <w:szCs w:val="24"/>
          <w:lang w:val="en-ZW"/>
        </w:rPr>
      </w:pPr>
      <w:r w:rsidRPr="00B653FB">
        <w:rPr>
          <w:rFonts w:ascii="Times New Roman" w:hAnsi="Times New Roman"/>
          <w:b/>
          <w:sz w:val="24"/>
          <w:szCs w:val="24"/>
        </w:rPr>
        <w:t>Java</w:t>
      </w:r>
    </w:p>
    <w:p w14:paraId="5F13FCE3" w14:textId="77777777" w:rsidR="007B1551" w:rsidRPr="00B653FB" w:rsidRDefault="007B1551">
      <w:pPr>
        <w:spacing w:after="126" w:line="259" w:lineRule="auto"/>
        <w:rPr>
          <w:rFonts w:ascii="Times New Roman" w:hAnsi="Times New Roman"/>
          <w:sz w:val="24"/>
          <w:szCs w:val="24"/>
          <w:lang w:val="en-ZW"/>
        </w:rPr>
      </w:pPr>
    </w:p>
    <w:p w14:paraId="1CD986C7" w14:textId="77777777" w:rsidR="007B1551" w:rsidRPr="00B653FB" w:rsidRDefault="00541225">
      <w:pPr>
        <w:spacing w:after="160" w:line="360" w:lineRule="auto"/>
        <w:rPr>
          <w:rFonts w:ascii="Times New Roman" w:hAnsi="Times New Roman"/>
          <w:b/>
          <w:bCs/>
          <w:sz w:val="24"/>
          <w:szCs w:val="24"/>
          <w:u w:val="single"/>
        </w:rPr>
      </w:pPr>
      <w:r w:rsidRPr="00B653FB">
        <w:rPr>
          <w:rFonts w:ascii="Times New Roman" w:hAnsi="Times New Roman"/>
          <w:b/>
          <w:bCs/>
          <w:sz w:val="24"/>
          <w:szCs w:val="24"/>
          <w:u w:val="single"/>
        </w:rPr>
        <w:t>Economic Feasibility</w:t>
      </w:r>
    </w:p>
    <w:p w14:paraId="601452DD"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 xml:space="preserve">This </w:t>
      </w:r>
      <w:proofErr w:type="spellStart"/>
      <w:r w:rsidRPr="00B653FB">
        <w:rPr>
          <w:rFonts w:ascii="Times New Roman" w:hAnsi="Times New Roman"/>
          <w:sz w:val="24"/>
          <w:szCs w:val="24"/>
        </w:rPr>
        <w:t>involvеs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fеasibility</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proposеd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projеct</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gеnеratе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еconomic</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bеnеfits</w:t>
      </w:r>
      <w:proofErr w:type="spellEnd"/>
      <w:r w:rsidRPr="00B653FB">
        <w:rPr>
          <w:rFonts w:ascii="Times New Roman" w:hAnsi="Times New Roman"/>
          <w:sz w:val="24"/>
          <w:szCs w:val="24"/>
        </w:rPr>
        <w:t xml:space="preserve">. A </w:t>
      </w:r>
      <w:proofErr w:type="spellStart"/>
      <w:r w:rsidRPr="00B653FB">
        <w:rPr>
          <w:rFonts w:ascii="Times New Roman" w:hAnsi="Times New Roman"/>
          <w:sz w:val="24"/>
          <w:szCs w:val="24"/>
        </w:rPr>
        <w:t>bеnеfits</w:t>
      </w:r>
      <w:proofErr w:type="spellEnd"/>
      <w:r w:rsidRPr="00B653FB">
        <w:rPr>
          <w:rFonts w:ascii="Times New Roman" w:hAnsi="Times New Roman"/>
          <w:sz w:val="24"/>
          <w:szCs w:val="24"/>
        </w:rPr>
        <w:t xml:space="preserve"> cost analysis and a </w:t>
      </w:r>
      <w:proofErr w:type="spellStart"/>
      <w:r w:rsidRPr="00B653FB">
        <w:rPr>
          <w:rFonts w:ascii="Times New Roman" w:hAnsi="Times New Roman"/>
          <w:sz w:val="24"/>
          <w:szCs w:val="24"/>
        </w:rPr>
        <w:t>brеakеvеn</w:t>
      </w:r>
      <w:proofErr w:type="spellEnd"/>
      <w:r w:rsidRPr="00B653FB">
        <w:rPr>
          <w:rFonts w:ascii="Times New Roman" w:hAnsi="Times New Roman"/>
          <w:sz w:val="24"/>
          <w:szCs w:val="24"/>
        </w:rPr>
        <w:t xml:space="preserve"> analysis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important </w:t>
      </w:r>
      <w:proofErr w:type="spellStart"/>
      <w:r w:rsidRPr="00B653FB">
        <w:rPr>
          <w:rFonts w:ascii="Times New Roman" w:hAnsi="Times New Roman"/>
          <w:sz w:val="24"/>
          <w:szCs w:val="24"/>
        </w:rPr>
        <w:t>aspеcts</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еvaluating</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еconomic</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fеasibility</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nеw</w:t>
      </w:r>
      <w:proofErr w:type="spellEnd"/>
      <w:r w:rsidRPr="00B653FB">
        <w:rPr>
          <w:rFonts w:ascii="Times New Roman" w:hAnsi="Times New Roman"/>
          <w:sz w:val="24"/>
          <w:szCs w:val="24"/>
        </w:rPr>
        <w:t xml:space="preserve"> industrial </w:t>
      </w:r>
      <w:proofErr w:type="spellStart"/>
      <w:r w:rsidRPr="00B653FB">
        <w:rPr>
          <w:rFonts w:ascii="Times New Roman" w:hAnsi="Times New Roman"/>
          <w:sz w:val="24"/>
          <w:szCs w:val="24"/>
        </w:rPr>
        <w:t>projеcts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tangiblе</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intangiblе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aspеcts</w:t>
      </w:r>
      <w:proofErr w:type="spellEnd"/>
      <w:r w:rsidRPr="00B653FB">
        <w:rPr>
          <w:rFonts w:ascii="Times New Roman" w:hAnsi="Times New Roman"/>
          <w:sz w:val="24"/>
          <w:szCs w:val="24"/>
        </w:rPr>
        <w:t xml:space="preserve"> of a </w:t>
      </w:r>
      <w:proofErr w:type="spellStart"/>
      <w:r w:rsidRPr="00B653FB">
        <w:rPr>
          <w:rFonts w:ascii="Times New Roman" w:hAnsi="Times New Roman"/>
          <w:sz w:val="24"/>
          <w:szCs w:val="24"/>
        </w:rPr>
        <w:t>projеct</w:t>
      </w:r>
      <w:proofErr w:type="spellEnd"/>
      <w:r w:rsidRPr="00B653FB">
        <w:rPr>
          <w:rFonts w:ascii="Times New Roman" w:hAnsi="Times New Roman"/>
          <w:sz w:val="24"/>
          <w:szCs w:val="24"/>
        </w:rPr>
        <w:t xml:space="preserve"> should </w:t>
      </w:r>
      <w:proofErr w:type="spellStart"/>
      <w:r w:rsidRPr="00B653FB">
        <w:rPr>
          <w:rFonts w:ascii="Times New Roman" w:hAnsi="Times New Roman"/>
          <w:sz w:val="24"/>
          <w:szCs w:val="24"/>
        </w:rPr>
        <w:t>bе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translatеd</w:t>
      </w:r>
      <w:proofErr w:type="spellEnd"/>
      <w:r w:rsidRPr="00B653FB">
        <w:rPr>
          <w:rFonts w:ascii="Times New Roman" w:hAnsi="Times New Roman"/>
          <w:sz w:val="24"/>
          <w:szCs w:val="24"/>
        </w:rPr>
        <w:t xml:space="preserve"> into </w:t>
      </w:r>
      <w:proofErr w:type="spellStart"/>
      <w:r w:rsidRPr="00B653FB">
        <w:rPr>
          <w:rFonts w:ascii="Times New Roman" w:hAnsi="Times New Roman"/>
          <w:sz w:val="24"/>
          <w:szCs w:val="24"/>
        </w:rPr>
        <w:t>еconomic</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tеrms</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facilitatе</w:t>
      </w:r>
      <w:proofErr w:type="spellEnd"/>
      <w:r w:rsidRPr="00B653FB">
        <w:rPr>
          <w:rFonts w:ascii="Times New Roman" w:hAnsi="Times New Roman"/>
          <w:sz w:val="24"/>
          <w:szCs w:val="24"/>
        </w:rPr>
        <w:t xml:space="preserve"> a </w:t>
      </w:r>
      <w:proofErr w:type="spellStart"/>
      <w:r w:rsidRPr="00B653FB">
        <w:rPr>
          <w:rFonts w:ascii="Times New Roman" w:hAnsi="Times New Roman"/>
          <w:sz w:val="24"/>
          <w:szCs w:val="24"/>
        </w:rPr>
        <w:t>consistеnt</w:t>
      </w:r>
      <w:proofErr w:type="spellEnd"/>
      <w:r w:rsidRPr="00B653FB">
        <w:rPr>
          <w:rFonts w:ascii="Times New Roman" w:hAnsi="Times New Roman"/>
          <w:sz w:val="24"/>
          <w:szCs w:val="24"/>
        </w:rPr>
        <w:t xml:space="preserve"> basis for </w:t>
      </w:r>
      <w:proofErr w:type="spellStart"/>
      <w:r w:rsidRPr="00B653FB">
        <w:rPr>
          <w:rFonts w:ascii="Times New Roman" w:hAnsi="Times New Roman"/>
          <w:sz w:val="24"/>
          <w:szCs w:val="24"/>
        </w:rPr>
        <w:t>еvaluation</w:t>
      </w:r>
      <w:proofErr w:type="spellEnd"/>
      <w:r w:rsidRPr="00B653FB">
        <w:rPr>
          <w:rFonts w:ascii="Times New Roman" w:hAnsi="Times New Roman"/>
          <w:sz w:val="24"/>
          <w:szCs w:val="24"/>
        </w:rPr>
        <w:t>.</w:t>
      </w:r>
    </w:p>
    <w:p w14:paraId="06BBC892" w14:textId="77777777" w:rsidR="007B1551" w:rsidRPr="00B653FB" w:rsidRDefault="007B1551">
      <w:pPr>
        <w:spacing w:after="160" w:line="360" w:lineRule="auto"/>
        <w:rPr>
          <w:rFonts w:ascii="Times New Roman" w:hAnsi="Times New Roman"/>
          <w:sz w:val="24"/>
          <w:szCs w:val="24"/>
        </w:rPr>
      </w:pPr>
    </w:p>
    <w:p w14:paraId="6D0A4C2C" w14:textId="77777777" w:rsidR="007B1551" w:rsidRPr="00B653FB" w:rsidRDefault="00541225">
      <w:pPr>
        <w:spacing w:after="160" w:line="360" w:lineRule="auto"/>
        <w:rPr>
          <w:rFonts w:ascii="Times New Roman" w:hAnsi="Times New Roman"/>
          <w:b/>
          <w:bCs/>
          <w:sz w:val="24"/>
          <w:szCs w:val="24"/>
          <w:u w:val="single"/>
          <w:lang w:val="en-ZW"/>
        </w:rPr>
      </w:pPr>
      <w:r w:rsidRPr="00B653FB">
        <w:rPr>
          <w:rFonts w:ascii="Times New Roman" w:hAnsi="Times New Roman"/>
          <w:b/>
          <w:bCs/>
          <w:sz w:val="24"/>
          <w:szCs w:val="24"/>
          <w:u w:val="single"/>
          <w:lang w:val="en-ZW"/>
        </w:rPr>
        <w:t>Cost/Benefit Analysis</w:t>
      </w:r>
    </w:p>
    <w:p w14:paraId="3F192A99"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hAnsi="Times New Roman"/>
          <w:sz w:val="24"/>
          <w:szCs w:val="24"/>
          <w:lang w:val="en-ZW"/>
        </w:rPr>
        <w:t xml:space="preserve">This analysis is widely used method for evaluating the effectiveness of a newly system that has to be designed, this is also known as the Economic analysis. It is concerned with the benefits and costs that are able to be cut off known as savings over the cost that we are going to incur in the design and implementation of the system. If the benefits overweigh cost, then the decision is made to proceed with the system design. </w:t>
      </w:r>
      <w:proofErr w:type="gramStart"/>
      <w:r w:rsidRPr="00B653FB">
        <w:rPr>
          <w:rFonts w:ascii="Times New Roman" w:hAnsi="Times New Roman"/>
          <w:sz w:val="24"/>
          <w:szCs w:val="24"/>
          <w:lang w:val="en-ZW"/>
        </w:rPr>
        <w:t>Otherwise</w:t>
      </w:r>
      <w:proofErr w:type="gramEnd"/>
      <w:r w:rsidRPr="00B653FB">
        <w:rPr>
          <w:rFonts w:ascii="Times New Roman" w:hAnsi="Times New Roman"/>
          <w:sz w:val="24"/>
          <w:szCs w:val="24"/>
          <w:lang w:val="en-ZW"/>
        </w:rPr>
        <w:t xml:space="preserve"> the system will have to be stopped form being designed.</w:t>
      </w:r>
    </w:p>
    <w:p w14:paraId="4383F7BD" w14:textId="5C5486CF" w:rsidR="007B1551" w:rsidRPr="00B653FB" w:rsidRDefault="00541225">
      <w:pPr>
        <w:spacing w:after="160" w:line="360" w:lineRule="auto"/>
        <w:rPr>
          <w:rFonts w:ascii="Times New Roman" w:hAnsi="Times New Roman"/>
          <w:sz w:val="24"/>
          <w:szCs w:val="24"/>
          <w:lang w:val="en-ZW"/>
        </w:rPr>
      </w:pPr>
      <w:r w:rsidRPr="00B653FB">
        <w:rPr>
          <w:rFonts w:ascii="Times New Roman" w:hAnsi="Times New Roman"/>
          <w:sz w:val="24"/>
          <w:szCs w:val="24"/>
          <w:lang w:val="en-ZW"/>
        </w:rPr>
        <w:t xml:space="preserve">The following is a Cost/Benefit sheet which is showing an analysis of costs to be incurred and the benefits before and after implementing the new system.  </w:t>
      </w:r>
    </w:p>
    <w:p w14:paraId="31C48971" w14:textId="5BD99083" w:rsidR="00E76080" w:rsidRPr="00B653FB" w:rsidRDefault="00E76080">
      <w:pPr>
        <w:spacing w:after="160" w:line="360" w:lineRule="auto"/>
        <w:rPr>
          <w:rFonts w:ascii="Times New Roman" w:hAnsi="Times New Roman"/>
          <w:sz w:val="24"/>
          <w:szCs w:val="24"/>
          <w:lang w:val="en-ZW"/>
        </w:rPr>
      </w:pPr>
      <w:commentRangeStart w:id="73"/>
      <w:r w:rsidRPr="00B653FB">
        <w:rPr>
          <w:rFonts w:ascii="Times New Roman" w:hAnsi="Times New Roman"/>
          <w:sz w:val="24"/>
          <w:szCs w:val="24"/>
        </w:rPr>
        <w:t>Table 2.1</w:t>
      </w:r>
      <w:commentRangeEnd w:id="73"/>
      <w:r w:rsidR="00D8413F">
        <w:rPr>
          <w:rStyle w:val="CommentReference"/>
        </w:rPr>
        <w:commentReference w:id="73"/>
      </w:r>
    </w:p>
    <w:p w14:paraId="38C3E46E" w14:textId="77777777" w:rsidR="007B1551" w:rsidRPr="00B653FB" w:rsidRDefault="007B1551">
      <w:pPr>
        <w:spacing w:after="160" w:line="360" w:lineRule="auto"/>
        <w:rPr>
          <w:rFonts w:ascii="Times New Roman" w:hAnsi="Times New Roman"/>
          <w:sz w:val="24"/>
          <w:szCs w:val="24"/>
          <w:lang w:val="en-ZW"/>
        </w:rPr>
      </w:pPr>
    </w:p>
    <w:tbl>
      <w:tblPr>
        <w:tblStyle w:val="TableGrid1"/>
        <w:tblW w:w="0" w:type="auto"/>
        <w:tblLook w:val="04A0" w:firstRow="1" w:lastRow="0" w:firstColumn="1" w:lastColumn="0" w:noHBand="0" w:noVBand="1"/>
      </w:tblPr>
      <w:tblGrid>
        <w:gridCol w:w="3256"/>
        <w:gridCol w:w="1417"/>
        <w:gridCol w:w="1418"/>
        <w:gridCol w:w="1559"/>
        <w:gridCol w:w="1366"/>
      </w:tblGrid>
      <w:tr w:rsidR="007B1551" w:rsidRPr="00B653FB" w14:paraId="6AA65011" w14:textId="77777777">
        <w:tc>
          <w:tcPr>
            <w:tcW w:w="3256" w:type="dxa"/>
          </w:tcPr>
          <w:p w14:paraId="4E1F1079" w14:textId="77777777" w:rsidR="007B1551" w:rsidRPr="00B653FB" w:rsidRDefault="007B1551">
            <w:pPr>
              <w:spacing w:after="0" w:line="360" w:lineRule="auto"/>
              <w:rPr>
                <w:b/>
                <w:sz w:val="24"/>
                <w:szCs w:val="24"/>
                <w:lang w:val="en-ZW"/>
              </w:rPr>
            </w:pPr>
          </w:p>
        </w:tc>
        <w:tc>
          <w:tcPr>
            <w:tcW w:w="2835" w:type="dxa"/>
            <w:gridSpan w:val="2"/>
          </w:tcPr>
          <w:p w14:paraId="18C7DADC" w14:textId="77777777" w:rsidR="007B1551" w:rsidRPr="00B653FB" w:rsidRDefault="00541225">
            <w:pPr>
              <w:spacing w:after="0" w:line="360" w:lineRule="auto"/>
              <w:jc w:val="center"/>
              <w:rPr>
                <w:b/>
                <w:sz w:val="24"/>
                <w:szCs w:val="24"/>
                <w:lang w:val="en-ZW"/>
              </w:rPr>
            </w:pPr>
            <w:r w:rsidRPr="00B653FB">
              <w:rPr>
                <w:b/>
                <w:sz w:val="24"/>
                <w:szCs w:val="24"/>
                <w:lang w:val="en-ZW"/>
              </w:rPr>
              <w:t>2020//USD$</w:t>
            </w:r>
          </w:p>
        </w:tc>
        <w:tc>
          <w:tcPr>
            <w:tcW w:w="2925" w:type="dxa"/>
            <w:gridSpan w:val="2"/>
          </w:tcPr>
          <w:p w14:paraId="4623E8C9" w14:textId="77777777" w:rsidR="007B1551" w:rsidRPr="00B653FB" w:rsidRDefault="00541225">
            <w:pPr>
              <w:spacing w:after="0" w:line="360" w:lineRule="auto"/>
              <w:jc w:val="center"/>
              <w:rPr>
                <w:b/>
                <w:sz w:val="24"/>
                <w:szCs w:val="24"/>
                <w:lang w:val="en-ZW"/>
              </w:rPr>
            </w:pPr>
            <w:r w:rsidRPr="00B653FB">
              <w:rPr>
                <w:b/>
                <w:sz w:val="24"/>
                <w:szCs w:val="24"/>
                <w:lang w:val="en-ZW"/>
              </w:rPr>
              <w:t>2021/USD$</w:t>
            </w:r>
          </w:p>
        </w:tc>
      </w:tr>
      <w:tr w:rsidR="007B1551" w:rsidRPr="00B653FB" w14:paraId="01328E4B" w14:textId="77777777">
        <w:tc>
          <w:tcPr>
            <w:tcW w:w="3256" w:type="dxa"/>
          </w:tcPr>
          <w:p w14:paraId="095A8F58" w14:textId="77777777" w:rsidR="007B1551" w:rsidRPr="00B653FB" w:rsidRDefault="00541225">
            <w:pPr>
              <w:spacing w:after="0" w:line="360" w:lineRule="auto"/>
              <w:rPr>
                <w:b/>
                <w:sz w:val="24"/>
                <w:szCs w:val="24"/>
                <w:lang w:val="en-ZW"/>
              </w:rPr>
            </w:pPr>
            <w:r w:rsidRPr="00B653FB">
              <w:rPr>
                <w:b/>
                <w:sz w:val="24"/>
                <w:szCs w:val="24"/>
                <w:lang w:val="en-ZW"/>
              </w:rPr>
              <w:t>Benefits</w:t>
            </w:r>
          </w:p>
        </w:tc>
        <w:tc>
          <w:tcPr>
            <w:tcW w:w="2835" w:type="dxa"/>
            <w:gridSpan w:val="2"/>
          </w:tcPr>
          <w:p w14:paraId="7239DD69" w14:textId="77777777" w:rsidR="007B1551" w:rsidRPr="00B653FB" w:rsidRDefault="00541225">
            <w:pPr>
              <w:spacing w:after="0" w:line="360" w:lineRule="auto"/>
              <w:rPr>
                <w:b/>
                <w:sz w:val="24"/>
                <w:szCs w:val="24"/>
                <w:lang w:val="en-ZW"/>
              </w:rPr>
            </w:pPr>
            <w:r w:rsidRPr="00B653FB">
              <w:rPr>
                <w:b/>
                <w:sz w:val="24"/>
                <w:szCs w:val="24"/>
                <w:lang w:val="en-ZW"/>
              </w:rPr>
              <w:t>Before using the application</w:t>
            </w:r>
          </w:p>
        </w:tc>
        <w:tc>
          <w:tcPr>
            <w:tcW w:w="2925" w:type="dxa"/>
            <w:gridSpan w:val="2"/>
          </w:tcPr>
          <w:p w14:paraId="30EFF90F" w14:textId="77777777" w:rsidR="007B1551" w:rsidRPr="00B653FB" w:rsidRDefault="00541225">
            <w:pPr>
              <w:spacing w:after="0" w:line="360" w:lineRule="auto"/>
              <w:rPr>
                <w:b/>
                <w:sz w:val="24"/>
                <w:szCs w:val="24"/>
                <w:lang w:val="en-ZW"/>
              </w:rPr>
            </w:pPr>
            <w:r w:rsidRPr="00B653FB">
              <w:rPr>
                <w:b/>
                <w:sz w:val="24"/>
                <w:szCs w:val="24"/>
                <w:lang w:val="en-ZW"/>
              </w:rPr>
              <w:t>When using the application</w:t>
            </w:r>
          </w:p>
        </w:tc>
      </w:tr>
      <w:tr w:rsidR="007B1551" w:rsidRPr="00B653FB" w14:paraId="7C13248E" w14:textId="77777777">
        <w:tc>
          <w:tcPr>
            <w:tcW w:w="3256" w:type="dxa"/>
          </w:tcPr>
          <w:p w14:paraId="0B897E8F" w14:textId="77777777" w:rsidR="007B1551" w:rsidRPr="00B653FB" w:rsidRDefault="00541225">
            <w:pPr>
              <w:spacing w:after="0" w:line="360" w:lineRule="auto"/>
              <w:rPr>
                <w:sz w:val="24"/>
                <w:szCs w:val="24"/>
                <w:lang w:val="en-ZW"/>
              </w:rPr>
            </w:pPr>
            <w:r w:rsidRPr="00B653FB">
              <w:rPr>
                <w:sz w:val="24"/>
                <w:szCs w:val="24"/>
                <w:lang w:val="en-ZW"/>
              </w:rPr>
              <w:t>Goodwill</w:t>
            </w:r>
          </w:p>
        </w:tc>
        <w:tc>
          <w:tcPr>
            <w:tcW w:w="1417" w:type="dxa"/>
          </w:tcPr>
          <w:p w14:paraId="34C8E6FA" w14:textId="77777777" w:rsidR="007B1551" w:rsidRPr="00B653FB" w:rsidRDefault="00541225">
            <w:pPr>
              <w:spacing w:after="0" w:line="360" w:lineRule="auto"/>
              <w:rPr>
                <w:sz w:val="24"/>
                <w:szCs w:val="24"/>
                <w:lang w:val="en-ZW"/>
              </w:rPr>
            </w:pPr>
            <w:r w:rsidRPr="00B653FB">
              <w:rPr>
                <w:sz w:val="24"/>
                <w:szCs w:val="24"/>
                <w:lang w:val="en-ZW"/>
              </w:rPr>
              <w:t>20000</w:t>
            </w:r>
          </w:p>
        </w:tc>
        <w:tc>
          <w:tcPr>
            <w:tcW w:w="1418" w:type="dxa"/>
          </w:tcPr>
          <w:p w14:paraId="1A51DE8D" w14:textId="77777777" w:rsidR="007B1551" w:rsidRPr="00B653FB" w:rsidRDefault="007B1551">
            <w:pPr>
              <w:spacing w:after="0" w:line="360" w:lineRule="auto"/>
              <w:rPr>
                <w:sz w:val="24"/>
                <w:szCs w:val="24"/>
                <w:lang w:val="en-ZW"/>
              </w:rPr>
            </w:pPr>
          </w:p>
        </w:tc>
        <w:tc>
          <w:tcPr>
            <w:tcW w:w="1559" w:type="dxa"/>
          </w:tcPr>
          <w:p w14:paraId="51D37B42" w14:textId="77777777" w:rsidR="007B1551" w:rsidRPr="00B653FB" w:rsidRDefault="00541225">
            <w:pPr>
              <w:spacing w:after="0" w:line="360" w:lineRule="auto"/>
              <w:rPr>
                <w:sz w:val="24"/>
                <w:szCs w:val="24"/>
                <w:lang w:val="en-ZW"/>
              </w:rPr>
            </w:pPr>
            <w:r w:rsidRPr="00B653FB">
              <w:rPr>
                <w:sz w:val="24"/>
                <w:szCs w:val="24"/>
                <w:lang w:val="en-ZW"/>
              </w:rPr>
              <w:t>40000</w:t>
            </w:r>
          </w:p>
        </w:tc>
        <w:tc>
          <w:tcPr>
            <w:tcW w:w="1366" w:type="dxa"/>
          </w:tcPr>
          <w:p w14:paraId="392C85BB" w14:textId="77777777" w:rsidR="007B1551" w:rsidRPr="00B653FB" w:rsidRDefault="007B1551">
            <w:pPr>
              <w:spacing w:after="0" w:line="360" w:lineRule="auto"/>
              <w:rPr>
                <w:sz w:val="24"/>
                <w:szCs w:val="24"/>
                <w:lang w:val="en-ZW"/>
              </w:rPr>
            </w:pPr>
          </w:p>
        </w:tc>
      </w:tr>
      <w:tr w:rsidR="007B1551" w:rsidRPr="00B653FB" w14:paraId="0528FD8F" w14:textId="77777777">
        <w:tc>
          <w:tcPr>
            <w:tcW w:w="3256" w:type="dxa"/>
          </w:tcPr>
          <w:p w14:paraId="056E62B0" w14:textId="1B8553D5" w:rsidR="007B1551" w:rsidRPr="00B653FB" w:rsidRDefault="00E76080">
            <w:pPr>
              <w:spacing w:after="0" w:line="360" w:lineRule="auto"/>
              <w:rPr>
                <w:sz w:val="24"/>
                <w:szCs w:val="24"/>
                <w:lang w:val="en-ZW"/>
              </w:rPr>
            </w:pPr>
            <w:r w:rsidRPr="00B653FB">
              <w:rPr>
                <w:sz w:val="24"/>
                <w:szCs w:val="24"/>
                <w:lang w:val="en-ZW"/>
              </w:rPr>
              <w:t>S</w:t>
            </w:r>
            <w:r w:rsidR="00541225" w:rsidRPr="00B653FB">
              <w:rPr>
                <w:sz w:val="24"/>
                <w:szCs w:val="24"/>
                <w:lang w:val="en-ZW"/>
              </w:rPr>
              <w:t>ales</w:t>
            </w:r>
          </w:p>
        </w:tc>
        <w:tc>
          <w:tcPr>
            <w:tcW w:w="1417" w:type="dxa"/>
          </w:tcPr>
          <w:p w14:paraId="76CC9A3B" w14:textId="77777777" w:rsidR="007B1551" w:rsidRPr="00B653FB" w:rsidRDefault="00541225">
            <w:pPr>
              <w:spacing w:after="0" w:line="360" w:lineRule="auto"/>
              <w:rPr>
                <w:sz w:val="24"/>
                <w:szCs w:val="24"/>
                <w:lang w:val="en-ZW"/>
              </w:rPr>
            </w:pPr>
            <w:r w:rsidRPr="00B653FB">
              <w:rPr>
                <w:sz w:val="24"/>
                <w:szCs w:val="24"/>
                <w:lang w:val="en-ZW"/>
              </w:rPr>
              <w:t>34000</w:t>
            </w:r>
          </w:p>
        </w:tc>
        <w:tc>
          <w:tcPr>
            <w:tcW w:w="1418" w:type="dxa"/>
          </w:tcPr>
          <w:p w14:paraId="2245AE4A" w14:textId="77777777" w:rsidR="007B1551" w:rsidRPr="00B653FB" w:rsidRDefault="007B1551">
            <w:pPr>
              <w:spacing w:after="0" w:line="360" w:lineRule="auto"/>
              <w:rPr>
                <w:sz w:val="24"/>
                <w:szCs w:val="24"/>
                <w:lang w:val="en-ZW"/>
              </w:rPr>
            </w:pPr>
          </w:p>
        </w:tc>
        <w:tc>
          <w:tcPr>
            <w:tcW w:w="1559" w:type="dxa"/>
          </w:tcPr>
          <w:p w14:paraId="663C133D" w14:textId="77777777" w:rsidR="007B1551" w:rsidRPr="00B653FB" w:rsidRDefault="00541225">
            <w:pPr>
              <w:spacing w:after="0" w:line="360" w:lineRule="auto"/>
              <w:rPr>
                <w:sz w:val="24"/>
                <w:szCs w:val="24"/>
                <w:lang w:val="en-ZW"/>
              </w:rPr>
            </w:pPr>
            <w:r w:rsidRPr="00B653FB">
              <w:rPr>
                <w:sz w:val="24"/>
                <w:szCs w:val="24"/>
                <w:lang w:val="en-ZW"/>
              </w:rPr>
              <w:t>68000</w:t>
            </w:r>
          </w:p>
        </w:tc>
        <w:tc>
          <w:tcPr>
            <w:tcW w:w="1366" w:type="dxa"/>
          </w:tcPr>
          <w:p w14:paraId="29BAFA81" w14:textId="77777777" w:rsidR="007B1551" w:rsidRPr="00B653FB" w:rsidRDefault="007B1551">
            <w:pPr>
              <w:spacing w:after="0" w:line="360" w:lineRule="auto"/>
              <w:rPr>
                <w:sz w:val="24"/>
                <w:szCs w:val="24"/>
                <w:lang w:val="en-ZW"/>
              </w:rPr>
            </w:pPr>
          </w:p>
        </w:tc>
      </w:tr>
      <w:tr w:rsidR="007B1551" w:rsidRPr="00B653FB" w14:paraId="1985B336" w14:textId="77777777">
        <w:tc>
          <w:tcPr>
            <w:tcW w:w="3256" w:type="dxa"/>
          </w:tcPr>
          <w:p w14:paraId="1094107F" w14:textId="77777777" w:rsidR="007B1551" w:rsidRPr="00B653FB" w:rsidRDefault="00541225">
            <w:pPr>
              <w:spacing w:after="0" w:line="360" w:lineRule="auto"/>
              <w:rPr>
                <w:sz w:val="24"/>
                <w:szCs w:val="24"/>
                <w:lang w:val="en-ZW"/>
              </w:rPr>
            </w:pPr>
            <w:r w:rsidRPr="00B653FB">
              <w:rPr>
                <w:sz w:val="24"/>
                <w:szCs w:val="24"/>
                <w:lang w:val="en-ZW"/>
              </w:rPr>
              <w:t>Total Benefits</w:t>
            </w:r>
          </w:p>
        </w:tc>
        <w:tc>
          <w:tcPr>
            <w:tcW w:w="1417" w:type="dxa"/>
          </w:tcPr>
          <w:p w14:paraId="1B499ECC" w14:textId="77777777" w:rsidR="007B1551" w:rsidRPr="00B653FB" w:rsidRDefault="007B1551">
            <w:pPr>
              <w:spacing w:after="0" w:line="360" w:lineRule="auto"/>
              <w:rPr>
                <w:sz w:val="24"/>
                <w:szCs w:val="24"/>
                <w:lang w:val="en-ZW"/>
              </w:rPr>
            </w:pPr>
          </w:p>
        </w:tc>
        <w:tc>
          <w:tcPr>
            <w:tcW w:w="1418" w:type="dxa"/>
          </w:tcPr>
          <w:p w14:paraId="725DB699" w14:textId="77777777" w:rsidR="007B1551" w:rsidRPr="00B653FB" w:rsidRDefault="00541225">
            <w:pPr>
              <w:spacing w:after="0" w:line="360" w:lineRule="auto"/>
              <w:rPr>
                <w:sz w:val="24"/>
                <w:szCs w:val="24"/>
                <w:lang w:val="en-ZW"/>
              </w:rPr>
            </w:pPr>
            <w:r w:rsidRPr="00B653FB">
              <w:rPr>
                <w:sz w:val="24"/>
                <w:szCs w:val="24"/>
                <w:lang w:val="en-ZW"/>
              </w:rPr>
              <w:t>54000</w:t>
            </w:r>
          </w:p>
        </w:tc>
        <w:tc>
          <w:tcPr>
            <w:tcW w:w="1559" w:type="dxa"/>
          </w:tcPr>
          <w:p w14:paraId="1032F828" w14:textId="77777777" w:rsidR="007B1551" w:rsidRPr="00B653FB" w:rsidRDefault="007B1551">
            <w:pPr>
              <w:spacing w:after="0" w:line="360" w:lineRule="auto"/>
              <w:rPr>
                <w:sz w:val="24"/>
                <w:szCs w:val="24"/>
                <w:lang w:val="en-ZW"/>
              </w:rPr>
            </w:pPr>
          </w:p>
        </w:tc>
        <w:tc>
          <w:tcPr>
            <w:tcW w:w="1366" w:type="dxa"/>
          </w:tcPr>
          <w:p w14:paraId="0E66D1A7" w14:textId="77777777" w:rsidR="007B1551" w:rsidRPr="00B653FB" w:rsidRDefault="00541225">
            <w:pPr>
              <w:spacing w:after="0" w:line="360" w:lineRule="auto"/>
              <w:rPr>
                <w:sz w:val="24"/>
                <w:szCs w:val="24"/>
                <w:lang w:val="en-ZW"/>
              </w:rPr>
            </w:pPr>
            <w:r w:rsidRPr="00B653FB">
              <w:rPr>
                <w:sz w:val="24"/>
                <w:szCs w:val="24"/>
                <w:lang w:val="en-ZW"/>
              </w:rPr>
              <w:t>1008000</w:t>
            </w:r>
          </w:p>
        </w:tc>
      </w:tr>
      <w:tr w:rsidR="007B1551" w:rsidRPr="00B653FB" w14:paraId="7BF443B9" w14:textId="77777777">
        <w:tc>
          <w:tcPr>
            <w:tcW w:w="3256" w:type="dxa"/>
          </w:tcPr>
          <w:p w14:paraId="3938D34B" w14:textId="77777777" w:rsidR="007B1551" w:rsidRPr="00B653FB" w:rsidRDefault="00541225">
            <w:pPr>
              <w:spacing w:after="0" w:line="360" w:lineRule="auto"/>
              <w:rPr>
                <w:b/>
                <w:sz w:val="24"/>
                <w:szCs w:val="24"/>
                <w:lang w:val="en-ZW"/>
              </w:rPr>
            </w:pPr>
            <w:r w:rsidRPr="00B653FB">
              <w:rPr>
                <w:b/>
                <w:sz w:val="24"/>
                <w:szCs w:val="24"/>
                <w:lang w:val="en-ZW"/>
              </w:rPr>
              <w:t>Development Costs</w:t>
            </w:r>
          </w:p>
        </w:tc>
        <w:tc>
          <w:tcPr>
            <w:tcW w:w="1417" w:type="dxa"/>
          </w:tcPr>
          <w:p w14:paraId="540EB252" w14:textId="77777777" w:rsidR="007B1551" w:rsidRPr="00B653FB" w:rsidRDefault="007B1551">
            <w:pPr>
              <w:spacing w:after="0" w:line="360" w:lineRule="auto"/>
              <w:rPr>
                <w:sz w:val="24"/>
                <w:szCs w:val="24"/>
                <w:lang w:val="en-ZW"/>
              </w:rPr>
            </w:pPr>
          </w:p>
        </w:tc>
        <w:tc>
          <w:tcPr>
            <w:tcW w:w="1418" w:type="dxa"/>
          </w:tcPr>
          <w:p w14:paraId="52DBD7F8" w14:textId="77777777" w:rsidR="007B1551" w:rsidRPr="00B653FB" w:rsidRDefault="007B1551">
            <w:pPr>
              <w:spacing w:after="0" w:line="360" w:lineRule="auto"/>
              <w:rPr>
                <w:sz w:val="24"/>
                <w:szCs w:val="24"/>
                <w:lang w:val="en-ZW"/>
              </w:rPr>
            </w:pPr>
          </w:p>
        </w:tc>
        <w:tc>
          <w:tcPr>
            <w:tcW w:w="1559" w:type="dxa"/>
          </w:tcPr>
          <w:p w14:paraId="56F91950" w14:textId="77777777" w:rsidR="007B1551" w:rsidRPr="00B653FB" w:rsidRDefault="007B1551">
            <w:pPr>
              <w:spacing w:after="0" w:line="360" w:lineRule="auto"/>
              <w:rPr>
                <w:sz w:val="24"/>
                <w:szCs w:val="24"/>
                <w:lang w:val="en-ZW"/>
              </w:rPr>
            </w:pPr>
          </w:p>
        </w:tc>
        <w:tc>
          <w:tcPr>
            <w:tcW w:w="1366" w:type="dxa"/>
          </w:tcPr>
          <w:p w14:paraId="2D4CF232" w14:textId="77777777" w:rsidR="007B1551" w:rsidRPr="00B653FB" w:rsidRDefault="007B1551">
            <w:pPr>
              <w:spacing w:after="0" w:line="360" w:lineRule="auto"/>
              <w:rPr>
                <w:sz w:val="24"/>
                <w:szCs w:val="24"/>
                <w:lang w:val="en-ZW"/>
              </w:rPr>
            </w:pPr>
          </w:p>
        </w:tc>
      </w:tr>
      <w:tr w:rsidR="007B1551" w:rsidRPr="00B653FB" w14:paraId="6851656A" w14:textId="77777777">
        <w:tc>
          <w:tcPr>
            <w:tcW w:w="3256" w:type="dxa"/>
          </w:tcPr>
          <w:p w14:paraId="64D70F0F" w14:textId="77777777" w:rsidR="007B1551" w:rsidRPr="00B653FB" w:rsidRDefault="00541225">
            <w:pPr>
              <w:spacing w:after="0" w:line="360" w:lineRule="auto"/>
              <w:rPr>
                <w:sz w:val="24"/>
                <w:szCs w:val="24"/>
                <w:lang w:val="en-ZW"/>
              </w:rPr>
            </w:pPr>
            <w:r w:rsidRPr="00B653FB">
              <w:rPr>
                <w:sz w:val="24"/>
                <w:szCs w:val="24"/>
                <w:lang w:val="en-ZW"/>
              </w:rPr>
              <w:t>Technical labour</w:t>
            </w:r>
          </w:p>
        </w:tc>
        <w:tc>
          <w:tcPr>
            <w:tcW w:w="1417" w:type="dxa"/>
          </w:tcPr>
          <w:p w14:paraId="2969A039" w14:textId="77777777" w:rsidR="007B1551" w:rsidRPr="00B653FB" w:rsidRDefault="00541225">
            <w:pPr>
              <w:spacing w:after="0" w:line="360" w:lineRule="auto"/>
              <w:rPr>
                <w:sz w:val="24"/>
                <w:szCs w:val="24"/>
                <w:lang w:val="en-ZW"/>
              </w:rPr>
            </w:pPr>
            <w:r w:rsidRPr="00B653FB">
              <w:rPr>
                <w:sz w:val="24"/>
                <w:szCs w:val="24"/>
                <w:lang w:val="en-ZW"/>
              </w:rPr>
              <w:t>6500</w:t>
            </w:r>
          </w:p>
        </w:tc>
        <w:tc>
          <w:tcPr>
            <w:tcW w:w="1418" w:type="dxa"/>
          </w:tcPr>
          <w:p w14:paraId="54346227" w14:textId="77777777" w:rsidR="007B1551" w:rsidRPr="00B653FB" w:rsidRDefault="007B1551">
            <w:pPr>
              <w:spacing w:after="0" w:line="360" w:lineRule="auto"/>
              <w:rPr>
                <w:sz w:val="24"/>
                <w:szCs w:val="24"/>
                <w:lang w:val="en-ZW"/>
              </w:rPr>
            </w:pPr>
          </w:p>
        </w:tc>
        <w:tc>
          <w:tcPr>
            <w:tcW w:w="1559" w:type="dxa"/>
          </w:tcPr>
          <w:p w14:paraId="78A65BE3" w14:textId="77777777" w:rsidR="007B1551" w:rsidRPr="00B653FB" w:rsidRDefault="00541225">
            <w:pPr>
              <w:spacing w:after="0" w:line="360" w:lineRule="auto"/>
              <w:rPr>
                <w:sz w:val="24"/>
                <w:szCs w:val="24"/>
                <w:lang w:val="en-ZW"/>
              </w:rPr>
            </w:pPr>
            <w:r w:rsidRPr="00B653FB">
              <w:rPr>
                <w:sz w:val="24"/>
                <w:szCs w:val="24"/>
                <w:lang w:val="en-ZW"/>
              </w:rPr>
              <w:t>7500</w:t>
            </w:r>
          </w:p>
        </w:tc>
        <w:tc>
          <w:tcPr>
            <w:tcW w:w="1366" w:type="dxa"/>
          </w:tcPr>
          <w:p w14:paraId="21201EFC" w14:textId="77777777" w:rsidR="007B1551" w:rsidRPr="00B653FB" w:rsidRDefault="007B1551">
            <w:pPr>
              <w:spacing w:after="0" w:line="360" w:lineRule="auto"/>
              <w:rPr>
                <w:sz w:val="24"/>
                <w:szCs w:val="24"/>
                <w:lang w:val="en-ZW"/>
              </w:rPr>
            </w:pPr>
          </w:p>
        </w:tc>
      </w:tr>
      <w:tr w:rsidR="007B1551" w:rsidRPr="00B653FB" w14:paraId="6C8C0F21" w14:textId="77777777">
        <w:tc>
          <w:tcPr>
            <w:tcW w:w="3256" w:type="dxa"/>
          </w:tcPr>
          <w:p w14:paraId="15AC725F" w14:textId="77777777" w:rsidR="007B1551" w:rsidRPr="00B653FB" w:rsidRDefault="00541225">
            <w:pPr>
              <w:spacing w:after="0" w:line="360" w:lineRule="auto"/>
              <w:rPr>
                <w:sz w:val="24"/>
                <w:szCs w:val="24"/>
                <w:lang w:val="en-ZW"/>
              </w:rPr>
            </w:pPr>
            <w:r w:rsidRPr="00B653FB">
              <w:rPr>
                <w:sz w:val="24"/>
                <w:szCs w:val="24"/>
                <w:lang w:val="en-ZW"/>
              </w:rPr>
              <w:t>Additional Hardware</w:t>
            </w:r>
          </w:p>
        </w:tc>
        <w:tc>
          <w:tcPr>
            <w:tcW w:w="1417" w:type="dxa"/>
          </w:tcPr>
          <w:p w14:paraId="13AC5858" w14:textId="77777777" w:rsidR="007B1551" w:rsidRPr="00B653FB" w:rsidRDefault="00541225">
            <w:pPr>
              <w:spacing w:after="0" w:line="360" w:lineRule="auto"/>
              <w:rPr>
                <w:sz w:val="24"/>
                <w:szCs w:val="24"/>
                <w:lang w:val="en-ZW"/>
              </w:rPr>
            </w:pPr>
            <w:r w:rsidRPr="00B653FB">
              <w:rPr>
                <w:sz w:val="24"/>
                <w:szCs w:val="24"/>
                <w:lang w:val="en-ZW"/>
              </w:rPr>
              <w:t>10300</w:t>
            </w:r>
          </w:p>
        </w:tc>
        <w:tc>
          <w:tcPr>
            <w:tcW w:w="1418" w:type="dxa"/>
          </w:tcPr>
          <w:p w14:paraId="55C5D36D" w14:textId="77777777" w:rsidR="007B1551" w:rsidRPr="00B653FB" w:rsidRDefault="007B1551">
            <w:pPr>
              <w:spacing w:after="0" w:line="360" w:lineRule="auto"/>
              <w:rPr>
                <w:sz w:val="24"/>
                <w:szCs w:val="24"/>
                <w:lang w:val="en-ZW"/>
              </w:rPr>
            </w:pPr>
          </w:p>
        </w:tc>
        <w:tc>
          <w:tcPr>
            <w:tcW w:w="1559" w:type="dxa"/>
          </w:tcPr>
          <w:p w14:paraId="214CE3ED" w14:textId="77777777" w:rsidR="007B1551" w:rsidRPr="00B653FB" w:rsidRDefault="00541225">
            <w:pPr>
              <w:spacing w:after="0" w:line="360" w:lineRule="auto"/>
              <w:rPr>
                <w:sz w:val="24"/>
                <w:szCs w:val="24"/>
                <w:lang w:val="en-ZW"/>
              </w:rPr>
            </w:pPr>
            <w:r w:rsidRPr="00B653FB">
              <w:rPr>
                <w:sz w:val="24"/>
                <w:szCs w:val="24"/>
                <w:lang w:val="en-ZW"/>
              </w:rPr>
              <w:t>11300</w:t>
            </w:r>
          </w:p>
        </w:tc>
        <w:tc>
          <w:tcPr>
            <w:tcW w:w="1366" w:type="dxa"/>
          </w:tcPr>
          <w:p w14:paraId="1DD0C115" w14:textId="77777777" w:rsidR="007B1551" w:rsidRPr="00B653FB" w:rsidRDefault="007B1551">
            <w:pPr>
              <w:spacing w:after="0" w:line="360" w:lineRule="auto"/>
              <w:rPr>
                <w:sz w:val="24"/>
                <w:szCs w:val="24"/>
                <w:lang w:val="en-ZW"/>
              </w:rPr>
            </w:pPr>
          </w:p>
        </w:tc>
      </w:tr>
      <w:tr w:rsidR="007B1551" w:rsidRPr="00B653FB" w14:paraId="728DB478" w14:textId="77777777">
        <w:tc>
          <w:tcPr>
            <w:tcW w:w="3256" w:type="dxa"/>
          </w:tcPr>
          <w:p w14:paraId="542D5049" w14:textId="77777777" w:rsidR="007B1551" w:rsidRPr="00B653FB" w:rsidRDefault="00541225">
            <w:pPr>
              <w:spacing w:after="0" w:line="360" w:lineRule="auto"/>
              <w:rPr>
                <w:sz w:val="24"/>
                <w:szCs w:val="24"/>
                <w:lang w:val="en-ZW"/>
              </w:rPr>
            </w:pPr>
            <w:r w:rsidRPr="00B653FB">
              <w:rPr>
                <w:sz w:val="24"/>
                <w:szCs w:val="24"/>
                <w:lang w:val="en-ZW"/>
              </w:rPr>
              <w:t>Staff training</w:t>
            </w:r>
          </w:p>
        </w:tc>
        <w:tc>
          <w:tcPr>
            <w:tcW w:w="1417" w:type="dxa"/>
          </w:tcPr>
          <w:p w14:paraId="696DDE8D" w14:textId="77777777" w:rsidR="007B1551" w:rsidRPr="00B653FB" w:rsidRDefault="00541225">
            <w:pPr>
              <w:spacing w:after="0" w:line="360" w:lineRule="auto"/>
              <w:rPr>
                <w:sz w:val="24"/>
                <w:szCs w:val="24"/>
                <w:lang w:val="en-ZW"/>
              </w:rPr>
            </w:pPr>
            <w:r w:rsidRPr="00B653FB">
              <w:rPr>
                <w:sz w:val="24"/>
                <w:szCs w:val="24"/>
                <w:lang w:val="en-ZW"/>
              </w:rPr>
              <w:t>1800</w:t>
            </w:r>
          </w:p>
        </w:tc>
        <w:tc>
          <w:tcPr>
            <w:tcW w:w="1418" w:type="dxa"/>
          </w:tcPr>
          <w:p w14:paraId="36FFC5DA" w14:textId="77777777" w:rsidR="007B1551" w:rsidRPr="00B653FB" w:rsidRDefault="007B1551">
            <w:pPr>
              <w:spacing w:after="0" w:line="360" w:lineRule="auto"/>
              <w:rPr>
                <w:sz w:val="24"/>
                <w:szCs w:val="24"/>
                <w:lang w:val="en-ZW"/>
              </w:rPr>
            </w:pPr>
          </w:p>
        </w:tc>
        <w:tc>
          <w:tcPr>
            <w:tcW w:w="1559" w:type="dxa"/>
          </w:tcPr>
          <w:p w14:paraId="0D5614FD" w14:textId="77777777" w:rsidR="007B1551" w:rsidRPr="00B653FB" w:rsidRDefault="00541225">
            <w:pPr>
              <w:spacing w:after="0" w:line="360" w:lineRule="auto"/>
              <w:rPr>
                <w:sz w:val="24"/>
                <w:szCs w:val="24"/>
                <w:lang w:val="en-ZW"/>
              </w:rPr>
            </w:pPr>
            <w:r w:rsidRPr="00B653FB">
              <w:rPr>
                <w:sz w:val="24"/>
                <w:szCs w:val="24"/>
                <w:lang w:val="en-ZW"/>
              </w:rPr>
              <w:t>2000</w:t>
            </w:r>
          </w:p>
        </w:tc>
        <w:tc>
          <w:tcPr>
            <w:tcW w:w="1366" w:type="dxa"/>
          </w:tcPr>
          <w:p w14:paraId="3A6FEAC1" w14:textId="77777777" w:rsidR="007B1551" w:rsidRPr="00B653FB" w:rsidRDefault="007B1551">
            <w:pPr>
              <w:spacing w:after="0" w:line="360" w:lineRule="auto"/>
              <w:rPr>
                <w:sz w:val="24"/>
                <w:szCs w:val="24"/>
                <w:lang w:val="en-ZW"/>
              </w:rPr>
            </w:pPr>
          </w:p>
        </w:tc>
      </w:tr>
      <w:tr w:rsidR="007B1551" w:rsidRPr="00B653FB" w14:paraId="6C1455A7" w14:textId="77777777">
        <w:tc>
          <w:tcPr>
            <w:tcW w:w="3256" w:type="dxa"/>
          </w:tcPr>
          <w:p w14:paraId="41514EF0" w14:textId="77777777" w:rsidR="007B1551" w:rsidRPr="00B653FB" w:rsidRDefault="00541225">
            <w:pPr>
              <w:spacing w:after="0" w:line="360" w:lineRule="auto"/>
              <w:rPr>
                <w:sz w:val="24"/>
                <w:szCs w:val="24"/>
                <w:lang w:val="en-ZW"/>
              </w:rPr>
            </w:pPr>
            <w:r w:rsidRPr="00B653FB">
              <w:rPr>
                <w:sz w:val="24"/>
                <w:szCs w:val="24"/>
                <w:lang w:val="en-ZW"/>
              </w:rPr>
              <w:t>Total Development Cost</w:t>
            </w:r>
          </w:p>
        </w:tc>
        <w:tc>
          <w:tcPr>
            <w:tcW w:w="1417" w:type="dxa"/>
          </w:tcPr>
          <w:p w14:paraId="674E2407" w14:textId="77777777" w:rsidR="007B1551" w:rsidRPr="00B653FB" w:rsidRDefault="007B1551">
            <w:pPr>
              <w:spacing w:after="0" w:line="360" w:lineRule="auto"/>
              <w:rPr>
                <w:sz w:val="24"/>
                <w:szCs w:val="24"/>
                <w:lang w:val="en-ZW"/>
              </w:rPr>
            </w:pPr>
          </w:p>
        </w:tc>
        <w:tc>
          <w:tcPr>
            <w:tcW w:w="1418" w:type="dxa"/>
          </w:tcPr>
          <w:p w14:paraId="3BC90E63" w14:textId="77777777" w:rsidR="007B1551" w:rsidRPr="00B653FB" w:rsidRDefault="00541225">
            <w:pPr>
              <w:spacing w:after="0" w:line="360" w:lineRule="auto"/>
              <w:rPr>
                <w:sz w:val="24"/>
                <w:szCs w:val="24"/>
                <w:lang w:val="en-ZW"/>
              </w:rPr>
            </w:pPr>
            <w:r w:rsidRPr="00B653FB">
              <w:rPr>
                <w:sz w:val="24"/>
                <w:szCs w:val="24"/>
                <w:lang w:val="en-ZW"/>
              </w:rPr>
              <w:t>(18500)</w:t>
            </w:r>
          </w:p>
        </w:tc>
        <w:tc>
          <w:tcPr>
            <w:tcW w:w="1559" w:type="dxa"/>
          </w:tcPr>
          <w:p w14:paraId="2B39D0BF" w14:textId="77777777" w:rsidR="007B1551" w:rsidRPr="00B653FB" w:rsidRDefault="007B1551">
            <w:pPr>
              <w:spacing w:after="0" w:line="360" w:lineRule="auto"/>
              <w:rPr>
                <w:sz w:val="24"/>
                <w:szCs w:val="24"/>
                <w:lang w:val="en-ZW"/>
              </w:rPr>
            </w:pPr>
          </w:p>
        </w:tc>
        <w:tc>
          <w:tcPr>
            <w:tcW w:w="1366" w:type="dxa"/>
          </w:tcPr>
          <w:p w14:paraId="6409EEA0" w14:textId="77777777" w:rsidR="007B1551" w:rsidRPr="00B653FB" w:rsidRDefault="00541225">
            <w:pPr>
              <w:spacing w:after="0" w:line="360" w:lineRule="auto"/>
              <w:rPr>
                <w:sz w:val="24"/>
                <w:szCs w:val="24"/>
                <w:lang w:val="en-ZW"/>
              </w:rPr>
            </w:pPr>
            <w:r w:rsidRPr="00B653FB">
              <w:rPr>
                <w:sz w:val="24"/>
                <w:szCs w:val="24"/>
                <w:lang w:val="en-ZW"/>
              </w:rPr>
              <w:t>(20800)</w:t>
            </w:r>
          </w:p>
        </w:tc>
      </w:tr>
      <w:tr w:rsidR="007B1551" w:rsidRPr="00B653FB" w14:paraId="0520B834" w14:textId="77777777">
        <w:tc>
          <w:tcPr>
            <w:tcW w:w="3256" w:type="dxa"/>
          </w:tcPr>
          <w:p w14:paraId="6326C63A" w14:textId="77777777" w:rsidR="007B1551" w:rsidRPr="00B653FB" w:rsidRDefault="00541225">
            <w:pPr>
              <w:spacing w:after="0" w:line="360" w:lineRule="auto"/>
              <w:rPr>
                <w:b/>
                <w:sz w:val="24"/>
                <w:szCs w:val="24"/>
                <w:lang w:val="en-ZW"/>
              </w:rPr>
            </w:pPr>
            <w:r w:rsidRPr="00B653FB">
              <w:rPr>
                <w:b/>
                <w:sz w:val="24"/>
                <w:szCs w:val="24"/>
                <w:lang w:val="en-ZW"/>
              </w:rPr>
              <w:t>Operational Cost</w:t>
            </w:r>
          </w:p>
        </w:tc>
        <w:tc>
          <w:tcPr>
            <w:tcW w:w="1417" w:type="dxa"/>
          </w:tcPr>
          <w:p w14:paraId="618F81E6" w14:textId="77777777" w:rsidR="007B1551" w:rsidRPr="00B653FB" w:rsidRDefault="007B1551">
            <w:pPr>
              <w:spacing w:after="0" w:line="360" w:lineRule="auto"/>
              <w:rPr>
                <w:sz w:val="24"/>
                <w:szCs w:val="24"/>
                <w:lang w:val="en-ZW"/>
              </w:rPr>
            </w:pPr>
          </w:p>
        </w:tc>
        <w:tc>
          <w:tcPr>
            <w:tcW w:w="1418" w:type="dxa"/>
          </w:tcPr>
          <w:p w14:paraId="597744CC" w14:textId="77777777" w:rsidR="007B1551" w:rsidRPr="00B653FB" w:rsidRDefault="007B1551">
            <w:pPr>
              <w:spacing w:after="0" w:line="360" w:lineRule="auto"/>
              <w:rPr>
                <w:sz w:val="24"/>
                <w:szCs w:val="24"/>
                <w:lang w:val="en-ZW"/>
              </w:rPr>
            </w:pPr>
          </w:p>
        </w:tc>
        <w:tc>
          <w:tcPr>
            <w:tcW w:w="1559" w:type="dxa"/>
          </w:tcPr>
          <w:p w14:paraId="4F9723B2" w14:textId="77777777" w:rsidR="007B1551" w:rsidRPr="00B653FB" w:rsidRDefault="007B1551">
            <w:pPr>
              <w:spacing w:after="0" w:line="360" w:lineRule="auto"/>
              <w:rPr>
                <w:sz w:val="24"/>
                <w:szCs w:val="24"/>
                <w:lang w:val="en-ZW"/>
              </w:rPr>
            </w:pPr>
          </w:p>
        </w:tc>
        <w:tc>
          <w:tcPr>
            <w:tcW w:w="1366" w:type="dxa"/>
          </w:tcPr>
          <w:p w14:paraId="7441387B" w14:textId="77777777" w:rsidR="007B1551" w:rsidRPr="00B653FB" w:rsidRDefault="007B1551">
            <w:pPr>
              <w:spacing w:after="0" w:line="360" w:lineRule="auto"/>
              <w:rPr>
                <w:sz w:val="24"/>
                <w:szCs w:val="24"/>
                <w:lang w:val="en-ZW"/>
              </w:rPr>
            </w:pPr>
          </w:p>
        </w:tc>
      </w:tr>
      <w:tr w:rsidR="007B1551" w:rsidRPr="00B653FB" w14:paraId="005772F1" w14:textId="77777777">
        <w:tc>
          <w:tcPr>
            <w:tcW w:w="3256" w:type="dxa"/>
          </w:tcPr>
          <w:p w14:paraId="53475D8F" w14:textId="77777777" w:rsidR="007B1551" w:rsidRPr="00B653FB" w:rsidRDefault="00541225">
            <w:pPr>
              <w:spacing w:after="0" w:line="360" w:lineRule="auto"/>
              <w:rPr>
                <w:sz w:val="24"/>
                <w:szCs w:val="24"/>
                <w:lang w:val="en-ZW"/>
              </w:rPr>
            </w:pPr>
            <w:r w:rsidRPr="00B653FB">
              <w:rPr>
                <w:sz w:val="24"/>
                <w:szCs w:val="24"/>
                <w:lang w:val="en-ZW"/>
              </w:rPr>
              <w:t>Hardware Maintenance</w:t>
            </w:r>
          </w:p>
        </w:tc>
        <w:tc>
          <w:tcPr>
            <w:tcW w:w="1417" w:type="dxa"/>
          </w:tcPr>
          <w:p w14:paraId="73DD1967" w14:textId="77777777" w:rsidR="007B1551" w:rsidRPr="00B653FB" w:rsidRDefault="00541225">
            <w:pPr>
              <w:spacing w:after="0" w:line="360" w:lineRule="auto"/>
              <w:rPr>
                <w:sz w:val="24"/>
                <w:szCs w:val="24"/>
                <w:lang w:val="en-ZW"/>
              </w:rPr>
            </w:pPr>
            <w:r w:rsidRPr="00B653FB">
              <w:rPr>
                <w:sz w:val="24"/>
                <w:szCs w:val="24"/>
                <w:lang w:val="en-ZW"/>
              </w:rPr>
              <w:t>5500</w:t>
            </w:r>
          </w:p>
        </w:tc>
        <w:tc>
          <w:tcPr>
            <w:tcW w:w="1418" w:type="dxa"/>
          </w:tcPr>
          <w:p w14:paraId="04247830" w14:textId="77777777" w:rsidR="007B1551" w:rsidRPr="00B653FB" w:rsidRDefault="007B1551">
            <w:pPr>
              <w:spacing w:after="0" w:line="360" w:lineRule="auto"/>
              <w:rPr>
                <w:sz w:val="24"/>
                <w:szCs w:val="24"/>
                <w:lang w:val="en-ZW"/>
              </w:rPr>
            </w:pPr>
          </w:p>
        </w:tc>
        <w:tc>
          <w:tcPr>
            <w:tcW w:w="1559" w:type="dxa"/>
          </w:tcPr>
          <w:p w14:paraId="06236EFB" w14:textId="77777777" w:rsidR="007B1551" w:rsidRPr="00B653FB" w:rsidRDefault="00541225">
            <w:pPr>
              <w:spacing w:after="0" w:line="360" w:lineRule="auto"/>
              <w:rPr>
                <w:sz w:val="24"/>
                <w:szCs w:val="24"/>
                <w:lang w:val="en-ZW"/>
              </w:rPr>
            </w:pPr>
            <w:r w:rsidRPr="00B653FB">
              <w:rPr>
                <w:sz w:val="24"/>
                <w:szCs w:val="24"/>
                <w:lang w:val="en-ZW"/>
              </w:rPr>
              <w:t>6000</w:t>
            </w:r>
          </w:p>
        </w:tc>
        <w:tc>
          <w:tcPr>
            <w:tcW w:w="1366" w:type="dxa"/>
          </w:tcPr>
          <w:p w14:paraId="186546BD" w14:textId="77777777" w:rsidR="007B1551" w:rsidRPr="00B653FB" w:rsidRDefault="007B1551">
            <w:pPr>
              <w:spacing w:after="0" w:line="360" w:lineRule="auto"/>
              <w:rPr>
                <w:sz w:val="24"/>
                <w:szCs w:val="24"/>
                <w:lang w:val="en-ZW"/>
              </w:rPr>
            </w:pPr>
          </w:p>
        </w:tc>
      </w:tr>
      <w:tr w:rsidR="007B1551" w:rsidRPr="00B653FB" w14:paraId="44D8F420" w14:textId="77777777">
        <w:tc>
          <w:tcPr>
            <w:tcW w:w="3256" w:type="dxa"/>
          </w:tcPr>
          <w:p w14:paraId="35E13675" w14:textId="77777777" w:rsidR="007B1551" w:rsidRPr="00B653FB" w:rsidRDefault="00541225">
            <w:pPr>
              <w:spacing w:after="0" w:line="360" w:lineRule="auto"/>
              <w:rPr>
                <w:sz w:val="24"/>
                <w:szCs w:val="24"/>
                <w:lang w:val="en-ZW"/>
              </w:rPr>
            </w:pPr>
            <w:r w:rsidRPr="00B653FB">
              <w:rPr>
                <w:sz w:val="24"/>
                <w:szCs w:val="24"/>
                <w:lang w:val="en-ZW"/>
              </w:rPr>
              <w:t>Software Maintenance</w:t>
            </w:r>
          </w:p>
        </w:tc>
        <w:tc>
          <w:tcPr>
            <w:tcW w:w="1417" w:type="dxa"/>
          </w:tcPr>
          <w:p w14:paraId="1BF2F51C" w14:textId="77777777" w:rsidR="007B1551" w:rsidRPr="00B653FB" w:rsidRDefault="00541225">
            <w:pPr>
              <w:spacing w:after="0" w:line="360" w:lineRule="auto"/>
              <w:rPr>
                <w:sz w:val="24"/>
                <w:szCs w:val="24"/>
                <w:lang w:val="en-ZW"/>
              </w:rPr>
            </w:pPr>
            <w:r w:rsidRPr="00B653FB">
              <w:rPr>
                <w:sz w:val="24"/>
                <w:szCs w:val="24"/>
                <w:lang w:val="en-ZW"/>
              </w:rPr>
              <w:t>4500</w:t>
            </w:r>
          </w:p>
        </w:tc>
        <w:tc>
          <w:tcPr>
            <w:tcW w:w="1418" w:type="dxa"/>
          </w:tcPr>
          <w:p w14:paraId="52B1E36D" w14:textId="77777777" w:rsidR="007B1551" w:rsidRPr="00B653FB" w:rsidRDefault="007B1551">
            <w:pPr>
              <w:spacing w:after="0" w:line="360" w:lineRule="auto"/>
              <w:rPr>
                <w:sz w:val="24"/>
                <w:szCs w:val="24"/>
                <w:lang w:val="en-ZW"/>
              </w:rPr>
            </w:pPr>
          </w:p>
        </w:tc>
        <w:tc>
          <w:tcPr>
            <w:tcW w:w="1559" w:type="dxa"/>
          </w:tcPr>
          <w:p w14:paraId="0D6EA58A" w14:textId="77777777" w:rsidR="007B1551" w:rsidRPr="00B653FB" w:rsidRDefault="00541225">
            <w:pPr>
              <w:spacing w:after="0" w:line="360" w:lineRule="auto"/>
              <w:rPr>
                <w:sz w:val="24"/>
                <w:szCs w:val="24"/>
                <w:lang w:val="en-ZW"/>
              </w:rPr>
            </w:pPr>
            <w:r w:rsidRPr="00B653FB">
              <w:rPr>
                <w:sz w:val="24"/>
                <w:szCs w:val="24"/>
                <w:lang w:val="en-ZW"/>
              </w:rPr>
              <w:t>5500</w:t>
            </w:r>
          </w:p>
        </w:tc>
        <w:tc>
          <w:tcPr>
            <w:tcW w:w="1366" w:type="dxa"/>
          </w:tcPr>
          <w:p w14:paraId="68D169E9" w14:textId="77777777" w:rsidR="007B1551" w:rsidRPr="00B653FB" w:rsidRDefault="007B1551">
            <w:pPr>
              <w:spacing w:after="0" w:line="360" w:lineRule="auto"/>
              <w:rPr>
                <w:sz w:val="24"/>
                <w:szCs w:val="24"/>
                <w:lang w:val="en-ZW"/>
              </w:rPr>
            </w:pPr>
          </w:p>
        </w:tc>
      </w:tr>
      <w:tr w:rsidR="007B1551" w:rsidRPr="00B653FB" w14:paraId="05A52B4B" w14:textId="77777777">
        <w:tc>
          <w:tcPr>
            <w:tcW w:w="3256" w:type="dxa"/>
          </w:tcPr>
          <w:p w14:paraId="521A395B" w14:textId="77777777" w:rsidR="007B1551" w:rsidRPr="00B653FB" w:rsidRDefault="00541225">
            <w:pPr>
              <w:spacing w:after="0" w:line="360" w:lineRule="auto"/>
              <w:rPr>
                <w:sz w:val="24"/>
                <w:szCs w:val="24"/>
                <w:lang w:val="en-ZW"/>
              </w:rPr>
            </w:pPr>
            <w:r w:rsidRPr="00B653FB">
              <w:rPr>
                <w:sz w:val="24"/>
                <w:szCs w:val="24"/>
                <w:lang w:val="en-ZW"/>
              </w:rPr>
              <w:t>Stationary</w:t>
            </w:r>
          </w:p>
        </w:tc>
        <w:tc>
          <w:tcPr>
            <w:tcW w:w="1417" w:type="dxa"/>
          </w:tcPr>
          <w:p w14:paraId="531727B5" w14:textId="77777777" w:rsidR="007B1551" w:rsidRPr="00B653FB" w:rsidRDefault="00541225">
            <w:pPr>
              <w:spacing w:after="0" w:line="360" w:lineRule="auto"/>
              <w:rPr>
                <w:sz w:val="24"/>
                <w:szCs w:val="24"/>
                <w:lang w:val="en-ZW"/>
              </w:rPr>
            </w:pPr>
            <w:r w:rsidRPr="00B653FB">
              <w:rPr>
                <w:sz w:val="24"/>
                <w:szCs w:val="24"/>
                <w:lang w:val="en-ZW"/>
              </w:rPr>
              <w:t>1200</w:t>
            </w:r>
          </w:p>
        </w:tc>
        <w:tc>
          <w:tcPr>
            <w:tcW w:w="1418" w:type="dxa"/>
          </w:tcPr>
          <w:p w14:paraId="3A5B27D1" w14:textId="77777777" w:rsidR="007B1551" w:rsidRPr="00B653FB" w:rsidRDefault="007B1551">
            <w:pPr>
              <w:spacing w:after="0" w:line="360" w:lineRule="auto"/>
              <w:rPr>
                <w:sz w:val="24"/>
                <w:szCs w:val="24"/>
                <w:lang w:val="en-ZW"/>
              </w:rPr>
            </w:pPr>
          </w:p>
        </w:tc>
        <w:tc>
          <w:tcPr>
            <w:tcW w:w="1559" w:type="dxa"/>
          </w:tcPr>
          <w:p w14:paraId="56134754" w14:textId="77777777" w:rsidR="007B1551" w:rsidRPr="00B653FB" w:rsidRDefault="00541225">
            <w:pPr>
              <w:spacing w:after="0" w:line="360" w:lineRule="auto"/>
              <w:rPr>
                <w:sz w:val="24"/>
                <w:szCs w:val="24"/>
                <w:lang w:val="en-ZW"/>
              </w:rPr>
            </w:pPr>
            <w:r w:rsidRPr="00B653FB">
              <w:rPr>
                <w:sz w:val="24"/>
                <w:szCs w:val="24"/>
                <w:lang w:val="en-ZW"/>
              </w:rPr>
              <w:t>1200</w:t>
            </w:r>
          </w:p>
        </w:tc>
        <w:tc>
          <w:tcPr>
            <w:tcW w:w="1366" w:type="dxa"/>
          </w:tcPr>
          <w:p w14:paraId="3CA44984" w14:textId="77777777" w:rsidR="007B1551" w:rsidRPr="00B653FB" w:rsidRDefault="007B1551">
            <w:pPr>
              <w:spacing w:after="0" w:line="360" w:lineRule="auto"/>
              <w:rPr>
                <w:sz w:val="24"/>
                <w:szCs w:val="24"/>
                <w:lang w:val="en-ZW"/>
              </w:rPr>
            </w:pPr>
          </w:p>
        </w:tc>
      </w:tr>
      <w:tr w:rsidR="007B1551" w:rsidRPr="00B653FB" w14:paraId="2CCCCB57" w14:textId="77777777">
        <w:tc>
          <w:tcPr>
            <w:tcW w:w="3256" w:type="dxa"/>
          </w:tcPr>
          <w:p w14:paraId="2C7A83A9" w14:textId="77777777" w:rsidR="007B1551" w:rsidRPr="00B653FB" w:rsidRDefault="00541225">
            <w:pPr>
              <w:spacing w:after="0" w:line="360" w:lineRule="auto"/>
              <w:rPr>
                <w:sz w:val="24"/>
                <w:szCs w:val="24"/>
                <w:lang w:val="en-ZW"/>
              </w:rPr>
            </w:pPr>
            <w:r w:rsidRPr="00B653FB">
              <w:rPr>
                <w:sz w:val="24"/>
                <w:szCs w:val="24"/>
                <w:lang w:val="en-ZW"/>
              </w:rPr>
              <w:t>Total Operational Cost</w:t>
            </w:r>
          </w:p>
        </w:tc>
        <w:tc>
          <w:tcPr>
            <w:tcW w:w="1417" w:type="dxa"/>
          </w:tcPr>
          <w:p w14:paraId="7319B2B3" w14:textId="77777777" w:rsidR="007B1551" w:rsidRPr="00B653FB" w:rsidRDefault="007B1551">
            <w:pPr>
              <w:spacing w:after="0" w:line="360" w:lineRule="auto"/>
              <w:rPr>
                <w:sz w:val="24"/>
                <w:szCs w:val="24"/>
                <w:lang w:val="en-ZW"/>
              </w:rPr>
            </w:pPr>
          </w:p>
        </w:tc>
        <w:tc>
          <w:tcPr>
            <w:tcW w:w="1418" w:type="dxa"/>
          </w:tcPr>
          <w:p w14:paraId="3BE961BB" w14:textId="77777777" w:rsidR="007B1551" w:rsidRPr="00B653FB" w:rsidRDefault="00541225">
            <w:pPr>
              <w:spacing w:after="0" w:line="360" w:lineRule="auto"/>
              <w:rPr>
                <w:sz w:val="24"/>
                <w:szCs w:val="24"/>
                <w:lang w:val="en-ZW"/>
              </w:rPr>
            </w:pPr>
            <w:r w:rsidRPr="00B653FB">
              <w:rPr>
                <w:sz w:val="24"/>
                <w:szCs w:val="24"/>
                <w:lang w:val="en-ZW"/>
              </w:rPr>
              <w:t>(11200)</w:t>
            </w:r>
          </w:p>
        </w:tc>
        <w:tc>
          <w:tcPr>
            <w:tcW w:w="1559" w:type="dxa"/>
          </w:tcPr>
          <w:p w14:paraId="03572192" w14:textId="77777777" w:rsidR="007B1551" w:rsidRPr="00B653FB" w:rsidRDefault="007B1551">
            <w:pPr>
              <w:spacing w:after="0" w:line="360" w:lineRule="auto"/>
              <w:rPr>
                <w:sz w:val="24"/>
                <w:szCs w:val="24"/>
                <w:lang w:val="en-ZW"/>
              </w:rPr>
            </w:pPr>
          </w:p>
        </w:tc>
        <w:tc>
          <w:tcPr>
            <w:tcW w:w="1366" w:type="dxa"/>
          </w:tcPr>
          <w:p w14:paraId="40AFA153" w14:textId="77777777" w:rsidR="007B1551" w:rsidRPr="00B653FB" w:rsidRDefault="00541225">
            <w:pPr>
              <w:spacing w:after="0" w:line="360" w:lineRule="auto"/>
              <w:rPr>
                <w:sz w:val="24"/>
                <w:szCs w:val="24"/>
                <w:lang w:val="en-ZW"/>
              </w:rPr>
            </w:pPr>
            <w:r w:rsidRPr="00B653FB">
              <w:rPr>
                <w:sz w:val="24"/>
                <w:szCs w:val="24"/>
                <w:lang w:val="en-ZW"/>
              </w:rPr>
              <w:t>(12700)</w:t>
            </w:r>
          </w:p>
        </w:tc>
      </w:tr>
      <w:tr w:rsidR="007B1551" w:rsidRPr="00B653FB" w14:paraId="1D78A247" w14:textId="77777777">
        <w:tc>
          <w:tcPr>
            <w:tcW w:w="3256" w:type="dxa"/>
          </w:tcPr>
          <w:p w14:paraId="47A18872" w14:textId="77777777" w:rsidR="007B1551" w:rsidRPr="00B653FB" w:rsidRDefault="007B1551">
            <w:pPr>
              <w:spacing w:after="0" w:line="360" w:lineRule="auto"/>
              <w:rPr>
                <w:b/>
                <w:sz w:val="24"/>
                <w:szCs w:val="24"/>
                <w:lang w:val="en-ZW"/>
              </w:rPr>
            </w:pPr>
          </w:p>
          <w:p w14:paraId="1AFC4DF7" w14:textId="77777777" w:rsidR="007B1551" w:rsidRPr="00B653FB" w:rsidRDefault="00541225">
            <w:pPr>
              <w:spacing w:after="0" w:line="360" w:lineRule="auto"/>
              <w:rPr>
                <w:b/>
                <w:sz w:val="24"/>
                <w:szCs w:val="24"/>
                <w:lang w:val="en-ZW"/>
              </w:rPr>
            </w:pPr>
            <w:r w:rsidRPr="00B653FB">
              <w:rPr>
                <w:b/>
                <w:sz w:val="24"/>
                <w:szCs w:val="24"/>
                <w:lang w:val="en-ZW"/>
              </w:rPr>
              <w:t>Total Benefits</w:t>
            </w:r>
          </w:p>
        </w:tc>
        <w:tc>
          <w:tcPr>
            <w:tcW w:w="1417" w:type="dxa"/>
          </w:tcPr>
          <w:p w14:paraId="5C47BA52" w14:textId="77777777" w:rsidR="007B1551" w:rsidRPr="00B653FB" w:rsidRDefault="007B1551">
            <w:pPr>
              <w:spacing w:after="0" w:line="360" w:lineRule="auto"/>
              <w:rPr>
                <w:sz w:val="24"/>
                <w:szCs w:val="24"/>
                <w:lang w:val="en-ZW"/>
              </w:rPr>
            </w:pPr>
          </w:p>
        </w:tc>
        <w:tc>
          <w:tcPr>
            <w:tcW w:w="1418" w:type="dxa"/>
          </w:tcPr>
          <w:p w14:paraId="46C3C177" w14:textId="77777777" w:rsidR="007B1551" w:rsidRPr="00B653FB" w:rsidRDefault="007B1551">
            <w:pPr>
              <w:spacing w:after="0" w:line="360" w:lineRule="auto"/>
              <w:rPr>
                <w:b/>
                <w:sz w:val="24"/>
                <w:szCs w:val="24"/>
                <w:lang w:val="en-ZW"/>
              </w:rPr>
            </w:pPr>
          </w:p>
          <w:p w14:paraId="5EE1DEBA" w14:textId="77777777" w:rsidR="007B1551" w:rsidRPr="00B653FB" w:rsidRDefault="00541225">
            <w:pPr>
              <w:spacing w:after="0" w:line="360" w:lineRule="auto"/>
              <w:rPr>
                <w:b/>
                <w:sz w:val="24"/>
                <w:szCs w:val="24"/>
                <w:lang w:val="en-ZW"/>
              </w:rPr>
            </w:pPr>
            <w:r w:rsidRPr="00B653FB">
              <w:rPr>
                <w:b/>
                <w:sz w:val="24"/>
                <w:szCs w:val="24"/>
                <w:lang w:val="en-ZW"/>
              </w:rPr>
              <w:t>54000</w:t>
            </w:r>
          </w:p>
        </w:tc>
        <w:tc>
          <w:tcPr>
            <w:tcW w:w="1559" w:type="dxa"/>
          </w:tcPr>
          <w:p w14:paraId="1A2A6003" w14:textId="77777777" w:rsidR="007B1551" w:rsidRPr="00B653FB" w:rsidRDefault="007B1551">
            <w:pPr>
              <w:spacing w:after="0" w:line="360" w:lineRule="auto"/>
              <w:rPr>
                <w:b/>
                <w:sz w:val="24"/>
                <w:szCs w:val="24"/>
                <w:lang w:val="en-ZW"/>
              </w:rPr>
            </w:pPr>
          </w:p>
        </w:tc>
        <w:tc>
          <w:tcPr>
            <w:tcW w:w="1366" w:type="dxa"/>
          </w:tcPr>
          <w:p w14:paraId="66B20FC8" w14:textId="77777777" w:rsidR="007B1551" w:rsidRPr="00B653FB" w:rsidRDefault="007B1551">
            <w:pPr>
              <w:spacing w:after="0" w:line="360" w:lineRule="auto"/>
              <w:rPr>
                <w:b/>
                <w:sz w:val="24"/>
                <w:szCs w:val="24"/>
                <w:lang w:val="en-ZW"/>
              </w:rPr>
            </w:pPr>
          </w:p>
          <w:p w14:paraId="58144A70" w14:textId="77777777" w:rsidR="007B1551" w:rsidRPr="00B653FB" w:rsidRDefault="00541225">
            <w:pPr>
              <w:spacing w:after="0" w:line="360" w:lineRule="auto"/>
              <w:rPr>
                <w:b/>
                <w:sz w:val="24"/>
                <w:szCs w:val="24"/>
                <w:lang w:val="en-ZW"/>
              </w:rPr>
            </w:pPr>
            <w:r w:rsidRPr="00B653FB">
              <w:rPr>
                <w:b/>
                <w:sz w:val="24"/>
                <w:szCs w:val="24"/>
                <w:lang w:val="en-ZW"/>
              </w:rPr>
              <w:t>1008000</w:t>
            </w:r>
          </w:p>
        </w:tc>
      </w:tr>
      <w:tr w:rsidR="007B1551" w:rsidRPr="00B653FB" w14:paraId="2AF68E3D" w14:textId="77777777">
        <w:tc>
          <w:tcPr>
            <w:tcW w:w="3256" w:type="dxa"/>
          </w:tcPr>
          <w:p w14:paraId="37F62D60" w14:textId="77777777" w:rsidR="007B1551" w:rsidRPr="00B653FB" w:rsidRDefault="007B1551">
            <w:pPr>
              <w:spacing w:after="0" w:line="360" w:lineRule="auto"/>
              <w:rPr>
                <w:b/>
                <w:sz w:val="24"/>
                <w:szCs w:val="24"/>
                <w:lang w:val="en-ZW"/>
              </w:rPr>
            </w:pPr>
          </w:p>
          <w:p w14:paraId="7A377C76" w14:textId="77777777" w:rsidR="007B1551" w:rsidRPr="00B653FB" w:rsidRDefault="00541225">
            <w:pPr>
              <w:spacing w:after="0" w:line="360" w:lineRule="auto"/>
              <w:rPr>
                <w:b/>
                <w:sz w:val="24"/>
                <w:szCs w:val="24"/>
                <w:lang w:val="en-ZW"/>
              </w:rPr>
            </w:pPr>
            <w:r w:rsidRPr="00B653FB">
              <w:rPr>
                <w:b/>
                <w:sz w:val="24"/>
                <w:szCs w:val="24"/>
                <w:lang w:val="en-ZW"/>
              </w:rPr>
              <w:t>Total Costs</w:t>
            </w:r>
          </w:p>
        </w:tc>
        <w:tc>
          <w:tcPr>
            <w:tcW w:w="1417" w:type="dxa"/>
          </w:tcPr>
          <w:p w14:paraId="3DAEAABC" w14:textId="77777777" w:rsidR="007B1551" w:rsidRPr="00B653FB" w:rsidRDefault="007B1551">
            <w:pPr>
              <w:spacing w:after="0" w:line="360" w:lineRule="auto"/>
              <w:rPr>
                <w:sz w:val="24"/>
                <w:szCs w:val="24"/>
                <w:lang w:val="en-ZW"/>
              </w:rPr>
            </w:pPr>
          </w:p>
        </w:tc>
        <w:tc>
          <w:tcPr>
            <w:tcW w:w="1418" w:type="dxa"/>
          </w:tcPr>
          <w:p w14:paraId="70D8CF7A" w14:textId="77777777" w:rsidR="007B1551" w:rsidRPr="00B653FB" w:rsidRDefault="007B1551">
            <w:pPr>
              <w:spacing w:after="0" w:line="360" w:lineRule="auto"/>
              <w:rPr>
                <w:b/>
                <w:sz w:val="24"/>
                <w:szCs w:val="24"/>
                <w:lang w:val="en-ZW"/>
              </w:rPr>
            </w:pPr>
          </w:p>
          <w:p w14:paraId="489C6BB6" w14:textId="77777777" w:rsidR="007B1551" w:rsidRPr="00B653FB" w:rsidRDefault="00541225">
            <w:pPr>
              <w:spacing w:after="0" w:line="360" w:lineRule="auto"/>
              <w:rPr>
                <w:b/>
                <w:sz w:val="24"/>
                <w:szCs w:val="24"/>
                <w:lang w:val="en-ZW"/>
              </w:rPr>
            </w:pPr>
            <w:r w:rsidRPr="00B653FB">
              <w:rPr>
                <w:b/>
                <w:sz w:val="24"/>
                <w:szCs w:val="24"/>
                <w:lang w:val="en-ZW"/>
              </w:rPr>
              <w:t>(29700)</w:t>
            </w:r>
          </w:p>
        </w:tc>
        <w:tc>
          <w:tcPr>
            <w:tcW w:w="1559" w:type="dxa"/>
          </w:tcPr>
          <w:p w14:paraId="33DD10A4" w14:textId="77777777" w:rsidR="007B1551" w:rsidRPr="00B653FB" w:rsidRDefault="007B1551">
            <w:pPr>
              <w:spacing w:after="0" w:line="360" w:lineRule="auto"/>
              <w:rPr>
                <w:b/>
                <w:sz w:val="24"/>
                <w:szCs w:val="24"/>
                <w:lang w:val="en-ZW"/>
              </w:rPr>
            </w:pPr>
          </w:p>
        </w:tc>
        <w:tc>
          <w:tcPr>
            <w:tcW w:w="1366" w:type="dxa"/>
          </w:tcPr>
          <w:p w14:paraId="42D43028" w14:textId="77777777" w:rsidR="007B1551" w:rsidRPr="00B653FB" w:rsidRDefault="007B1551">
            <w:pPr>
              <w:spacing w:after="0" w:line="360" w:lineRule="auto"/>
              <w:rPr>
                <w:b/>
                <w:sz w:val="24"/>
                <w:szCs w:val="24"/>
                <w:lang w:val="en-ZW"/>
              </w:rPr>
            </w:pPr>
          </w:p>
          <w:p w14:paraId="61483A6F" w14:textId="77777777" w:rsidR="007B1551" w:rsidRPr="00B653FB" w:rsidRDefault="00541225">
            <w:pPr>
              <w:spacing w:after="0" w:line="360" w:lineRule="auto"/>
              <w:rPr>
                <w:b/>
                <w:sz w:val="24"/>
                <w:szCs w:val="24"/>
                <w:lang w:val="en-ZW"/>
              </w:rPr>
            </w:pPr>
            <w:r w:rsidRPr="00B653FB">
              <w:rPr>
                <w:b/>
                <w:sz w:val="24"/>
                <w:szCs w:val="24"/>
                <w:lang w:val="en-ZW"/>
              </w:rPr>
              <w:t>(33500)</w:t>
            </w:r>
          </w:p>
        </w:tc>
      </w:tr>
      <w:tr w:rsidR="007B1551" w:rsidRPr="00B653FB" w14:paraId="46148A07" w14:textId="77777777">
        <w:tc>
          <w:tcPr>
            <w:tcW w:w="3256" w:type="dxa"/>
          </w:tcPr>
          <w:p w14:paraId="4FBB92CD" w14:textId="77777777" w:rsidR="007B1551" w:rsidRPr="00B653FB" w:rsidRDefault="007B1551">
            <w:pPr>
              <w:spacing w:after="0" w:line="360" w:lineRule="auto"/>
              <w:rPr>
                <w:b/>
                <w:sz w:val="24"/>
                <w:szCs w:val="24"/>
                <w:lang w:val="en-ZW"/>
              </w:rPr>
            </w:pPr>
          </w:p>
          <w:p w14:paraId="69FB97BD" w14:textId="77777777" w:rsidR="007B1551" w:rsidRPr="00B653FB" w:rsidRDefault="00541225">
            <w:pPr>
              <w:spacing w:after="0" w:line="360" w:lineRule="auto"/>
              <w:rPr>
                <w:b/>
                <w:sz w:val="24"/>
                <w:szCs w:val="24"/>
                <w:lang w:val="en-ZW"/>
              </w:rPr>
            </w:pPr>
            <w:commentRangeStart w:id="74"/>
            <w:r w:rsidRPr="00B653FB">
              <w:rPr>
                <w:b/>
                <w:sz w:val="24"/>
                <w:szCs w:val="24"/>
                <w:lang w:val="en-ZW"/>
              </w:rPr>
              <w:t>Net Profit</w:t>
            </w:r>
            <w:commentRangeEnd w:id="74"/>
            <w:r w:rsidR="00D8413F">
              <w:rPr>
                <w:rStyle w:val="CommentReference"/>
                <w:rFonts w:ascii="Calibri" w:eastAsia="Calibri" w:hAnsi="Calibri"/>
                <w:lang w:eastAsia="en-US"/>
              </w:rPr>
              <w:commentReference w:id="74"/>
            </w:r>
          </w:p>
        </w:tc>
        <w:tc>
          <w:tcPr>
            <w:tcW w:w="1417" w:type="dxa"/>
          </w:tcPr>
          <w:p w14:paraId="73F9229F" w14:textId="77777777" w:rsidR="007B1551" w:rsidRPr="00B653FB" w:rsidRDefault="007B1551">
            <w:pPr>
              <w:spacing w:after="0" w:line="360" w:lineRule="auto"/>
              <w:rPr>
                <w:sz w:val="24"/>
                <w:szCs w:val="24"/>
                <w:lang w:val="en-ZW"/>
              </w:rPr>
            </w:pPr>
          </w:p>
        </w:tc>
        <w:tc>
          <w:tcPr>
            <w:tcW w:w="1418" w:type="dxa"/>
          </w:tcPr>
          <w:p w14:paraId="37B21C5B" w14:textId="77777777" w:rsidR="007B1551" w:rsidRPr="00B653FB" w:rsidRDefault="007B1551">
            <w:pPr>
              <w:spacing w:after="0" w:line="360" w:lineRule="auto"/>
              <w:rPr>
                <w:b/>
                <w:sz w:val="24"/>
                <w:szCs w:val="24"/>
                <w:lang w:val="en-ZW"/>
              </w:rPr>
            </w:pPr>
          </w:p>
          <w:p w14:paraId="46F6ACCB" w14:textId="77777777" w:rsidR="007B1551" w:rsidRPr="00B653FB" w:rsidRDefault="00541225">
            <w:pPr>
              <w:spacing w:after="0" w:line="360" w:lineRule="auto"/>
              <w:rPr>
                <w:b/>
                <w:sz w:val="24"/>
                <w:szCs w:val="24"/>
                <w:lang w:val="en-ZW"/>
              </w:rPr>
            </w:pPr>
            <w:r w:rsidRPr="00B653FB">
              <w:rPr>
                <w:b/>
                <w:sz w:val="24"/>
                <w:szCs w:val="24"/>
                <w:lang w:val="en-ZW"/>
              </w:rPr>
              <w:t>24300</w:t>
            </w:r>
          </w:p>
        </w:tc>
        <w:tc>
          <w:tcPr>
            <w:tcW w:w="1559" w:type="dxa"/>
          </w:tcPr>
          <w:p w14:paraId="004FCA81" w14:textId="77777777" w:rsidR="007B1551" w:rsidRPr="00B653FB" w:rsidRDefault="007B1551">
            <w:pPr>
              <w:spacing w:after="0" w:line="360" w:lineRule="auto"/>
              <w:rPr>
                <w:b/>
                <w:sz w:val="24"/>
                <w:szCs w:val="24"/>
                <w:lang w:val="en-ZW"/>
              </w:rPr>
            </w:pPr>
          </w:p>
        </w:tc>
        <w:tc>
          <w:tcPr>
            <w:tcW w:w="1366" w:type="dxa"/>
          </w:tcPr>
          <w:p w14:paraId="101879C7" w14:textId="77777777" w:rsidR="007B1551" w:rsidRPr="00B653FB" w:rsidRDefault="007B1551">
            <w:pPr>
              <w:spacing w:after="0" w:line="360" w:lineRule="auto"/>
              <w:rPr>
                <w:b/>
                <w:sz w:val="24"/>
                <w:szCs w:val="24"/>
                <w:lang w:val="en-ZW"/>
              </w:rPr>
            </w:pPr>
          </w:p>
          <w:p w14:paraId="160482A4" w14:textId="77777777" w:rsidR="007B1551" w:rsidRPr="00B653FB" w:rsidRDefault="00541225">
            <w:pPr>
              <w:spacing w:after="0" w:line="360" w:lineRule="auto"/>
              <w:rPr>
                <w:b/>
                <w:sz w:val="24"/>
                <w:szCs w:val="24"/>
                <w:lang w:val="en-ZW"/>
              </w:rPr>
            </w:pPr>
            <w:r w:rsidRPr="00B653FB">
              <w:rPr>
                <w:b/>
                <w:sz w:val="24"/>
                <w:szCs w:val="24"/>
                <w:lang w:val="en-ZW"/>
              </w:rPr>
              <w:t>974500</w:t>
            </w:r>
          </w:p>
        </w:tc>
      </w:tr>
    </w:tbl>
    <w:p w14:paraId="1D000046" w14:textId="77777777" w:rsidR="007B1551" w:rsidRPr="00B653FB" w:rsidRDefault="007B1551">
      <w:pPr>
        <w:spacing w:after="160" w:line="360" w:lineRule="auto"/>
        <w:rPr>
          <w:rFonts w:ascii="Times New Roman" w:hAnsi="Times New Roman"/>
          <w:sz w:val="24"/>
          <w:szCs w:val="24"/>
        </w:rPr>
      </w:pPr>
    </w:p>
    <w:p w14:paraId="24173F4B"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Tangible benefits</w:t>
      </w:r>
    </w:p>
    <w:p w14:paraId="2AE3ED20" w14:textId="77777777" w:rsidR="007B1551" w:rsidRPr="00B653FB" w:rsidRDefault="00541225">
      <w:pPr>
        <w:pStyle w:val="ListParagraph"/>
        <w:numPr>
          <w:ilvl w:val="0"/>
          <w:numId w:val="6"/>
        </w:numPr>
        <w:tabs>
          <w:tab w:val="left" w:pos="420"/>
        </w:tabs>
        <w:spacing w:after="160" w:line="360" w:lineRule="auto"/>
        <w:rPr>
          <w:rFonts w:ascii="Times New Roman" w:eastAsia="DengXian" w:hAnsi="Times New Roman" w:cs="Times New Roman"/>
          <w:lang w:val="en-ZW"/>
        </w:rPr>
      </w:pPr>
      <w:r w:rsidRPr="00B653FB">
        <w:rPr>
          <w:rFonts w:ascii="Times New Roman" w:eastAsia="DengXian" w:hAnsi="Times New Roman" w:cs="Times New Roman"/>
          <w:color w:val="000000"/>
          <w:lang w:eastAsia="zh-CN"/>
        </w:rPr>
        <w:t xml:space="preserve">It can collect information not only from barcodes but also from external sources and can process all the information to generate meaningful result that can further help the user in information analysis and decision making. For example, it can help at the time of grocery shopping in deciding whether to buy a particular food item or not, after scanning the barcode on the product based on this technology. </w:t>
      </w:r>
    </w:p>
    <w:p w14:paraId="050CA60B" w14:textId="77777777" w:rsidR="007B1551" w:rsidRPr="00B653FB" w:rsidRDefault="00541225">
      <w:pPr>
        <w:pStyle w:val="ListParagraph"/>
        <w:numPr>
          <w:ilvl w:val="0"/>
          <w:numId w:val="6"/>
        </w:numPr>
        <w:tabs>
          <w:tab w:val="left" w:pos="420"/>
        </w:tabs>
        <w:spacing w:after="160" w:line="360" w:lineRule="auto"/>
        <w:rPr>
          <w:rFonts w:ascii="Times New Roman" w:eastAsia="DengXian" w:hAnsi="Times New Roman" w:cs="Times New Roman"/>
          <w:lang w:val="en-ZW"/>
        </w:rPr>
      </w:pPr>
      <w:proofErr w:type="spellStart"/>
      <w:r w:rsidRPr="00B653FB">
        <w:rPr>
          <w:rFonts w:ascii="Times New Roman" w:eastAsia="DengXian" w:hAnsi="Times New Roman" w:cs="Times New Roman"/>
          <w:lang w:val="en-ZW"/>
        </w:rPr>
        <w:t>Incrеasеd</w:t>
      </w:r>
      <w:proofErr w:type="spellEnd"/>
      <w:r w:rsidRPr="00B653FB">
        <w:rPr>
          <w:rFonts w:ascii="Times New Roman" w:eastAsia="DengXian" w:hAnsi="Times New Roman" w:cs="Times New Roman"/>
          <w:lang w:val="en-ZW"/>
        </w:rPr>
        <w:t xml:space="preserve"> Transaction </w:t>
      </w:r>
      <w:proofErr w:type="spellStart"/>
      <w:r w:rsidRPr="00B653FB">
        <w:rPr>
          <w:rFonts w:ascii="Times New Roman" w:eastAsia="DengXian" w:hAnsi="Times New Roman" w:cs="Times New Roman"/>
          <w:lang w:val="en-ZW"/>
        </w:rPr>
        <w:t>Spееd</w:t>
      </w:r>
      <w:proofErr w:type="spellEnd"/>
      <w:r w:rsidRPr="00B653FB">
        <w:rPr>
          <w:rFonts w:ascii="Times New Roman" w:eastAsia="DengXian" w:hAnsi="Times New Roman" w:cs="Times New Roman"/>
          <w:lang w:val="en-ZW"/>
        </w:rPr>
        <w:t>-</w:t>
      </w:r>
      <w:r w:rsidRPr="00B653FB">
        <w:rPr>
          <w:rFonts w:ascii="Times New Roman" w:eastAsia="DengXian" w:hAnsi="Times New Roman" w:cs="Times New Roman"/>
          <w:color w:val="000000"/>
          <w:lang w:eastAsia="zh-CN"/>
        </w:rPr>
        <w:t xml:space="preserve">It is both </w:t>
      </w:r>
      <w:proofErr w:type="spellStart"/>
      <w:r w:rsidRPr="00B653FB">
        <w:rPr>
          <w:rFonts w:ascii="Times New Roman" w:eastAsia="DengXian" w:hAnsi="Times New Roman" w:cs="Times New Roman"/>
          <w:color w:val="000000"/>
          <w:lang w:eastAsia="zh-CN"/>
        </w:rPr>
        <w:t>timеsaving</w:t>
      </w:r>
      <w:proofErr w:type="spellEnd"/>
      <w:r w:rsidRPr="00B653FB">
        <w:rPr>
          <w:rFonts w:ascii="Times New Roman" w:eastAsia="DengXian" w:hAnsi="Times New Roman" w:cs="Times New Roman"/>
          <w:color w:val="000000"/>
          <w:lang w:eastAsia="zh-CN"/>
        </w:rPr>
        <w:t xml:space="preserve"> and </w:t>
      </w:r>
      <w:proofErr w:type="spellStart"/>
      <w:r w:rsidRPr="00B653FB">
        <w:rPr>
          <w:rFonts w:ascii="Times New Roman" w:eastAsia="DengXian" w:hAnsi="Times New Roman" w:cs="Times New Roman"/>
          <w:color w:val="000000"/>
          <w:lang w:eastAsia="zh-CN"/>
        </w:rPr>
        <w:t>еfficiеnt</w:t>
      </w:r>
      <w:proofErr w:type="spellEnd"/>
      <w:r w:rsidRPr="00B653FB">
        <w:rPr>
          <w:rFonts w:ascii="Times New Roman" w:eastAsia="DengXian" w:hAnsi="Times New Roman" w:cs="Times New Roman"/>
          <w:color w:val="000000"/>
          <w:lang w:eastAsia="zh-CN"/>
        </w:rPr>
        <w:t xml:space="preserve">. As </w:t>
      </w:r>
      <w:proofErr w:type="spellStart"/>
      <w:r w:rsidRPr="00B653FB">
        <w:rPr>
          <w:rFonts w:ascii="Times New Roman" w:eastAsia="DengXian" w:hAnsi="Times New Roman" w:cs="Times New Roman"/>
          <w:color w:val="000000"/>
          <w:lang w:eastAsia="zh-CN"/>
        </w:rPr>
        <w:t>thе</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еlеctronic</w:t>
      </w:r>
      <w:proofErr w:type="spellEnd"/>
      <w:r w:rsidRPr="00B653FB">
        <w:rPr>
          <w:rFonts w:ascii="Times New Roman" w:eastAsia="DengXian" w:hAnsi="Times New Roman" w:cs="Times New Roman"/>
          <w:color w:val="000000"/>
          <w:lang w:eastAsia="zh-CN"/>
        </w:rPr>
        <w:t xml:space="preserve"> handling of tasks supports and </w:t>
      </w:r>
      <w:proofErr w:type="spellStart"/>
      <w:r w:rsidRPr="00B653FB">
        <w:rPr>
          <w:rFonts w:ascii="Times New Roman" w:eastAsia="DengXian" w:hAnsi="Times New Roman" w:cs="Times New Roman"/>
          <w:color w:val="000000"/>
          <w:lang w:eastAsia="zh-CN"/>
        </w:rPr>
        <w:t>simplifiеs</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thе</w:t>
      </w:r>
      <w:proofErr w:type="spellEnd"/>
      <w:r w:rsidRPr="00B653FB">
        <w:rPr>
          <w:rFonts w:ascii="Times New Roman" w:eastAsia="DengXian" w:hAnsi="Times New Roman" w:cs="Times New Roman"/>
          <w:color w:val="000000"/>
          <w:lang w:eastAsia="zh-CN"/>
        </w:rPr>
        <w:t xml:space="preserve"> purchasing </w:t>
      </w:r>
      <w:proofErr w:type="spellStart"/>
      <w:r w:rsidRPr="00B653FB">
        <w:rPr>
          <w:rFonts w:ascii="Times New Roman" w:eastAsia="DengXian" w:hAnsi="Times New Roman" w:cs="Times New Roman"/>
          <w:color w:val="000000"/>
          <w:lang w:eastAsia="zh-CN"/>
        </w:rPr>
        <w:t>procеss</w:t>
      </w:r>
      <w:proofErr w:type="spellEnd"/>
      <w:r w:rsidRPr="00B653FB">
        <w:rPr>
          <w:rFonts w:ascii="Times New Roman" w:eastAsia="DengXian" w:hAnsi="Times New Roman" w:cs="Times New Roman"/>
          <w:color w:val="000000"/>
          <w:lang w:eastAsia="zh-CN"/>
        </w:rPr>
        <w:t xml:space="preserve">, transaction </w:t>
      </w:r>
      <w:proofErr w:type="spellStart"/>
      <w:r w:rsidRPr="00B653FB">
        <w:rPr>
          <w:rFonts w:ascii="Times New Roman" w:eastAsia="DengXian" w:hAnsi="Times New Roman" w:cs="Times New Roman"/>
          <w:color w:val="000000"/>
          <w:lang w:eastAsia="zh-CN"/>
        </w:rPr>
        <w:t>spееd</w:t>
      </w:r>
      <w:proofErr w:type="spellEnd"/>
      <w:r w:rsidRPr="00B653FB">
        <w:rPr>
          <w:rFonts w:ascii="Times New Roman" w:eastAsia="DengXian" w:hAnsi="Times New Roman" w:cs="Times New Roman"/>
          <w:color w:val="000000"/>
          <w:lang w:eastAsia="zh-CN"/>
        </w:rPr>
        <w:t xml:space="preserve"> is </w:t>
      </w:r>
      <w:proofErr w:type="spellStart"/>
      <w:r w:rsidRPr="00B653FB">
        <w:rPr>
          <w:rFonts w:ascii="Times New Roman" w:eastAsia="DengXian" w:hAnsi="Times New Roman" w:cs="Times New Roman"/>
          <w:color w:val="000000"/>
          <w:lang w:eastAsia="zh-CN"/>
        </w:rPr>
        <w:t>incrеasеd</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Thе</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systеm</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еliminatеs</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unnеcеssary</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activitiеs</w:t>
      </w:r>
      <w:proofErr w:type="spellEnd"/>
      <w:r w:rsidRPr="00B653FB">
        <w:rPr>
          <w:rFonts w:ascii="Times New Roman" w:eastAsia="DengXian" w:hAnsi="Times New Roman" w:cs="Times New Roman"/>
          <w:color w:val="000000"/>
          <w:lang w:eastAsia="zh-CN"/>
        </w:rPr>
        <w:t xml:space="preserve"> thus </w:t>
      </w:r>
      <w:proofErr w:type="spellStart"/>
      <w:r w:rsidRPr="00B653FB">
        <w:rPr>
          <w:rFonts w:ascii="Times New Roman" w:eastAsia="DengXian" w:hAnsi="Times New Roman" w:cs="Times New Roman"/>
          <w:color w:val="000000"/>
          <w:lang w:eastAsia="zh-CN"/>
        </w:rPr>
        <w:t>incrеasing</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timе</w:t>
      </w:r>
      <w:proofErr w:type="spellEnd"/>
      <w:r w:rsidRPr="00B653FB">
        <w:rPr>
          <w:rFonts w:ascii="Times New Roman" w:eastAsia="DengXian" w:hAnsi="Times New Roman" w:cs="Times New Roman"/>
          <w:color w:val="000000"/>
          <w:lang w:eastAsia="zh-CN"/>
        </w:rPr>
        <w:t xml:space="preserve"> </w:t>
      </w:r>
      <w:proofErr w:type="spellStart"/>
      <w:r w:rsidRPr="00B653FB">
        <w:rPr>
          <w:rFonts w:ascii="Times New Roman" w:eastAsia="DengXian" w:hAnsi="Times New Roman" w:cs="Times New Roman"/>
          <w:color w:val="000000"/>
          <w:lang w:eastAsia="zh-CN"/>
        </w:rPr>
        <w:t>еfficiеncy</w:t>
      </w:r>
      <w:proofErr w:type="spellEnd"/>
      <w:r w:rsidRPr="00B653FB">
        <w:rPr>
          <w:rFonts w:ascii="Times New Roman" w:eastAsia="DengXian" w:hAnsi="Times New Roman" w:cs="Times New Roman"/>
          <w:color w:val="000000"/>
          <w:lang w:eastAsia="zh-CN"/>
        </w:rPr>
        <w:t xml:space="preserve">. </w:t>
      </w:r>
    </w:p>
    <w:p w14:paraId="514A9710" w14:textId="77777777" w:rsidR="007B1551" w:rsidRPr="00B653FB" w:rsidRDefault="00541225">
      <w:pPr>
        <w:pStyle w:val="ListParagraph"/>
        <w:numPr>
          <w:ilvl w:val="0"/>
          <w:numId w:val="6"/>
        </w:numPr>
        <w:tabs>
          <w:tab w:val="left" w:pos="420"/>
        </w:tabs>
        <w:spacing w:after="160" w:line="360" w:lineRule="auto"/>
        <w:rPr>
          <w:rFonts w:ascii="Times New Roman" w:eastAsia="DengXian" w:hAnsi="Times New Roman" w:cs="Times New Roman"/>
          <w:lang w:val="en-ZW"/>
        </w:rPr>
      </w:pPr>
      <w:r w:rsidRPr="00B653FB">
        <w:rPr>
          <w:rFonts w:ascii="Times New Roman" w:eastAsia="DengXian" w:hAnsi="Times New Roman" w:cs="Times New Roman"/>
          <w:color w:val="000000"/>
          <w:lang w:eastAsia="zh-CN"/>
        </w:rPr>
        <w:t xml:space="preserve">It is a portable, easy to use system and may not even require access to Internet if used in a certain way. Since it is user friendly, anyone can use it to access and comprehend the needed information. </w:t>
      </w:r>
    </w:p>
    <w:p w14:paraId="35921AF4" w14:textId="77777777" w:rsidR="007B1551" w:rsidRPr="00B653FB" w:rsidRDefault="00541225">
      <w:pPr>
        <w:pStyle w:val="ListParagraph"/>
        <w:numPr>
          <w:ilvl w:val="0"/>
          <w:numId w:val="6"/>
        </w:numPr>
        <w:tabs>
          <w:tab w:val="left" w:pos="420"/>
        </w:tabs>
        <w:spacing w:after="160" w:line="360" w:lineRule="auto"/>
        <w:rPr>
          <w:rFonts w:ascii="Times New Roman" w:eastAsia="DengXian" w:hAnsi="Times New Roman" w:cs="Times New Roman"/>
          <w:lang w:val="en-ZW"/>
        </w:rPr>
      </w:pPr>
      <w:r w:rsidRPr="00B653FB">
        <w:rPr>
          <w:rFonts w:ascii="Times New Roman" w:eastAsia="DengXian" w:hAnsi="Times New Roman" w:cs="Times New Roman"/>
          <w:color w:val="000000"/>
          <w:lang w:eastAsia="zh-CN"/>
        </w:rPr>
        <w:t xml:space="preserve">The information, visible to the user remains private and confidential as long as the user puts restrictions on the usage of his cell phone. Unless the user does not give his cell phone to others and let them scan the barcodes, there is no way to access the information inside the barcode as well as from the external sources, which need user authentication to access the data and only the authorized user can know about it. </w:t>
      </w:r>
    </w:p>
    <w:p w14:paraId="4120C9D3" w14:textId="77777777" w:rsidR="007B1551" w:rsidRPr="00B653FB" w:rsidRDefault="00541225">
      <w:pPr>
        <w:spacing w:after="160" w:line="360" w:lineRule="auto"/>
        <w:rPr>
          <w:rFonts w:ascii="Times New Roman" w:hAnsi="Times New Roman"/>
          <w:sz w:val="24"/>
          <w:szCs w:val="24"/>
          <w:u w:val="single"/>
          <w:lang w:val="en-ZW"/>
        </w:rPr>
      </w:pPr>
      <w:r w:rsidRPr="00B653FB">
        <w:rPr>
          <w:rFonts w:ascii="Times New Roman" w:hAnsi="Times New Roman"/>
          <w:sz w:val="24"/>
          <w:szCs w:val="24"/>
          <w:u w:val="single"/>
          <w:lang w:val="en-ZW"/>
        </w:rPr>
        <w:t>Intangible Benefits</w:t>
      </w:r>
    </w:p>
    <w:p w14:paraId="21EB6C8F" w14:textId="77777777" w:rsidR="007B1551" w:rsidRPr="00B653FB" w:rsidRDefault="00541225">
      <w:pPr>
        <w:pStyle w:val="ListParagraph"/>
        <w:numPr>
          <w:ilvl w:val="0"/>
          <w:numId w:val="7"/>
        </w:numPr>
        <w:spacing w:after="160" w:line="360" w:lineRule="auto"/>
        <w:rPr>
          <w:rFonts w:ascii="Times New Roman" w:hAnsi="Times New Roman" w:cs="Times New Roman"/>
          <w:u w:val="single"/>
          <w:lang w:val="en-ZW"/>
        </w:rPr>
      </w:pPr>
      <w:r w:rsidRPr="00B653FB">
        <w:rPr>
          <w:rFonts w:ascii="Times New Roman" w:hAnsi="Times New Roman" w:cs="Times New Roman"/>
          <w:lang w:val="en-ZW"/>
        </w:rPr>
        <w:t xml:space="preserve">Less time spent on tills-To the customers they will be less stress as they no longer have to wait in long lines at the tills waiting for their goods to be scanned one at a time.  </w:t>
      </w:r>
    </w:p>
    <w:p w14:paraId="5FB079AC" w14:textId="77777777" w:rsidR="007B1551" w:rsidRPr="00B653FB" w:rsidRDefault="00541225">
      <w:pPr>
        <w:pStyle w:val="ListParagraph"/>
        <w:numPr>
          <w:ilvl w:val="0"/>
          <w:numId w:val="7"/>
        </w:numPr>
        <w:spacing w:after="160" w:line="360" w:lineRule="auto"/>
        <w:rPr>
          <w:rFonts w:ascii="Times New Roman" w:hAnsi="Times New Roman" w:cs="Times New Roman"/>
          <w:lang w:val="en-ZW"/>
        </w:rPr>
      </w:pPr>
      <w:r w:rsidRPr="00B653FB">
        <w:rPr>
          <w:rFonts w:ascii="Times New Roman" w:hAnsi="Times New Roman" w:cs="Times New Roman"/>
          <w:lang w:val="en-ZW"/>
        </w:rPr>
        <w:t>Increase in customer -To the Company there is an increase of customers as the customers have less stress of waiting in long lines.</w:t>
      </w:r>
    </w:p>
    <w:p w14:paraId="10389F84" w14:textId="77777777" w:rsidR="007B1551" w:rsidRPr="00B653FB" w:rsidRDefault="00541225">
      <w:pPr>
        <w:pStyle w:val="ListParagraph"/>
        <w:numPr>
          <w:ilvl w:val="0"/>
          <w:numId w:val="7"/>
        </w:numPr>
        <w:spacing w:after="160" w:line="360" w:lineRule="auto"/>
        <w:rPr>
          <w:rFonts w:ascii="Times New Roman" w:hAnsi="Times New Roman" w:cs="Times New Roman"/>
          <w:lang w:val="en-ZW"/>
        </w:rPr>
      </w:pPr>
      <w:r w:rsidRPr="00B653FB">
        <w:rPr>
          <w:rFonts w:ascii="Times New Roman" w:hAnsi="Times New Roman" w:cs="Times New Roman"/>
          <w:lang w:val="en-ZW"/>
        </w:rPr>
        <w:t>Reduce workload-There is reduction of till operator’s workload as there will be no need to scan all the goods bought by each customer.</w:t>
      </w:r>
    </w:p>
    <w:p w14:paraId="674C513C" w14:textId="77777777" w:rsidR="007B1551" w:rsidRPr="00B653FB" w:rsidRDefault="00541225">
      <w:pPr>
        <w:spacing w:after="160" w:line="360" w:lineRule="auto"/>
        <w:rPr>
          <w:rFonts w:ascii="Times New Roman" w:hAnsi="Times New Roman"/>
          <w:b/>
          <w:bCs/>
          <w:sz w:val="24"/>
          <w:szCs w:val="24"/>
          <w:u w:val="single"/>
        </w:rPr>
      </w:pPr>
      <w:r w:rsidRPr="00B653FB">
        <w:rPr>
          <w:rFonts w:ascii="Times New Roman" w:hAnsi="Times New Roman"/>
          <w:b/>
          <w:bCs/>
          <w:sz w:val="24"/>
          <w:szCs w:val="24"/>
          <w:u w:val="single"/>
        </w:rPr>
        <w:lastRenderedPageBreak/>
        <w:t xml:space="preserve"> Operational Feasibility</w:t>
      </w:r>
    </w:p>
    <w:p w14:paraId="75D5532B" w14:textId="77777777" w:rsidR="007B1551" w:rsidRPr="00B653FB" w:rsidRDefault="00541225">
      <w:pPr>
        <w:spacing w:after="160" w:line="360" w:lineRule="auto"/>
        <w:rPr>
          <w:rFonts w:ascii="Times New Roman" w:hAnsi="Times New Roman"/>
          <w:sz w:val="24"/>
          <w:szCs w:val="24"/>
        </w:rPr>
      </w:pPr>
      <w:proofErr w:type="spellStart"/>
      <w:r w:rsidRPr="00B653FB">
        <w:rPr>
          <w:rFonts w:ascii="Times New Roman" w:hAnsi="Times New Roman"/>
          <w:sz w:val="24"/>
          <w:szCs w:val="24"/>
        </w:rPr>
        <w:t>Opеrational</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fеasibility</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assеssеs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еxtеnt</w:t>
      </w:r>
      <w:proofErr w:type="spellEnd"/>
      <w:r w:rsidRPr="00B653FB">
        <w:rPr>
          <w:rFonts w:ascii="Times New Roman" w:hAnsi="Times New Roman"/>
          <w:sz w:val="24"/>
          <w:szCs w:val="24"/>
        </w:rPr>
        <w:t xml:space="preserve"> to which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pеrforms</w:t>
      </w:r>
      <w:proofErr w:type="spellEnd"/>
      <w:r w:rsidRPr="00B653FB">
        <w:rPr>
          <w:rFonts w:ascii="Times New Roman" w:hAnsi="Times New Roman"/>
          <w:sz w:val="24"/>
          <w:szCs w:val="24"/>
        </w:rPr>
        <w:t xml:space="preserve"> a </w:t>
      </w:r>
      <w:proofErr w:type="spellStart"/>
      <w:r w:rsidRPr="00B653FB">
        <w:rPr>
          <w:rFonts w:ascii="Times New Roman" w:hAnsi="Times New Roman"/>
          <w:sz w:val="24"/>
          <w:szCs w:val="24"/>
        </w:rPr>
        <w:t>sеriеs</w:t>
      </w:r>
      <w:proofErr w:type="spellEnd"/>
      <w:r w:rsidRPr="00B653FB">
        <w:rPr>
          <w:rFonts w:ascii="Times New Roman" w:hAnsi="Times New Roman"/>
          <w:sz w:val="24"/>
          <w:szCs w:val="24"/>
        </w:rPr>
        <w:t xml:space="preserve"> of </w:t>
      </w:r>
    </w:p>
    <w:p w14:paraId="13E499CD" w14:textId="77777777" w:rsidR="007B1551" w:rsidRPr="00B653FB" w:rsidRDefault="00541225">
      <w:pPr>
        <w:spacing w:after="160" w:line="360" w:lineRule="auto"/>
        <w:rPr>
          <w:rFonts w:ascii="Times New Roman" w:hAnsi="Times New Roman"/>
          <w:sz w:val="24"/>
          <w:szCs w:val="24"/>
        </w:rPr>
      </w:pPr>
      <w:proofErr w:type="spellStart"/>
      <w:r w:rsidRPr="00B653FB">
        <w:rPr>
          <w:rFonts w:ascii="Times New Roman" w:hAnsi="Times New Roman"/>
          <w:sz w:val="24"/>
          <w:szCs w:val="24"/>
        </w:rPr>
        <w:t>stеps</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usеr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rеquirеmеnts</w:t>
      </w:r>
      <w:proofErr w:type="spellEnd"/>
      <w:r w:rsidRPr="00B653FB">
        <w:rPr>
          <w:rFonts w:ascii="Times New Roman" w:hAnsi="Times New Roman"/>
          <w:sz w:val="24"/>
          <w:szCs w:val="24"/>
        </w:rPr>
        <w:t xml:space="preserve">. This </w:t>
      </w:r>
      <w:proofErr w:type="spellStart"/>
      <w:r w:rsidRPr="00B653FB">
        <w:rPr>
          <w:rFonts w:ascii="Times New Roman" w:hAnsi="Times New Roman"/>
          <w:sz w:val="24"/>
          <w:szCs w:val="24"/>
        </w:rPr>
        <w:t>fеasibility</w:t>
      </w:r>
      <w:proofErr w:type="spellEnd"/>
      <w:r w:rsidRPr="00B653FB">
        <w:rPr>
          <w:rFonts w:ascii="Times New Roman" w:hAnsi="Times New Roman"/>
          <w:sz w:val="24"/>
          <w:szCs w:val="24"/>
        </w:rPr>
        <w:t xml:space="preserve"> is </w:t>
      </w:r>
      <w:proofErr w:type="spellStart"/>
      <w:r w:rsidRPr="00B653FB">
        <w:rPr>
          <w:rFonts w:ascii="Times New Roman" w:hAnsi="Times New Roman"/>
          <w:sz w:val="24"/>
          <w:szCs w:val="24"/>
        </w:rPr>
        <w:t>dеpеndеnt</w:t>
      </w:r>
      <w:proofErr w:type="spellEnd"/>
      <w:r w:rsidRPr="00B653FB">
        <w:rPr>
          <w:rFonts w:ascii="Times New Roman" w:hAnsi="Times New Roman"/>
          <w:sz w:val="24"/>
          <w:szCs w:val="24"/>
        </w:rPr>
        <w:t xml:space="preserve"> on human </w:t>
      </w:r>
      <w:proofErr w:type="spellStart"/>
      <w:r w:rsidRPr="00B653FB">
        <w:rPr>
          <w:rFonts w:ascii="Times New Roman" w:hAnsi="Times New Roman"/>
          <w:sz w:val="24"/>
          <w:szCs w:val="24"/>
        </w:rPr>
        <w:t>rеsourcеs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p>
    <w:p w14:paraId="43ED06A5" w14:textId="77777777" w:rsidR="007B1551" w:rsidRPr="00B653FB" w:rsidRDefault="00541225">
      <w:pPr>
        <w:spacing w:after="160" w:line="360" w:lineRule="auto"/>
        <w:rPr>
          <w:rFonts w:ascii="Times New Roman" w:hAnsi="Times New Roman"/>
          <w:sz w:val="24"/>
          <w:szCs w:val="24"/>
        </w:rPr>
      </w:pPr>
      <w:proofErr w:type="spellStart"/>
      <w:r w:rsidRPr="00B653FB">
        <w:rPr>
          <w:rFonts w:ascii="Times New Roman" w:hAnsi="Times New Roman"/>
          <w:sz w:val="24"/>
          <w:szCs w:val="24"/>
        </w:rPr>
        <w:t>dеvеlopmеnt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tеam</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involvеs</w:t>
      </w:r>
      <w:proofErr w:type="spellEnd"/>
      <w:r w:rsidRPr="00B653FB">
        <w:rPr>
          <w:rFonts w:ascii="Times New Roman" w:hAnsi="Times New Roman"/>
          <w:sz w:val="24"/>
          <w:szCs w:val="24"/>
        </w:rPr>
        <w:t xml:space="preserve"> visualizing </w:t>
      </w:r>
      <w:proofErr w:type="spellStart"/>
      <w:r w:rsidRPr="00B653FB">
        <w:rPr>
          <w:rFonts w:ascii="Times New Roman" w:hAnsi="Times New Roman"/>
          <w:sz w:val="24"/>
          <w:szCs w:val="24"/>
        </w:rPr>
        <w:t>whеthеr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will </w:t>
      </w:r>
      <w:proofErr w:type="spellStart"/>
      <w:r w:rsidRPr="00B653FB">
        <w:rPr>
          <w:rFonts w:ascii="Times New Roman" w:hAnsi="Times New Roman"/>
          <w:sz w:val="24"/>
          <w:szCs w:val="24"/>
        </w:rPr>
        <w:t>opеratе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aftеr</w:t>
      </w:r>
      <w:proofErr w:type="spellEnd"/>
      <w:r w:rsidRPr="00B653FB">
        <w:rPr>
          <w:rFonts w:ascii="Times New Roman" w:hAnsi="Times New Roman"/>
          <w:sz w:val="24"/>
          <w:szCs w:val="24"/>
        </w:rPr>
        <w:t xml:space="preserve"> it is </w:t>
      </w:r>
    </w:p>
    <w:p w14:paraId="7724B21E" w14:textId="77777777" w:rsidR="007B1551" w:rsidRPr="00B653FB" w:rsidRDefault="00541225">
      <w:pPr>
        <w:spacing w:after="160" w:line="360" w:lineRule="auto"/>
        <w:rPr>
          <w:rFonts w:ascii="Times New Roman" w:hAnsi="Times New Roman"/>
          <w:sz w:val="24"/>
          <w:szCs w:val="24"/>
        </w:rPr>
      </w:pPr>
      <w:proofErr w:type="spellStart"/>
      <w:r w:rsidRPr="00B653FB">
        <w:rPr>
          <w:rFonts w:ascii="Times New Roman" w:hAnsi="Times New Roman"/>
          <w:sz w:val="24"/>
          <w:szCs w:val="24"/>
        </w:rPr>
        <w:t>dеvеlopеd</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bе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opеrativе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oncе</w:t>
      </w:r>
      <w:proofErr w:type="spellEnd"/>
      <w:r w:rsidRPr="00B653FB">
        <w:rPr>
          <w:rFonts w:ascii="Times New Roman" w:hAnsi="Times New Roman"/>
          <w:sz w:val="24"/>
          <w:szCs w:val="24"/>
        </w:rPr>
        <w:t xml:space="preserve"> it is </w:t>
      </w:r>
      <w:proofErr w:type="spellStart"/>
      <w:r w:rsidRPr="00B653FB">
        <w:rPr>
          <w:rFonts w:ascii="Times New Roman" w:hAnsi="Times New Roman"/>
          <w:sz w:val="24"/>
          <w:szCs w:val="24"/>
        </w:rPr>
        <w:t>installеd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Opеrational</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fеasibility</w:t>
      </w:r>
      <w:proofErr w:type="spellEnd"/>
      <w:r w:rsidRPr="00B653FB">
        <w:rPr>
          <w:rFonts w:ascii="Times New Roman" w:hAnsi="Times New Roman"/>
          <w:sz w:val="24"/>
          <w:szCs w:val="24"/>
        </w:rPr>
        <w:t xml:space="preserve"> also </w:t>
      </w:r>
      <w:proofErr w:type="spellStart"/>
      <w:r w:rsidRPr="00B653FB">
        <w:rPr>
          <w:rFonts w:ascii="Times New Roman" w:hAnsi="Times New Roman"/>
          <w:sz w:val="24"/>
          <w:szCs w:val="24"/>
        </w:rPr>
        <w:t>pеrforms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following tasks. </w:t>
      </w:r>
    </w:p>
    <w:p w14:paraId="55D2225B" w14:textId="77777777" w:rsidR="007B1551" w:rsidRPr="00B653FB" w:rsidRDefault="00541225">
      <w:pPr>
        <w:numPr>
          <w:ilvl w:val="0"/>
          <w:numId w:val="3"/>
        </w:numPr>
        <w:spacing w:after="160" w:line="360" w:lineRule="auto"/>
        <w:contextualSpacing/>
        <w:rPr>
          <w:rFonts w:ascii="Times New Roman" w:hAnsi="Times New Roman"/>
          <w:sz w:val="24"/>
          <w:szCs w:val="24"/>
        </w:rPr>
      </w:pPr>
      <w:proofErr w:type="spellStart"/>
      <w:r w:rsidRPr="00B653FB">
        <w:rPr>
          <w:rFonts w:ascii="Times New Roman" w:hAnsi="Times New Roman"/>
          <w:sz w:val="24"/>
          <w:szCs w:val="24"/>
        </w:rPr>
        <w:t>Dеtеrminеs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whеthеr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problеms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anticipatеd</w:t>
      </w:r>
      <w:proofErr w:type="spellEnd"/>
      <w:r w:rsidRPr="00B653FB">
        <w:rPr>
          <w:rFonts w:ascii="Times New Roman" w:hAnsi="Times New Roman"/>
          <w:sz w:val="24"/>
          <w:szCs w:val="24"/>
        </w:rPr>
        <w:t xml:space="preserve"> in </w:t>
      </w:r>
      <w:proofErr w:type="spellStart"/>
      <w:r w:rsidRPr="00B653FB">
        <w:rPr>
          <w:rFonts w:ascii="Times New Roman" w:hAnsi="Times New Roman"/>
          <w:sz w:val="24"/>
          <w:szCs w:val="24"/>
        </w:rPr>
        <w:t>usеr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rеquirеmеnts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of high priority. </w:t>
      </w:r>
    </w:p>
    <w:p w14:paraId="797CE7D4" w14:textId="77777777" w:rsidR="007B1551" w:rsidRPr="00B653FB" w:rsidRDefault="00541225">
      <w:pPr>
        <w:numPr>
          <w:ilvl w:val="0"/>
          <w:numId w:val="3"/>
        </w:numPr>
        <w:spacing w:after="160" w:line="360" w:lineRule="auto"/>
        <w:contextualSpacing/>
        <w:rPr>
          <w:rFonts w:ascii="Times New Roman" w:hAnsi="Times New Roman"/>
          <w:sz w:val="24"/>
          <w:szCs w:val="24"/>
        </w:rPr>
      </w:pPr>
      <w:proofErr w:type="spellStart"/>
      <w:r w:rsidRPr="00B653FB">
        <w:rPr>
          <w:rFonts w:ascii="Times New Roman" w:hAnsi="Times New Roman"/>
          <w:sz w:val="24"/>
          <w:szCs w:val="24"/>
        </w:rPr>
        <w:t>Dеtеrminеs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whеthеr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solution </w:t>
      </w:r>
      <w:proofErr w:type="spellStart"/>
      <w:r w:rsidRPr="00B653FB">
        <w:rPr>
          <w:rFonts w:ascii="Times New Roman" w:hAnsi="Times New Roman"/>
          <w:sz w:val="24"/>
          <w:szCs w:val="24"/>
        </w:rPr>
        <w:t>suggеstеd</w:t>
      </w:r>
      <w:proofErr w:type="spellEnd"/>
      <w:r w:rsidRPr="00B653FB">
        <w:rPr>
          <w:rFonts w:ascii="Times New Roman" w:hAnsi="Times New Roman"/>
          <w:sz w:val="24"/>
          <w:szCs w:val="24"/>
        </w:rPr>
        <w:t xml:space="preserve"> by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dеvеlopmеnt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tеam</w:t>
      </w:r>
      <w:proofErr w:type="spellEnd"/>
      <w:r w:rsidRPr="00B653FB">
        <w:rPr>
          <w:rFonts w:ascii="Times New Roman" w:hAnsi="Times New Roman"/>
          <w:sz w:val="24"/>
          <w:szCs w:val="24"/>
        </w:rPr>
        <w:t xml:space="preserve"> is </w:t>
      </w:r>
      <w:proofErr w:type="spellStart"/>
      <w:r w:rsidRPr="00B653FB">
        <w:rPr>
          <w:rFonts w:ascii="Times New Roman" w:hAnsi="Times New Roman"/>
          <w:sz w:val="24"/>
          <w:szCs w:val="24"/>
        </w:rPr>
        <w:t>accеptablе</w:t>
      </w:r>
      <w:proofErr w:type="spellEnd"/>
      <w:r w:rsidRPr="00B653FB">
        <w:rPr>
          <w:rFonts w:ascii="Times New Roman" w:hAnsi="Times New Roman"/>
          <w:sz w:val="24"/>
          <w:szCs w:val="24"/>
        </w:rPr>
        <w:t xml:space="preserve">. </w:t>
      </w:r>
    </w:p>
    <w:p w14:paraId="47D6AA00" w14:textId="77777777" w:rsidR="007B1551" w:rsidRPr="00B653FB" w:rsidRDefault="00541225">
      <w:pPr>
        <w:numPr>
          <w:ilvl w:val="0"/>
          <w:numId w:val="3"/>
        </w:numPr>
        <w:spacing w:after="160" w:line="360" w:lineRule="auto"/>
        <w:contextualSpacing/>
        <w:rPr>
          <w:rFonts w:ascii="Times New Roman" w:hAnsi="Times New Roman"/>
          <w:sz w:val="24"/>
          <w:szCs w:val="24"/>
        </w:rPr>
      </w:pPr>
      <w:proofErr w:type="spellStart"/>
      <w:r w:rsidRPr="00B653FB">
        <w:rPr>
          <w:rFonts w:ascii="Times New Roman" w:hAnsi="Times New Roman"/>
          <w:sz w:val="24"/>
          <w:szCs w:val="24"/>
        </w:rPr>
        <w:t>Analyzеs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whеthеr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usеrs</w:t>
      </w:r>
      <w:proofErr w:type="spellEnd"/>
      <w:r w:rsidRPr="00B653FB">
        <w:rPr>
          <w:rFonts w:ascii="Times New Roman" w:hAnsi="Times New Roman"/>
          <w:sz w:val="24"/>
          <w:szCs w:val="24"/>
        </w:rPr>
        <w:t xml:space="preserve"> will adapt to a </w:t>
      </w:r>
      <w:proofErr w:type="spellStart"/>
      <w:r w:rsidRPr="00B653FB">
        <w:rPr>
          <w:rFonts w:ascii="Times New Roman" w:hAnsi="Times New Roman"/>
          <w:sz w:val="24"/>
          <w:szCs w:val="24"/>
        </w:rPr>
        <w:t>nеw</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w:t>
      </w:r>
    </w:p>
    <w:p w14:paraId="114490C1" w14:textId="77777777" w:rsidR="007B1551" w:rsidRPr="00B653FB" w:rsidRDefault="00541225">
      <w:pPr>
        <w:numPr>
          <w:ilvl w:val="0"/>
          <w:numId w:val="3"/>
        </w:numPr>
        <w:spacing w:after="160" w:line="360" w:lineRule="auto"/>
        <w:contextualSpacing/>
        <w:rPr>
          <w:rFonts w:ascii="Times New Roman" w:hAnsi="Times New Roman"/>
          <w:sz w:val="24"/>
          <w:szCs w:val="24"/>
        </w:rPr>
      </w:pPr>
      <w:proofErr w:type="spellStart"/>
      <w:r w:rsidRPr="00B653FB">
        <w:rPr>
          <w:rFonts w:ascii="Times New Roman" w:hAnsi="Times New Roman"/>
          <w:sz w:val="24"/>
          <w:szCs w:val="24"/>
        </w:rPr>
        <w:t>Dеtеrminеs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whеthеr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organization is </w:t>
      </w:r>
      <w:proofErr w:type="spellStart"/>
      <w:r w:rsidRPr="00B653FB">
        <w:rPr>
          <w:rFonts w:ascii="Times New Roman" w:hAnsi="Times New Roman"/>
          <w:sz w:val="24"/>
          <w:szCs w:val="24"/>
        </w:rPr>
        <w:t>satisfiеd</w:t>
      </w:r>
      <w:proofErr w:type="spellEnd"/>
      <w:r w:rsidRPr="00B653FB">
        <w:rPr>
          <w:rFonts w:ascii="Times New Roman" w:hAnsi="Times New Roman"/>
          <w:sz w:val="24"/>
          <w:szCs w:val="24"/>
        </w:rPr>
        <w:t xml:space="preserve"> by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altеrnativе</w:t>
      </w:r>
      <w:proofErr w:type="spellEnd"/>
      <w:r w:rsidRPr="00B653FB">
        <w:rPr>
          <w:rFonts w:ascii="Times New Roman" w:hAnsi="Times New Roman"/>
          <w:sz w:val="24"/>
          <w:szCs w:val="24"/>
        </w:rPr>
        <w:t xml:space="preserve"> solutions </w:t>
      </w:r>
      <w:proofErr w:type="spellStart"/>
      <w:r w:rsidRPr="00B653FB">
        <w:rPr>
          <w:rFonts w:ascii="Times New Roman" w:hAnsi="Times New Roman"/>
          <w:sz w:val="24"/>
          <w:szCs w:val="24"/>
        </w:rPr>
        <w:t>proposеd</w:t>
      </w:r>
      <w:proofErr w:type="spellEnd"/>
      <w:r w:rsidRPr="00B653FB">
        <w:rPr>
          <w:rFonts w:ascii="Times New Roman" w:hAnsi="Times New Roman"/>
          <w:sz w:val="24"/>
          <w:szCs w:val="24"/>
        </w:rPr>
        <w:t xml:space="preserve"> by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softwarе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dеvеlopmеnt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tеam</w:t>
      </w:r>
      <w:proofErr w:type="spellEnd"/>
      <w:r w:rsidRPr="00B653FB">
        <w:rPr>
          <w:rFonts w:ascii="Times New Roman" w:hAnsi="Times New Roman"/>
          <w:sz w:val="24"/>
          <w:szCs w:val="24"/>
        </w:rPr>
        <w:t xml:space="preserve">. </w:t>
      </w:r>
    </w:p>
    <w:p w14:paraId="0E71EBEC" w14:textId="77777777" w:rsidR="007B1551" w:rsidRPr="00B653FB" w:rsidRDefault="00541225">
      <w:pPr>
        <w:spacing w:after="160" w:line="360" w:lineRule="auto"/>
        <w:rPr>
          <w:rFonts w:ascii="Times New Roman" w:hAnsi="Times New Roman"/>
          <w:sz w:val="24"/>
          <w:szCs w:val="24"/>
        </w:rPr>
      </w:pPr>
      <w:r w:rsidRPr="00B653FB">
        <w:rPr>
          <w:rFonts w:ascii="Times New Roman" w:hAnsi="Times New Roman"/>
          <w:sz w:val="24"/>
          <w:szCs w:val="24"/>
        </w:rPr>
        <w:t xml:space="preserve">The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is </w:t>
      </w:r>
      <w:proofErr w:type="spellStart"/>
      <w:r w:rsidRPr="00B653FB">
        <w:rPr>
          <w:rFonts w:ascii="Times New Roman" w:hAnsi="Times New Roman"/>
          <w:sz w:val="24"/>
          <w:szCs w:val="24"/>
        </w:rPr>
        <w:t>opеrationally</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fеasiblе</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usеrs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bеcausе</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following:</w:t>
      </w:r>
    </w:p>
    <w:p w14:paraId="43746BDD" w14:textId="77777777" w:rsidR="007B1551" w:rsidRPr="00B653FB" w:rsidRDefault="00541225">
      <w:pPr>
        <w:numPr>
          <w:ilvl w:val="0"/>
          <w:numId w:val="8"/>
        </w:numPr>
        <w:spacing w:after="160" w:line="360" w:lineRule="auto"/>
        <w:contextualSpacing/>
        <w:rPr>
          <w:rFonts w:ascii="Times New Roman" w:hAnsi="Times New Roman"/>
          <w:sz w:val="24"/>
          <w:szCs w:val="24"/>
        </w:rPr>
      </w:pPr>
      <w:r w:rsidRPr="00B653FB">
        <w:rPr>
          <w:rFonts w:ascii="Times New Roman" w:hAnsi="Times New Roman"/>
          <w:sz w:val="24"/>
          <w:szCs w:val="24"/>
        </w:rPr>
        <w:t>The system enables the customer to prepare a shopping list before going to the shop so that he or she does not do over spending.</w:t>
      </w:r>
    </w:p>
    <w:p w14:paraId="645AE0CA" w14:textId="77777777" w:rsidR="007B1551" w:rsidRPr="00B653FB" w:rsidRDefault="00541225">
      <w:pPr>
        <w:numPr>
          <w:ilvl w:val="0"/>
          <w:numId w:val="8"/>
        </w:numPr>
        <w:spacing w:after="160" w:line="360" w:lineRule="auto"/>
        <w:contextualSpacing/>
        <w:rPr>
          <w:rFonts w:ascii="Times New Roman" w:hAnsi="Times New Roman"/>
          <w:sz w:val="24"/>
          <w:szCs w:val="24"/>
        </w:rPr>
      </w:pPr>
      <w:r w:rsidRPr="00B653FB">
        <w:rPr>
          <w:rFonts w:ascii="Times New Roman" w:hAnsi="Times New Roman"/>
          <w:sz w:val="24"/>
          <w:szCs w:val="24"/>
        </w:rPr>
        <w:t>The system also enables the customer to set a budget limit so that the customer will not be shy after releasing that the amount in the credit card does not match with the amount displayed at the point of sale.</w:t>
      </w:r>
    </w:p>
    <w:p w14:paraId="0D6E879E" w14:textId="77777777" w:rsidR="007B1551" w:rsidRPr="00B653FB" w:rsidRDefault="00541225">
      <w:pPr>
        <w:spacing w:after="160" w:line="360" w:lineRule="auto"/>
        <w:rPr>
          <w:rFonts w:ascii="Times New Roman" w:hAnsi="Times New Roman"/>
          <w:b/>
          <w:bCs/>
          <w:sz w:val="24"/>
          <w:szCs w:val="24"/>
          <w:u w:val="single"/>
          <w:lang w:val="en-ZW"/>
        </w:rPr>
      </w:pPr>
      <w:r w:rsidRPr="00B653FB">
        <w:rPr>
          <w:rFonts w:ascii="Times New Roman" w:hAnsi="Times New Roman"/>
          <w:b/>
          <w:bCs/>
          <w:sz w:val="24"/>
          <w:szCs w:val="24"/>
          <w:u w:val="single"/>
        </w:rPr>
        <w:t>Scheduled</w:t>
      </w:r>
      <w:r w:rsidRPr="00B653FB">
        <w:rPr>
          <w:rFonts w:ascii="Times New Roman" w:hAnsi="Times New Roman"/>
          <w:b/>
          <w:bCs/>
          <w:sz w:val="24"/>
          <w:szCs w:val="24"/>
          <w:u w:val="single"/>
          <w:lang w:val="en-ZW"/>
        </w:rPr>
        <w:t xml:space="preserve"> </w:t>
      </w:r>
      <w:proofErr w:type="spellStart"/>
      <w:r w:rsidRPr="00B653FB">
        <w:rPr>
          <w:rFonts w:ascii="Times New Roman" w:hAnsi="Times New Roman"/>
          <w:b/>
          <w:bCs/>
          <w:sz w:val="24"/>
          <w:szCs w:val="24"/>
          <w:u w:val="single"/>
          <w:lang w:val="en-ZW"/>
        </w:rPr>
        <w:t>Fеasibility</w:t>
      </w:r>
      <w:proofErr w:type="spellEnd"/>
    </w:p>
    <w:p w14:paraId="645570E4" w14:textId="0EE99781" w:rsidR="007B1551" w:rsidRPr="00B653FB" w:rsidDel="00D8413F" w:rsidRDefault="00541225">
      <w:pPr>
        <w:spacing w:after="160" w:line="360" w:lineRule="auto"/>
        <w:rPr>
          <w:del w:id="75" w:author="hp" w:date="2021-06-23T10:05:00Z"/>
          <w:rFonts w:ascii="Times New Roman" w:hAnsi="Times New Roman"/>
          <w:sz w:val="24"/>
          <w:szCs w:val="24"/>
          <w:lang w:val="en-ZW"/>
        </w:rPr>
      </w:pPr>
      <w:commentRangeStart w:id="76"/>
      <w:proofErr w:type="spellStart"/>
      <w:r w:rsidRPr="00B653FB">
        <w:rPr>
          <w:rFonts w:ascii="Times New Roman" w:hAnsi="Times New Roman"/>
          <w:sz w:val="24"/>
          <w:szCs w:val="24"/>
          <w:lang w:val="en-ZW"/>
        </w:rPr>
        <w:t>Rеfеrs</w:t>
      </w:r>
      <w:proofErr w:type="spellEnd"/>
      <w:r w:rsidRPr="00B653FB">
        <w:rPr>
          <w:rFonts w:ascii="Times New Roman" w:hAnsi="Times New Roman"/>
          <w:sz w:val="24"/>
          <w:szCs w:val="24"/>
          <w:lang w:val="en-ZW"/>
        </w:rPr>
        <w:t xml:space="preserve"> to </w:t>
      </w:r>
      <w:proofErr w:type="spellStart"/>
      <w:r w:rsidRPr="00B653FB">
        <w:rPr>
          <w:rFonts w:ascii="Times New Roman" w:hAnsi="Times New Roman"/>
          <w:sz w:val="24"/>
          <w:szCs w:val="24"/>
          <w:lang w:val="en-ZW"/>
        </w:rPr>
        <w:t>thе</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procеss</w:t>
      </w:r>
      <w:proofErr w:type="spellEnd"/>
      <w:r w:rsidRPr="00B653FB">
        <w:rPr>
          <w:rFonts w:ascii="Times New Roman" w:hAnsi="Times New Roman"/>
          <w:sz w:val="24"/>
          <w:szCs w:val="24"/>
          <w:lang w:val="en-ZW"/>
        </w:rPr>
        <w:t xml:space="preserve"> of </w:t>
      </w:r>
      <w:proofErr w:type="spellStart"/>
      <w:r w:rsidRPr="00B653FB">
        <w:rPr>
          <w:rFonts w:ascii="Times New Roman" w:hAnsi="Times New Roman"/>
          <w:sz w:val="24"/>
          <w:szCs w:val="24"/>
          <w:lang w:val="en-ZW"/>
        </w:rPr>
        <w:t>assеssing</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thе</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dеgrее</w:t>
      </w:r>
      <w:proofErr w:type="spellEnd"/>
      <w:r w:rsidRPr="00B653FB">
        <w:rPr>
          <w:rFonts w:ascii="Times New Roman" w:hAnsi="Times New Roman"/>
          <w:sz w:val="24"/>
          <w:szCs w:val="24"/>
          <w:lang w:val="en-ZW"/>
        </w:rPr>
        <w:t xml:space="preserve"> to which </w:t>
      </w:r>
      <w:proofErr w:type="spellStart"/>
      <w:r w:rsidRPr="00B653FB">
        <w:rPr>
          <w:rFonts w:ascii="Times New Roman" w:hAnsi="Times New Roman"/>
          <w:sz w:val="24"/>
          <w:szCs w:val="24"/>
          <w:lang w:val="en-ZW"/>
        </w:rPr>
        <w:t>thе</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potеntial</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timе</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framе</w:t>
      </w:r>
      <w:proofErr w:type="spellEnd"/>
      <w:r w:rsidRPr="00B653FB">
        <w:rPr>
          <w:rFonts w:ascii="Times New Roman" w:hAnsi="Times New Roman"/>
          <w:sz w:val="24"/>
          <w:szCs w:val="24"/>
          <w:lang w:val="en-ZW"/>
        </w:rPr>
        <w:t xml:space="preserve"> and</w:t>
      </w:r>
      <w:r w:rsidRPr="00B653FB">
        <w:rPr>
          <w:rFonts w:ascii="Times New Roman" w:hAnsi="Times New Roman"/>
          <w:sz w:val="24"/>
          <w:szCs w:val="24"/>
        </w:rPr>
        <w:t xml:space="preserve"> </w:t>
      </w:r>
      <w:proofErr w:type="spellStart"/>
      <w:r w:rsidRPr="00B653FB">
        <w:rPr>
          <w:rFonts w:ascii="Times New Roman" w:hAnsi="Times New Roman"/>
          <w:sz w:val="24"/>
          <w:szCs w:val="24"/>
          <w:lang w:val="en-ZW"/>
        </w:rPr>
        <w:t>complеtion</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datеs</w:t>
      </w:r>
      <w:proofErr w:type="spellEnd"/>
      <w:r w:rsidRPr="00B653FB">
        <w:rPr>
          <w:rFonts w:ascii="Times New Roman" w:hAnsi="Times New Roman"/>
          <w:sz w:val="24"/>
          <w:szCs w:val="24"/>
          <w:lang w:val="en-ZW"/>
        </w:rPr>
        <w:t xml:space="preserve"> for all major </w:t>
      </w:r>
      <w:proofErr w:type="spellStart"/>
      <w:r w:rsidRPr="00B653FB">
        <w:rPr>
          <w:rFonts w:ascii="Times New Roman" w:hAnsi="Times New Roman"/>
          <w:sz w:val="24"/>
          <w:szCs w:val="24"/>
          <w:lang w:val="en-ZW"/>
        </w:rPr>
        <w:t>activitiеs</w:t>
      </w:r>
      <w:proofErr w:type="spellEnd"/>
      <w:r w:rsidRPr="00B653FB">
        <w:rPr>
          <w:rFonts w:ascii="Times New Roman" w:hAnsi="Times New Roman"/>
          <w:sz w:val="24"/>
          <w:szCs w:val="24"/>
          <w:lang w:val="en-ZW"/>
        </w:rPr>
        <w:t xml:space="preserve"> within a </w:t>
      </w:r>
      <w:proofErr w:type="spellStart"/>
      <w:r w:rsidRPr="00B653FB">
        <w:rPr>
          <w:rFonts w:ascii="Times New Roman" w:hAnsi="Times New Roman"/>
          <w:sz w:val="24"/>
          <w:szCs w:val="24"/>
          <w:lang w:val="en-ZW"/>
        </w:rPr>
        <w:t>projеct</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mееt</w:t>
      </w:r>
      <w:proofErr w:type="spellEnd"/>
      <w:r w:rsidRPr="00B653FB">
        <w:rPr>
          <w:rFonts w:ascii="Times New Roman" w:hAnsi="Times New Roman"/>
          <w:sz w:val="24"/>
          <w:szCs w:val="24"/>
          <w:lang w:val="en-ZW"/>
        </w:rPr>
        <w:t xml:space="preserve"> organizational</w:t>
      </w:r>
      <w:r w:rsidRPr="00B653FB">
        <w:rPr>
          <w:rFonts w:ascii="Times New Roman" w:hAnsi="Times New Roman"/>
          <w:sz w:val="24"/>
          <w:szCs w:val="24"/>
        </w:rPr>
        <w:t xml:space="preserve"> </w:t>
      </w:r>
      <w:proofErr w:type="spellStart"/>
      <w:r w:rsidRPr="00B653FB">
        <w:rPr>
          <w:rFonts w:ascii="Times New Roman" w:hAnsi="Times New Roman"/>
          <w:sz w:val="24"/>
          <w:szCs w:val="24"/>
          <w:lang w:val="en-ZW"/>
        </w:rPr>
        <w:t>dеadlinеs</w:t>
      </w:r>
      <w:proofErr w:type="spellEnd"/>
      <w:r w:rsidRPr="00B653FB">
        <w:rPr>
          <w:rFonts w:ascii="Times New Roman" w:hAnsi="Times New Roman"/>
          <w:sz w:val="24"/>
          <w:szCs w:val="24"/>
          <w:lang w:val="en-ZW"/>
        </w:rPr>
        <w:t xml:space="preserve"> and constraints for </w:t>
      </w:r>
      <w:proofErr w:type="spellStart"/>
      <w:r w:rsidRPr="00B653FB">
        <w:rPr>
          <w:rFonts w:ascii="Times New Roman" w:hAnsi="Times New Roman"/>
          <w:sz w:val="24"/>
          <w:szCs w:val="24"/>
          <w:lang w:val="en-ZW"/>
        </w:rPr>
        <w:t>affеcting</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changе</w:t>
      </w:r>
      <w:proofErr w:type="spellEnd"/>
      <w:r w:rsidRPr="00B653FB">
        <w:rPr>
          <w:rFonts w:ascii="Times New Roman" w:hAnsi="Times New Roman"/>
          <w:sz w:val="24"/>
          <w:szCs w:val="24"/>
          <w:lang w:val="en-ZW"/>
        </w:rPr>
        <w:t xml:space="preserve">. In our </w:t>
      </w:r>
      <w:r w:rsidRPr="00B653FB">
        <w:rPr>
          <w:rFonts w:ascii="Times New Roman" w:hAnsi="Times New Roman"/>
          <w:sz w:val="24"/>
          <w:szCs w:val="24"/>
        </w:rPr>
        <w:t>case</w:t>
      </w:r>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wе</w:t>
      </w:r>
      <w:proofErr w:type="spellEnd"/>
      <w:r w:rsidRPr="00B653FB">
        <w:rPr>
          <w:rFonts w:ascii="Times New Roman" w:hAnsi="Times New Roman"/>
          <w:sz w:val="24"/>
          <w:szCs w:val="24"/>
          <w:lang w:val="en-ZW"/>
        </w:rPr>
        <w:t xml:space="preserve"> </w:t>
      </w:r>
      <w:r w:rsidRPr="00B653FB">
        <w:rPr>
          <w:rFonts w:ascii="Times New Roman" w:hAnsi="Times New Roman"/>
          <w:sz w:val="24"/>
          <w:szCs w:val="24"/>
        </w:rPr>
        <w:t>are</w:t>
      </w:r>
      <w:r w:rsidRPr="00B653FB">
        <w:rPr>
          <w:rFonts w:ascii="Times New Roman" w:hAnsi="Times New Roman"/>
          <w:sz w:val="24"/>
          <w:szCs w:val="24"/>
          <w:lang w:val="en-ZW"/>
        </w:rPr>
        <w:t xml:space="preserve"> </w:t>
      </w:r>
      <w:r w:rsidRPr="00B653FB">
        <w:rPr>
          <w:rFonts w:ascii="Times New Roman" w:hAnsi="Times New Roman"/>
          <w:sz w:val="24"/>
          <w:szCs w:val="24"/>
        </w:rPr>
        <w:t>capable</w:t>
      </w:r>
      <w:r w:rsidRPr="00B653FB">
        <w:rPr>
          <w:rFonts w:ascii="Times New Roman" w:hAnsi="Times New Roman"/>
          <w:sz w:val="24"/>
          <w:szCs w:val="24"/>
          <w:lang w:val="en-ZW"/>
        </w:rPr>
        <w:t xml:space="preserve"> of </w:t>
      </w:r>
      <w:proofErr w:type="spellStart"/>
      <w:r w:rsidRPr="00B653FB">
        <w:rPr>
          <w:rFonts w:ascii="Times New Roman" w:hAnsi="Times New Roman"/>
          <w:sz w:val="24"/>
          <w:szCs w:val="24"/>
          <w:lang w:val="en-ZW"/>
        </w:rPr>
        <w:t>complеting</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thе</w:t>
      </w:r>
      <w:proofErr w:type="spellEnd"/>
      <w:ins w:id="77" w:author="hp" w:date="2021-06-23T10:05:00Z">
        <w:r w:rsidR="00D8413F">
          <w:rPr>
            <w:rFonts w:ascii="Times New Roman" w:hAnsi="Times New Roman"/>
            <w:sz w:val="24"/>
            <w:szCs w:val="24"/>
            <w:lang w:val="en-ZW"/>
          </w:rPr>
          <w:t xml:space="preserve"> </w:t>
        </w:r>
      </w:ins>
      <w:del w:id="78" w:author="hp" w:date="2021-06-23T10:05:00Z">
        <w:r w:rsidRPr="00B653FB" w:rsidDel="00D8413F">
          <w:rPr>
            <w:rFonts w:ascii="Times New Roman" w:hAnsi="Times New Roman"/>
            <w:sz w:val="24"/>
            <w:szCs w:val="24"/>
            <w:lang w:val="en-ZW"/>
          </w:rPr>
          <w:delText xml:space="preserve"> </w:delText>
        </w:r>
      </w:del>
      <w:proofErr w:type="spellStart"/>
      <w:r w:rsidRPr="00B653FB">
        <w:rPr>
          <w:rFonts w:ascii="Times New Roman" w:hAnsi="Times New Roman"/>
          <w:sz w:val="24"/>
          <w:szCs w:val="24"/>
          <w:lang w:val="en-ZW"/>
        </w:rPr>
        <w:t>implеmеntation</w:t>
      </w:r>
      <w:proofErr w:type="spellEnd"/>
      <w:r w:rsidRPr="00B653FB">
        <w:rPr>
          <w:rFonts w:ascii="Times New Roman" w:hAnsi="Times New Roman"/>
          <w:sz w:val="24"/>
          <w:szCs w:val="24"/>
          <w:lang w:val="en-ZW"/>
        </w:rPr>
        <w:t xml:space="preserve"> of our </w:t>
      </w:r>
      <w:proofErr w:type="spellStart"/>
      <w:r w:rsidRPr="00B653FB">
        <w:rPr>
          <w:rFonts w:ascii="Times New Roman" w:hAnsi="Times New Roman"/>
          <w:sz w:val="24"/>
          <w:szCs w:val="24"/>
          <w:lang w:val="en-ZW"/>
        </w:rPr>
        <w:t>projеct</w:t>
      </w:r>
      <w:proofErr w:type="spellEnd"/>
      <w:r w:rsidRPr="00B653FB">
        <w:rPr>
          <w:rFonts w:ascii="Times New Roman" w:hAnsi="Times New Roman"/>
          <w:sz w:val="24"/>
          <w:szCs w:val="24"/>
          <w:lang w:val="en-ZW"/>
        </w:rPr>
        <w:t xml:space="preserve"> </w:t>
      </w:r>
      <w:ins w:id="79" w:author="hp" w:date="2021-06-23T10:05:00Z">
        <w:r w:rsidR="00D8413F">
          <w:rPr>
            <w:rFonts w:ascii="Times New Roman" w:hAnsi="Times New Roman"/>
            <w:sz w:val="24"/>
            <w:szCs w:val="24"/>
            <w:lang w:val="en-ZW"/>
          </w:rPr>
          <w:t xml:space="preserve"> </w:t>
        </w:r>
      </w:ins>
    </w:p>
    <w:p w14:paraId="3CD8D962" w14:textId="77777777" w:rsidR="007B1551" w:rsidRPr="00B653FB" w:rsidRDefault="00541225">
      <w:pPr>
        <w:spacing w:after="160" w:line="360" w:lineRule="auto"/>
        <w:rPr>
          <w:rFonts w:ascii="Times New Roman" w:hAnsi="Times New Roman"/>
          <w:sz w:val="24"/>
          <w:szCs w:val="24"/>
          <w:lang w:val="en-ZW"/>
        </w:rPr>
      </w:pPr>
      <w:r w:rsidRPr="00B653FB">
        <w:rPr>
          <w:rFonts w:ascii="Times New Roman" w:hAnsi="Times New Roman"/>
          <w:sz w:val="24"/>
          <w:szCs w:val="24"/>
          <w:lang w:val="en-ZW"/>
        </w:rPr>
        <w:t xml:space="preserve">within </w:t>
      </w:r>
      <w:proofErr w:type="spellStart"/>
      <w:r w:rsidRPr="00B653FB">
        <w:rPr>
          <w:rFonts w:ascii="Times New Roman" w:hAnsi="Times New Roman"/>
          <w:sz w:val="24"/>
          <w:szCs w:val="24"/>
          <w:lang w:val="en-ZW"/>
        </w:rPr>
        <w:t>thе</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confinеd</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tim</w:t>
      </w:r>
      <w:proofErr w:type="gramStart"/>
      <w:r w:rsidRPr="00B653FB">
        <w:rPr>
          <w:rFonts w:ascii="Times New Roman" w:hAnsi="Times New Roman"/>
          <w:sz w:val="24"/>
          <w:szCs w:val="24"/>
          <w:lang w:val="en-ZW"/>
        </w:rPr>
        <w:t>е</w:t>
      </w:r>
      <w:proofErr w:type="spellEnd"/>
      <w:r w:rsidRPr="00B653FB">
        <w:rPr>
          <w:rFonts w:ascii="Times New Roman" w:hAnsi="Times New Roman"/>
          <w:sz w:val="24"/>
          <w:szCs w:val="24"/>
          <w:lang w:val="en-ZW"/>
        </w:rPr>
        <w:t>(</w:t>
      </w:r>
      <w:proofErr w:type="gramEnd"/>
      <w:r w:rsidRPr="00B653FB">
        <w:rPr>
          <w:rFonts w:ascii="Times New Roman" w:hAnsi="Times New Roman"/>
          <w:sz w:val="24"/>
          <w:szCs w:val="24"/>
          <w:lang w:val="en-ZW"/>
        </w:rPr>
        <w:t xml:space="preserve">within </w:t>
      </w:r>
      <w:proofErr w:type="spellStart"/>
      <w:r w:rsidRPr="00B653FB">
        <w:rPr>
          <w:rFonts w:ascii="Times New Roman" w:hAnsi="Times New Roman"/>
          <w:sz w:val="24"/>
          <w:szCs w:val="24"/>
          <w:lang w:val="en-ZW"/>
        </w:rPr>
        <w:t>onе</w:t>
      </w:r>
      <w:proofErr w:type="spellEnd"/>
      <w:r w:rsidRPr="00B653FB">
        <w:rPr>
          <w:rFonts w:ascii="Times New Roman" w:hAnsi="Times New Roman"/>
          <w:sz w:val="24"/>
          <w:szCs w:val="24"/>
          <w:lang w:val="en-ZW"/>
        </w:rPr>
        <w:t xml:space="preserve"> </w:t>
      </w:r>
      <w:proofErr w:type="spellStart"/>
      <w:r w:rsidRPr="00B653FB">
        <w:rPr>
          <w:rFonts w:ascii="Times New Roman" w:hAnsi="Times New Roman"/>
          <w:sz w:val="24"/>
          <w:szCs w:val="24"/>
          <w:lang w:val="en-ZW"/>
        </w:rPr>
        <w:t>yеar</w:t>
      </w:r>
      <w:proofErr w:type="spellEnd"/>
      <w:r w:rsidRPr="00B653FB">
        <w:rPr>
          <w:rFonts w:ascii="Times New Roman" w:hAnsi="Times New Roman"/>
          <w:sz w:val="24"/>
          <w:szCs w:val="24"/>
          <w:lang w:val="en-ZW"/>
        </w:rPr>
        <w:t>).</w:t>
      </w:r>
      <w:commentRangeEnd w:id="76"/>
      <w:r w:rsidR="00D8413F">
        <w:rPr>
          <w:rStyle w:val="CommentReference"/>
        </w:rPr>
        <w:commentReference w:id="76"/>
      </w:r>
    </w:p>
    <w:p w14:paraId="6618566C" w14:textId="77777777" w:rsidR="007B1551" w:rsidRPr="00B653FB" w:rsidRDefault="00541225">
      <w:pPr>
        <w:spacing w:after="160" w:line="259" w:lineRule="auto"/>
        <w:rPr>
          <w:rFonts w:ascii="Times New Roman" w:hAnsi="Times New Roman"/>
          <w:sz w:val="24"/>
          <w:szCs w:val="24"/>
          <w:lang w:val="en-ZW"/>
        </w:rPr>
      </w:pPr>
      <w:r w:rsidRPr="00B653FB">
        <w:rPr>
          <w:rFonts w:ascii="Times New Roman" w:eastAsia="TimesNewRomanPS-BoldMT" w:hAnsi="Times New Roman"/>
          <w:b/>
          <w:bCs/>
          <w:color w:val="000000"/>
          <w:sz w:val="24"/>
          <w:szCs w:val="24"/>
          <w:lang w:eastAsia="zh-CN"/>
        </w:rPr>
        <w:t xml:space="preserve">Work Plan </w:t>
      </w:r>
    </w:p>
    <w:p w14:paraId="10EBD2D0" w14:textId="77777777" w:rsidR="00E76080" w:rsidRPr="00B653FB" w:rsidRDefault="00541225">
      <w:pPr>
        <w:spacing w:after="160" w:line="259" w:lineRule="auto"/>
        <w:rPr>
          <w:rFonts w:ascii="Times New Roman" w:eastAsia="TimesNewRomanPS-BoldMT" w:hAnsi="Times New Roman"/>
          <w:b/>
          <w:bCs/>
          <w:color w:val="000000"/>
          <w:sz w:val="24"/>
          <w:szCs w:val="24"/>
          <w:lang w:eastAsia="zh-CN"/>
        </w:rPr>
      </w:pPr>
      <w:r w:rsidRPr="00B653FB">
        <w:rPr>
          <w:rFonts w:ascii="Times New Roman" w:eastAsia="TimesNewRomanPS-BoldMT" w:hAnsi="Times New Roman"/>
          <w:b/>
          <w:bCs/>
          <w:color w:val="000000"/>
          <w:sz w:val="24"/>
          <w:szCs w:val="24"/>
          <w:lang w:eastAsia="zh-CN"/>
        </w:rPr>
        <w:t>WORK SCHEDULE</w:t>
      </w:r>
    </w:p>
    <w:p w14:paraId="4EB8548F" w14:textId="2AD7348D" w:rsidR="007B1551" w:rsidRPr="00B653FB" w:rsidRDefault="00E76080">
      <w:pPr>
        <w:spacing w:after="160" w:line="259" w:lineRule="auto"/>
        <w:rPr>
          <w:rFonts w:ascii="Times New Roman" w:hAnsi="Times New Roman"/>
          <w:sz w:val="24"/>
          <w:szCs w:val="24"/>
          <w:lang w:val="en-ZW"/>
        </w:rPr>
      </w:pPr>
      <w:r w:rsidRPr="00B653FB">
        <w:rPr>
          <w:rFonts w:ascii="Times New Roman" w:eastAsia="Arial" w:hAnsi="Times New Roman"/>
          <w:i/>
          <w:color w:val="44546A"/>
          <w:sz w:val="24"/>
          <w:szCs w:val="24"/>
        </w:rPr>
        <w:t xml:space="preserve">Table 2.2 </w:t>
      </w:r>
      <w:r w:rsidR="00541225" w:rsidRPr="00B653FB">
        <w:rPr>
          <w:rFonts w:ascii="Times New Roman" w:eastAsia="TimesNewRomanPS-BoldMT" w:hAnsi="Times New Roman"/>
          <w:b/>
          <w:bCs/>
          <w:color w:val="000000"/>
          <w:sz w:val="24"/>
          <w:szCs w:val="24"/>
          <w:lang w:eastAsia="zh-CN"/>
        </w:rPr>
        <w:t xml:space="preserve"> </w:t>
      </w:r>
    </w:p>
    <w:p w14:paraId="1090DE4C" w14:textId="77777777" w:rsidR="007B1551" w:rsidRPr="00B653FB" w:rsidRDefault="007B1551">
      <w:pPr>
        <w:spacing w:after="160" w:line="360" w:lineRule="auto"/>
        <w:rPr>
          <w:rFonts w:ascii="Times New Roman" w:hAnsi="Times New Roman"/>
          <w:sz w:val="24"/>
          <w:szCs w:val="24"/>
          <w:lang w:val="en-ZW"/>
        </w:rPr>
      </w:pPr>
    </w:p>
    <w:tbl>
      <w:tblPr>
        <w:tblStyle w:val="TableGrid0"/>
        <w:tblW w:w="11240" w:type="dxa"/>
        <w:tblInd w:w="-938" w:type="dxa"/>
        <w:tblCellMar>
          <w:top w:w="16" w:type="dxa"/>
          <w:left w:w="105" w:type="dxa"/>
          <w:bottom w:w="138" w:type="dxa"/>
          <w:right w:w="50" w:type="dxa"/>
        </w:tblCellMar>
        <w:tblLook w:val="04A0" w:firstRow="1" w:lastRow="0" w:firstColumn="1" w:lastColumn="0" w:noHBand="0" w:noVBand="1"/>
      </w:tblPr>
      <w:tblGrid>
        <w:gridCol w:w="4406"/>
        <w:gridCol w:w="1273"/>
        <w:gridCol w:w="1657"/>
        <w:gridCol w:w="1564"/>
        <w:gridCol w:w="2340"/>
      </w:tblGrid>
      <w:tr w:rsidR="007B1551" w:rsidRPr="00B653FB" w14:paraId="08827520" w14:textId="77777777">
        <w:trPr>
          <w:trHeight w:val="840"/>
        </w:trPr>
        <w:tc>
          <w:tcPr>
            <w:tcW w:w="4002" w:type="dxa"/>
            <w:tcBorders>
              <w:top w:val="single" w:sz="4" w:space="0" w:color="000000"/>
              <w:left w:val="single" w:sz="4" w:space="0" w:color="000000"/>
              <w:bottom w:val="single" w:sz="4" w:space="0" w:color="000000"/>
              <w:right w:val="single" w:sz="4" w:space="0" w:color="000000"/>
            </w:tcBorders>
          </w:tcPr>
          <w:p w14:paraId="20ACD61D" w14:textId="77777777" w:rsidR="007B1551" w:rsidRPr="00B653FB" w:rsidRDefault="00541225">
            <w:pPr>
              <w:spacing w:after="0" w:line="259" w:lineRule="auto"/>
              <w:rPr>
                <w:sz w:val="24"/>
                <w:szCs w:val="24"/>
                <w:lang w:val="en-ZW"/>
              </w:rPr>
            </w:pPr>
            <w:r w:rsidRPr="00B653FB">
              <w:rPr>
                <w:b/>
                <w:sz w:val="24"/>
                <w:szCs w:val="24"/>
                <w:lang w:val="en-ZW"/>
              </w:rPr>
              <w:lastRenderedPageBreak/>
              <w:t xml:space="preserve">Task </w:t>
            </w:r>
            <w:proofErr w:type="spellStart"/>
            <w:r w:rsidRPr="00B653FB">
              <w:rPr>
                <w:b/>
                <w:sz w:val="24"/>
                <w:szCs w:val="24"/>
                <w:lang w:val="en-ZW"/>
              </w:rPr>
              <w:t>Namе</w:t>
            </w:r>
            <w:proofErr w:type="spellEnd"/>
            <w:r w:rsidRPr="00B653FB">
              <w:rPr>
                <w:b/>
                <w:sz w:val="24"/>
                <w:szCs w:val="24"/>
                <w:lang w:val="en-ZW"/>
              </w:rPr>
              <w:t xml:space="preserve"> </w:t>
            </w:r>
          </w:p>
        </w:tc>
        <w:tc>
          <w:tcPr>
            <w:tcW w:w="1156" w:type="dxa"/>
            <w:tcBorders>
              <w:top w:val="single" w:sz="4" w:space="0" w:color="000000"/>
              <w:left w:val="single" w:sz="4" w:space="0" w:color="000000"/>
              <w:bottom w:val="single" w:sz="4" w:space="0" w:color="000000"/>
              <w:right w:val="single" w:sz="4" w:space="0" w:color="000000"/>
            </w:tcBorders>
          </w:tcPr>
          <w:p w14:paraId="219EDB79" w14:textId="77777777" w:rsidR="007B1551" w:rsidRPr="00B653FB" w:rsidRDefault="00541225">
            <w:pPr>
              <w:spacing w:after="0" w:line="259" w:lineRule="auto"/>
              <w:ind w:left="5"/>
              <w:jc w:val="both"/>
              <w:rPr>
                <w:sz w:val="24"/>
                <w:szCs w:val="24"/>
                <w:lang w:val="en-ZW"/>
              </w:rPr>
            </w:pPr>
            <w:r w:rsidRPr="00B653FB">
              <w:rPr>
                <w:b/>
                <w:sz w:val="24"/>
                <w:szCs w:val="24"/>
                <w:lang w:val="en-ZW"/>
              </w:rPr>
              <w:t xml:space="preserve">Duration </w:t>
            </w:r>
          </w:p>
        </w:tc>
        <w:tc>
          <w:tcPr>
            <w:tcW w:w="1505" w:type="dxa"/>
            <w:tcBorders>
              <w:top w:val="single" w:sz="4" w:space="0" w:color="000000"/>
              <w:left w:val="single" w:sz="4" w:space="0" w:color="000000"/>
              <w:bottom w:val="single" w:sz="4" w:space="0" w:color="000000"/>
              <w:right w:val="single" w:sz="4" w:space="0" w:color="000000"/>
            </w:tcBorders>
          </w:tcPr>
          <w:p w14:paraId="665668A0" w14:textId="77777777" w:rsidR="007B1551" w:rsidRPr="00B653FB" w:rsidRDefault="00541225">
            <w:pPr>
              <w:spacing w:after="0" w:line="259" w:lineRule="auto"/>
              <w:rPr>
                <w:sz w:val="24"/>
                <w:szCs w:val="24"/>
                <w:lang w:val="en-ZW"/>
              </w:rPr>
            </w:pPr>
            <w:r w:rsidRPr="00B653FB">
              <w:rPr>
                <w:b/>
                <w:sz w:val="24"/>
                <w:szCs w:val="24"/>
                <w:lang w:val="en-ZW"/>
              </w:rPr>
              <w:t xml:space="preserve">Start </w:t>
            </w:r>
          </w:p>
        </w:tc>
        <w:tc>
          <w:tcPr>
            <w:tcW w:w="1421" w:type="dxa"/>
            <w:tcBorders>
              <w:top w:val="single" w:sz="4" w:space="0" w:color="000000"/>
              <w:left w:val="single" w:sz="4" w:space="0" w:color="000000"/>
              <w:bottom w:val="single" w:sz="4" w:space="0" w:color="000000"/>
              <w:right w:val="single" w:sz="4" w:space="0" w:color="000000"/>
            </w:tcBorders>
          </w:tcPr>
          <w:p w14:paraId="1BF8C0C2" w14:textId="77777777" w:rsidR="007B1551" w:rsidRPr="00B653FB" w:rsidRDefault="00541225">
            <w:pPr>
              <w:spacing w:after="0" w:line="259" w:lineRule="auto"/>
              <w:ind w:left="5"/>
              <w:rPr>
                <w:sz w:val="24"/>
                <w:szCs w:val="24"/>
                <w:lang w:val="en-ZW"/>
              </w:rPr>
            </w:pPr>
            <w:r w:rsidRPr="00B653FB">
              <w:rPr>
                <w:b/>
                <w:sz w:val="24"/>
                <w:szCs w:val="24"/>
                <w:lang w:val="en-ZW"/>
              </w:rPr>
              <w:t xml:space="preserve">End </w:t>
            </w:r>
          </w:p>
        </w:tc>
        <w:tc>
          <w:tcPr>
            <w:tcW w:w="2126" w:type="dxa"/>
            <w:tcBorders>
              <w:top w:val="single" w:sz="4" w:space="0" w:color="000000"/>
              <w:left w:val="single" w:sz="4" w:space="0" w:color="000000"/>
              <w:bottom w:val="single" w:sz="4" w:space="0" w:color="000000"/>
              <w:right w:val="single" w:sz="4" w:space="0" w:color="000000"/>
            </w:tcBorders>
          </w:tcPr>
          <w:p w14:paraId="310784E8" w14:textId="77777777" w:rsidR="007B1551" w:rsidRPr="00B653FB" w:rsidRDefault="00541225">
            <w:pPr>
              <w:spacing w:after="0" w:line="259" w:lineRule="auto"/>
              <w:rPr>
                <w:sz w:val="24"/>
                <w:szCs w:val="24"/>
                <w:lang w:val="en-ZW"/>
              </w:rPr>
            </w:pPr>
            <w:r w:rsidRPr="00B653FB">
              <w:rPr>
                <w:b/>
                <w:sz w:val="24"/>
                <w:szCs w:val="24"/>
                <w:lang w:val="en-ZW"/>
              </w:rPr>
              <w:t xml:space="preserve">Resource </w:t>
            </w:r>
            <w:proofErr w:type="spellStart"/>
            <w:r w:rsidRPr="00B653FB">
              <w:rPr>
                <w:b/>
                <w:sz w:val="24"/>
                <w:szCs w:val="24"/>
                <w:lang w:val="en-ZW"/>
              </w:rPr>
              <w:t>Namе</w:t>
            </w:r>
            <w:proofErr w:type="spellEnd"/>
            <w:r w:rsidRPr="00B653FB">
              <w:rPr>
                <w:b/>
                <w:sz w:val="24"/>
                <w:szCs w:val="24"/>
                <w:lang w:val="en-ZW"/>
              </w:rPr>
              <w:t xml:space="preserve"> </w:t>
            </w:r>
          </w:p>
        </w:tc>
      </w:tr>
      <w:tr w:rsidR="007B1551" w:rsidRPr="00B653FB" w14:paraId="1D6AF189" w14:textId="77777777">
        <w:trPr>
          <w:trHeight w:val="2906"/>
        </w:trPr>
        <w:tc>
          <w:tcPr>
            <w:tcW w:w="4002" w:type="dxa"/>
            <w:tcBorders>
              <w:top w:val="single" w:sz="4" w:space="0" w:color="000000"/>
              <w:left w:val="single" w:sz="4" w:space="0" w:color="000000"/>
              <w:bottom w:val="single" w:sz="4" w:space="0" w:color="000000"/>
              <w:right w:val="single" w:sz="4" w:space="0" w:color="000000"/>
            </w:tcBorders>
          </w:tcPr>
          <w:p w14:paraId="0FD412FC" w14:textId="77777777" w:rsidR="007B1551" w:rsidRPr="00B653FB" w:rsidRDefault="00541225">
            <w:pPr>
              <w:spacing w:after="119" w:line="259" w:lineRule="auto"/>
              <w:rPr>
                <w:sz w:val="24"/>
                <w:szCs w:val="24"/>
                <w:lang w:val="en-ZW"/>
              </w:rPr>
            </w:pPr>
            <w:r w:rsidRPr="00B653FB">
              <w:rPr>
                <w:sz w:val="24"/>
                <w:szCs w:val="24"/>
                <w:lang w:val="en-ZW"/>
              </w:rPr>
              <w:t xml:space="preserve">Project Proposal </w:t>
            </w:r>
          </w:p>
          <w:p w14:paraId="55E91687" w14:textId="77777777" w:rsidR="007B1551" w:rsidRPr="00B653FB" w:rsidRDefault="00541225">
            <w:pPr>
              <w:spacing w:after="112" w:line="259" w:lineRule="auto"/>
              <w:rPr>
                <w:sz w:val="24"/>
                <w:szCs w:val="24"/>
                <w:lang w:val="en-ZW"/>
              </w:rPr>
            </w:pPr>
            <w:r w:rsidRPr="00B653FB">
              <w:rPr>
                <w:sz w:val="24"/>
                <w:szCs w:val="24"/>
                <w:lang w:val="en-ZW"/>
              </w:rPr>
              <w:t xml:space="preserve">      Produce project proposal </w:t>
            </w:r>
          </w:p>
          <w:p w14:paraId="6A120FBC" w14:textId="77777777" w:rsidR="007B1551" w:rsidRPr="00B653FB" w:rsidRDefault="00541225">
            <w:pPr>
              <w:spacing w:after="119" w:line="259" w:lineRule="auto"/>
              <w:rPr>
                <w:sz w:val="24"/>
                <w:szCs w:val="24"/>
                <w:lang w:val="en-ZW"/>
              </w:rPr>
            </w:pPr>
            <w:r w:rsidRPr="00B653FB">
              <w:rPr>
                <w:sz w:val="24"/>
                <w:szCs w:val="24"/>
                <w:lang w:val="en-ZW"/>
              </w:rPr>
              <w:t xml:space="preserve">Submit project proposal </w:t>
            </w:r>
          </w:p>
          <w:p w14:paraId="51F27F34" w14:textId="77777777" w:rsidR="007B1551" w:rsidRPr="00B653FB" w:rsidRDefault="00541225">
            <w:pPr>
              <w:spacing w:after="115" w:line="259" w:lineRule="auto"/>
              <w:rPr>
                <w:sz w:val="24"/>
                <w:szCs w:val="24"/>
                <w:lang w:val="en-ZW"/>
              </w:rPr>
            </w:pPr>
            <w:r w:rsidRPr="00B653FB">
              <w:rPr>
                <w:sz w:val="24"/>
                <w:szCs w:val="24"/>
                <w:lang w:val="en-ZW"/>
              </w:rPr>
              <w:t xml:space="preserve">Approve project proposal </w:t>
            </w:r>
          </w:p>
          <w:p w14:paraId="5F06DAE9" w14:textId="77777777" w:rsidR="007B1551" w:rsidRPr="00B653FB" w:rsidRDefault="00541225">
            <w:pPr>
              <w:spacing w:after="0" w:line="259" w:lineRule="auto"/>
              <w:rPr>
                <w:sz w:val="24"/>
                <w:szCs w:val="24"/>
                <w:lang w:val="en-ZW"/>
              </w:rPr>
            </w:pPr>
            <w:r w:rsidRPr="00B653FB">
              <w:rPr>
                <w:sz w:val="24"/>
                <w:szCs w:val="24"/>
                <w:lang w:val="en-ZW"/>
              </w:rPr>
              <w:t xml:space="preserve"> </w:t>
            </w:r>
          </w:p>
        </w:tc>
        <w:tc>
          <w:tcPr>
            <w:tcW w:w="1156" w:type="dxa"/>
            <w:tcBorders>
              <w:top w:val="single" w:sz="4" w:space="0" w:color="000000"/>
              <w:left w:val="single" w:sz="4" w:space="0" w:color="000000"/>
              <w:bottom w:val="single" w:sz="4" w:space="0" w:color="000000"/>
              <w:right w:val="single" w:sz="4" w:space="0" w:color="000000"/>
            </w:tcBorders>
          </w:tcPr>
          <w:p w14:paraId="25090180" w14:textId="77777777" w:rsidR="007B1551" w:rsidRPr="00B653FB" w:rsidRDefault="00541225">
            <w:pPr>
              <w:spacing w:after="0" w:line="259" w:lineRule="auto"/>
              <w:ind w:left="5"/>
              <w:rPr>
                <w:sz w:val="24"/>
                <w:szCs w:val="24"/>
                <w:lang w:val="en-ZW"/>
              </w:rPr>
            </w:pPr>
            <w:r w:rsidRPr="00B653FB">
              <w:rPr>
                <w:b/>
                <w:sz w:val="24"/>
                <w:szCs w:val="24"/>
                <w:lang w:val="en-ZW"/>
              </w:rPr>
              <w:t xml:space="preserve">21 days </w:t>
            </w:r>
          </w:p>
        </w:tc>
        <w:tc>
          <w:tcPr>
            <w:tcW w:w="1505" w:type="dxa"/>
            <w:tcBorders>
              <w:top w:val="single" w:sz="4" w:space="0" w:color="000000"/>
              <w:left w:val="single" w:sz="4" w:space="0" w:color="000000"/>
              <w:bottom w:val="single" w:sz="4" w:space="0" w:color="000000"/>
              <w:right w:val="single" w:sz="4" w:space="0" w:color="000000"/>
            </w:tcBorders>
          </w:tcPr>
          <w:p w14:paraId="658B51B5" w14:textId="77777777" w:rsidR="007B1551" w:rsidRPr="00B653FB" w:rsidRDefault="00541225">
            <w:pPr>
              <w:spacing w:after="115" w:line="259" w:lineRule="auto"/>
              <w:rPr>
                <w:sz w:val="24"/>
                <w:szCs w:val="24"/>
                <w:lang w:val="en-ZW"/>
              </w:rPr>
            </w:pPr>
            <w:r w:rsidRPr="00B653FB">
              <w:rPr>
                <w:b/>
                <w:sz w:val="24"/>
                <w:szCs w:val="24"/>
                <w:lang w:val="en-ZW"/>
              </w:rPr>
              <w:t xml:space="preserve"> 16/11/20</w:t>
            </w:r>
          </w:p>
          <w:p w14:paraId="2CCA6E2A" w14:textId="77777777" w:rsidR="007B1551" w:rsidRPr="00B653FB" w:rsidRDefault="00541225">
            <w:pPr>
              <w:spacing w:after="115" w:line="259" w:lineRule="auto"/>
              <w:rPr>
                <w:sz w:val="24"/>
                <w:szCs w:val="24"/>
                <w:lang w:val="en-ZW"/>
              </w:rPr>
            </w:pPr>
            <w:r w:rsidRPr="00B653FB">
              <w:rPr>
                <w:sz w:val="24"/>
                <w:szCs w:val="24"/>
                <w:lang w:val="en-ZW"/>
              </w:rPr>
              <w:t xml:space="preserve">16/11/20 </w:t>
            </w:r>
          </w:p>
          <w:p w14:paraId="6CF0F9D4" w14:textId="77777777" w:rsidR="007B1551" w:rsidRPr="00B653FB" w:rsidRDefault="00541225">
            <w:pPr>
              <w:spacing w:after="115" w:line="259" w:lineRule="auto"/>
              <w:rPr>
                <w:sz w:val="24"/>
                <w:szCs w:val="24"/>
                <w:lang w:val="en-ZW"/>
              </w:rPr>
            </w:pPr>
            <w:r w:rsidRPr="00B653FB">
              <w:rPr>
                <w:sz w:val="24"/>
                <w:szCs w:val="24"/>
                <w:lang w:val="en-ZW"/>
              </w:rPr>
              <w:t xml:space="preserve">23/11/20 </w:t>
            </w:r>
          </w:p>
          <w:p w14:paraId="73AD192C" w14:textId="77777777" w:rsidR="007B1551" w:rsidRPr="00B653FB" w:rsidRDefault="00541225">
            <w:pPr>
              <w:spacing w:after="115" w:line="259" w:lineRule="auto"/>
              <w:rPr>
                <w:sz w:val="24"/>
                <w:szCs w:val="24"/>
                <w:lang w:val="en-ZW"/>
              </w:rPr>
            </w:pPr>
            <w:r w:rsidRPr="00B653FB">
              <w:rPr>
                <w:sz w:val="24"/>
                <w:szCs w:val="24"/>
                <w:lang w:val="en-ZW"/>
              </w:rPr>
              <w:t xml:space="preserve"> 30/11/20 </w:t>
            </w:r>
          </w:p>
          <w:p w14:paraId="52ABA133" w14:textId="77777777" w:rsidR="007B1551" w:rsidRPr="00B653FB" w:rsidRDefault="00541225">
            <w:pPr>
              <w:spacing w:after="0" w:line="259" w:lineRule="auto"/>
              <w:rPr>
                <w:sz w:val="24"/>
                <w:szCs w:val="24"/>
                <w:lang w:val="en-ZW"/>
              </w:rPr>
            </w:pPr>
            <w:r w:rsidRPr="00B653FB">
              <w:rPr>
                <w:sz w:val="24"/>
                <w:szCs w:val="24"/>
                <w:lang w:val="en-ZW"/>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D53F0E1" w14:textId="77777777" w:rsidR="007B1551" w:rsidRPr="00B653FB" w:rsidRDefault="00541225">
            <w:pPr>
              <w:spacing w:after="115" w:line="259" w:lineRule="auto"/>
              <w:rPr>
                <w:sz w:val="24"/>
                <w:szCs w:val="24"/>
                <w:lang w:val="en-ZW"/>
              </w:rPr>
            </w:pPr>
            <w:r w:rsidRPr="00B653FB">
              <w:rPr>
                <w:b/>
                <w:sz w:val="24"/>
                <w:szCs w:val="24"/>
                <w:lang w:val="en-ZW"/>
              </w:rPr>
              <w:t xml:space="preserve">05/12/20 </w:t>
            </w:r>
          </w:p>
          <w:p w14:paraId="384CA8ED" w14:textId="77777777" w:rsidR="007B1551" w:rsidRPr="00B653FB" w:rsidRDefault="00541225">
            <w:pPr>
              <w:spacing w:after="115" w:line="259" w:lineRule="auto"/>
              <w:ind w:left="5"/>
              <w:rPr>
                <w:sz w:val="24"/>
                <w:szCs w:val="24"/>
                <w:lang w:val="en-ZW"/>
              </w:rPr>
            </w:pPr>
            <w:r w:rsidRPr="00B653FB">
              <w:rPr>
                <w:sz w:val="24"/>
                <w:szCs w:val="24"/>
                <w:lang w:val="en-ZW"/>
              </w:rPr>
              <w:t xml:space="preserve">22/11/20 </w:t>
            </w:r>
          </w:p>
          <w:p w14:paraId="6FF966FC" w14:textId="77777777" w:rsidR="007B1551" w:rsidRPr="00B653FB" w:rsidRDefault="00541225">
            <w:pPr>
              <w:spacing w:after="115" w:line="259" w:lineRule="auto"/>
              <w:ind w:left="5"/>
              <w:rPr>
                <w:sz w:val="24"/>
                <w:szCs w:val="24"/>
                <w:lang w:val="en-ZW"/>
              </w:rPr>
            </w:pPr>
            <w:r w:rsidRPr="00B653FB">
              <w:rPr>
                <w:sz w:val="24"/>
                <w:szCs w:val="24"/>
                <w:lang w:val="en-ZW"/>
              </w:rPr>
              <w:t xml:space="preserve">29/11/20 </w:t>
            </w:r>
          </w:p>
          <w:p w14:paraId="4DF0B80C" w14:textId="77777777" w:rsidR="007B1551" w:rsidRPr="00B653FB" w:rsidRDefault="00541225">
            <w:pPr>
              <w:spacing w:after="115" w:line="259" w:lineRule="auto"/>
              <w:ind w:left="5"/>
              <w:rPr>
                <w:sz w:val="24"/>
                <w:szCs w:val="24"/>
                <w:lang w:val="en-ZW"/>
              </w:rPr>
            </w:pPr>
            <w:r w:rsidRPr="00B653FB">
              <w:rPr>
                <w:sz w:val="24"/>
                <w:szCs w:val="24"/>
                <w:lang w:val="en-ZW"/>
              </w:rPr>
              <w:t xml:space="preserve">05/12/20 </w:t>
            </w:r>
          </w:p>
          <w:p w14:paraId="26D190C8" w14:textId="77777777" w:rsidR="007B1551" w:rsidRPr="00B653FB" w:rsidRDefault="00541225">
            <w:pPr>
              <w:spacing w:after="0" w:line="259" w:lineRule="auto"/>
              <w:ind w:left="5"/>
              <w:rPr>
                <w:sz w:val="24"/>
                <w:szCs w:val="24"/>
                <w:lang w:val="en-ZW"/>
              </w:rPr>
            </w:pPr>
            <w:r w:rsidRPr="00B653FB">
              <w:rPr>
                <w:sz w:val="24"/>
                <w:szCs w:val="24"/>
                <w:lang w:val="en-ZW"/>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50AC1C20" w14:textId="77777777" w:rsidR="007B1551" w:rsidRPr="00B653FB" w:rsidRDefault="00541225">
            <w:pPr>
              <w:spacing w:after="121" w:line="259" w:lineRule="auto"/>
              <w:rPr>
                <w:sz w:val="24"/>
                <w:szCs w:val="24"/>
                <w:lang w:val="en-ZW"/>
              </w:rPr>
            </w:pPr>
            <w:r w:rsidRPr="00B653FB">
              <w:rPr>
                <w:sz w:val="24"/>
                <w:szCs w:val="24"/>
                <w:lang w:val="en-ZW"/>
              </w:rPr>
              <w:t xml:space="preserve"> </w:t>
            </w:r>
          </w:p>
          <w:p w14:paraId="75BFDECC" w14:textId="77777777" w:rsidR="007B1551" w:rsidRPr="00B653FB" w:rsidRDefault="00541225">
            <w:pPr>
              <w:spacing w:after="116" w:line="259" w:lineRule="auto"/>
              <w:rPr>
                <w:sz w:val="24"/>
                <w:szCs w:val="24"/>
                <w:lang w:val="en-ZW"/>
              </w:rPr>
            </w:pPr>
            <w:r w:rsidRPr="00B653FB">
              <w:rPr>
                <w:sz w:val="24"/>
                <w:szCs w:val="24"/>
                <w:lang w:val="en-ZW"/>
              </w:rPr>
              <w:t xml:space="preserve">Student </w:t>
            </w:r>
          </w:p>
          <w:p w14:paraId="5CD33CE2" w14:textId="77777777" w:rsidR="007B1551" w:rsidRPr="00B653FB" w:rsidRDefault="00541225">
            <w:pPr>
              <w:spacing w:after="119" w:line="259" w:lineRule="auto"/>
              <w:rPr>
                <w:sz w:val="24"/>
                <w:szCs w:val="24"/>
                <w:lang w:val="en-ZW"/>
              </w:rPr>
            </w:pPr>
            <w:r w:rsidRPr="00B653FB">
              <w:rPr>
                <w:sz w:val="24"/>
                <w:szCs w:val="24"/>
                <w:lang w:val="en-ZW"/>
              </w:rPr>
              <w:t xml:space="preserve">Student </w:t>
            </w:r>
          </w:p>
          <w:p w14:paraId="2ED37ED9" w14:textId="77777777" w:rsidR="007B1551" w:rsidRPr="00B653FB" w:rsidRDefault="00541225">
            <w:pPr>
              <w:spacing w:after="115" w:line="259" w:lineRule="auto"/>
              <w:rPr>
                <w:sz w:val="24"/>
                <w:szCs w:val="24"/>
                <w:lang w:val="en-ZW"/>
              </w:rPr>
            </w:pPr>
            <w:r w:rsidRPr="00B653FB">
              <w:rPr>
                <w:sz w:val="24"/>
                <w:szCs w:val="24"/>
                <w:lang w:val="en-ZW"/>
              </w:rPr>
              <w:t xml:space="preserve">Supervisor </w:t>
            </w:r>
          </w:p>
          <w:p w14:paraId="02B60F05" w14:textId="77777777" w:rsidR="007B1551" w:rsidRPr="00B653FB" w:rsidRDefault="00541225">
            <w:pPr>
              <w:spacing w:after="0" w:line="259" w:lineRule="auto"/>
              <w:rPr>
                <w:sz w:val="24"/>
                <w:szCs w:val="24"/>
                <w:lang w:val="en-ZW"/>
              </w:rPr>
            </w:pPr>
            <w:r w:rsidRPr="00B653FB">
              <w:rPr>
                <w:sz w:val="24"/>
                <w:szCs w:val="24"/>
                <w:lang w:val="en-ZW"/>
              </w:rPr>
              <w:t xml:space="preserve"> </w:t>
            </w:r>
          </w:p>
        </w:tc>
      </w:tr>
      <w:tr w:rsidR="007B1551" w:rsidRPr="00B653FB" w14:paraId="1E25CB51" w14:textId="77777777">
        <w:trPr>
          <w:trHeight w:val="3321"/>
        </w:trPr>
        <w:tc>
          <w:tcPr>
            <w:tcW w:w="4002" w:type="dxa"/>
            <w:tcBorders>
              <w:top w:val="single" w:sz="4" w:space="0" w:color="000000"/>
              <w:left w:val="single" w:sz="4" w:space="0" w:color="000000"/>
              <w:bottom w:val="single" w:sz="4" w:space="0" w:color="000000"/>
              <w:right w:val="single" w:sz="4" w:space="0" w:color="000000"/>
            </w:tcBorders>
          </w:tcPr>
          <w:p w14:paraId="2AC0C986" w14:textId="77777777" w:rsidR="007B1551" w:rsidRPr="00B653FB" w:rsidRDefault="00541225">
            <w:pPr>
              <w:spacing w:after="118" w:line="259" w:lineRule="auto"/>
              <w:rPr>
                <w:sz w:val="24"/>
                <w:szCs w:val="24"/>
                <w:lang w:val="en-ZW"/>
              </w:rPr>
            </w:pPr>
            <w:r w:rsidRPr="00B653FB">
              <w:rPr>
                <w:sz w:val="24"/>
                <w:szCs w:val="24"/>
                <w:lang w:val="en-ZW"/>
              </w:rPr>
              <w:t xml:space="preserve">Project Planning </w:t>
            </w:r>
          </w:p>
          <w:p w14:paraId="40FFDF5D" w14:textId="77777777" w:rsidR="007B1551" w:rsidRPr="00B653FB" w:rsidRDefault="007B1551">
            <w:pPr>
              <w:spacing w:after="118" w:line="259" w:lineRule="auto"/>
              <w:rPr>
                <w:sz w:val="24"/>
                <w:szCs w:val="24"/>
                <w:lang w:val="en-ZW"/>
              </w:rPr>
            </w:pPr>
          </w:p>
          <w:p w14:paraId="3328C9C7" w14:textId="77777777" w:rsidR="007B1551" w:rsidRPr="00B653FB" w:rsidRDefault="00541225">
            <w:pPr>
              <w:spacing w:after="0" w:line="359" w:lineRule="auto"/>
              <w:ind w:left="360" w:hanging="10"/>
              <w:rPr>
                <w:sz w:val="24"/>
                <w:szCs w:val="24"/>
                <w:lang w:val="en-ZW"/>
              </w:rPr>
            </w:pPr>
            <w:r w:rsidRPr="00B653FB">
              <w:rPr>
                <w:sz w:val="24"/>
                <w:szCs w:val="24"/>
                <w:lang w:val="en-ZW"/>
              </w:rPr>
              <w:t xml:space="preserve">Perform feasibility study and risk analysis </w:t>
            </w:r>
          </w:p>
          <w:p w14:paraId="3ED1ACB6" w14:textId="77777777" w:rsidR="007B1551" w:rsidRPr="00B653FB" w:rsidRDefault="00541225">
            <w:pPr>
              <w:spacing w:after="123" w:line="259" w:lineRule="auto"/>
              <w:rPr>
                <w:sz w:val="24"/>
                <w:szCs w:val="24"/>
                <w:lang w:val="en-ZW"/>
              </w:rPr>
            </w:pPr>
            <w:r w:rsidRPr="00B653FB">
              <w:rPr>
                <w:sz w:val="24"/>
                <w:szCs w:val="24"/>
                <w:lang w:val="en-ZW"/>
              </w:rPr>
              <w:t xml:space="preserve">Identification of project tasks </w:t>
            </w:r>
          </w:p>
          <w:p w14:paraId="0CDB9EA8" w14:textId="77777777" w:rsidR="007B1551" w:rsidRPr="00B653FB" w:rsidRDefault="00541225">
            <w:pPr>
              <w:spacing w:after="0" w:line="259" w:lineRule="auto"/>
              <w:ind w:right="63"/>
              <w:jc w:val="both"/>
              <w:rPr>
                <w:sz w:val="24"/>
                <w:szCs w:val="24"/>
                <w:lang w:val="en-ZW"/>
              </w:rPr>
            </w:pPr>
            <w:proofErr w:type="spellStart"/>
            <w:r w:rsidRPr="00B653FB">
              <w:rPr>
                <w:sz w:val="24"/>
                <w:szCs w:val="24"/>
                <w:lang w:val="en-ZW"/>
              </w:rPr>
              <w:t>Dеvеlopmеnt</w:t>
            </w:r>
            <w:proofErr w:type="spellEnd"/>
            <w:r w:rsidRPr="00B653FB">
              <w:rPr>
                <w:sz w:val="24"/>
                <w:szCs w:val="24"/>
                <w:lang w:val="en-ZW"/>
              </w:rPr>
              <w:t xml:space="preserve"> and </w:t>
            </w:r>
            <w:proofErr w:type="spellStart"/>
            <w:r w:rsidRPr="00B653FB">
              <w:rPr>
                <w:sz w:val="24"/>
                <w:szCs w:val="24"/>
                <w:lang w:val="en-ZW"/>
              </w:rPr>
              <w:t>schеdulе</w:t>
            </w:r>
            <w:proofErr w:type="spellEnd"/>
            <w:r w:rsidRPr="00B653FB">
              <w:rPr>
                <w:sz w:val="24"/>
                <w:szCs w:val="24"/>
                <w:lang w:val="en-ZW"/>
              </w:rPr>
              <w:t xml:space="preserve"> plan </w:t>
            </w:r>
          </w:p>
          <w:p w14:paraId="60625305" w14:textId="77777777" w:rsidR="007B1551" w:rsidRPr="00B653FB" w:rsidRDefault="00541225">
            <w:pPr>
              <w:spacing w:after="0" w:line="259" w:lineRule="auto"/>
              <w:ind w:right="63"/>
              <w:jc w:val="both"/>
              <w:rPr>
                <w:sz w:val="24"/>
                <w:szCs w:val="24"/>
                <w:lang w:val="en-ZW"/>
              </w:rPr>
            </w:pPr>
            <w:r w:rsidRPr="00B653FB">
              <w:rPr>
                <w:sz w:val="24"/>
                <w:szCs w:val="24"/>
                <w:lang w:val="en-ZW"/>
              </w:rPr>
              <w:t xml:space="preserve">Produce, review and approve project plan report. </w:t>
            </w:r>
          </w:p>
        </w:tc>
        <w:tc>
          <w:tcPr>
            <w:tcW w:w="1156" w:type="dxa"/>
            <w:tcBorders>
              <w:top w:val="single" w:sz="4" w:space="0" w:color="000000"/>
              <w:left w:val="single" w:sz="4" w:space="0" w:color="000000"/>
              <w:bottom w:val="single" w:sz="4" w:space="0" w:color="000000"/>
              <w:right w:val="single" w:sz="4" w:space="0" w:color="000000"/>
            </w:tcBorders>
          </w:tcPr>
          <w:p w14:paraId="3717C54D" w14:textId="77777777" w:rsidR="007B1551" w:rsidRPr="00B653FB" w:rsidRDefault="00541225">
            <w:pPr>
              <w:spacing w:after="0" w:line="259" w:lineRule="auto"/>
              <w:ind w:left="5"/>
              <w:rPr>
                <w:sz w:val="24"/>
                <w:szCs w:val="24"/>
                <w:lang w:val="en-ZW"/>
              </w:rPr>
            </w:pPr>
            <w:r w:rsidRPr="00B653FB">
              <w:rPr>
                <w:b/>
                <w:sz w:val="24"/>
                <w:szCs w:val="24"/>
                <w:lang w:val="en-ZW"/>
              </w:rPr>
              <w:t>7 days</w:t>
            </w:r>
            <w:r w:rsidRPr="00B653FB">
              <w:rPr>
                <w:sz w:val="24"/>
                <w:szCs w:val="24"/>
                <w:lang w:val="en-ZW"/>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25F8F6B0" w14:textId="77777777" w:rsidR="007B1551" w:rsidRPr="00B653FB" w:rsidRDefault="00541225">
            <w:pPr>
              <w:spacing w:after="115" w:line="259" w:lineRule="auto"/>
              <w:rPr>
                <w:sz w:val="24"/>
                <w:szCs w:val="24"/>
                <w:lang w:val="en-ZW"/>
              </w:rPr>
            </w:pPr>
            <w:r w:rsidRPr="00B653FB">
              <w:rPr>
                <w:b/>
                <w:sz w:val="24"/>
                <w:szCs w:val="24"/>
                <w:lang w:val="en-ZW"/>
              </w:rPr>
              <w:t xml:space="preserve">07/12/20 </w:t>
            </w:r>
          </w:p>
          <w:p w14:paraId="5B1C7E00" w14:textId="77777777" w:rsidR="007B1551" w:rsidRPr="00B653FB" w:rsidRDefault="007B1551">
            <w:pPr>
              <w:spacing w:after="115" w:line="259" w:lineRule="auto"/>
              <w:rPr>
                <w:sz w:val="24"/>
                <w:szCs w:val="24"/>
                <w:lang w:val="en-ZW"/>
              </w:rPr>
            </w:pPr>
          </w:p>
          <w:p w14:paraId="6F1AAB73" w14:textId="77777777" w:rsidR="007B1551" w:rsidRPr="00B653FB" w:rsidRDefault="00541225">
            <w:pPr>
              <w:spacing w:after="115" w:line="259" w:lineRule="auto"/>
              <w:rPr>
                <w:sz w:val="24"/>
                <w:szCs w:val="24"/>
                <w:lang w:val="en-ZW"/>
              </w:rPr>
            </w:pPr>
            <w:r w:rsidRPr="00B653FB">
              <w:rPr>
                <w:sz w:val="24"/>
                <w:szCs w:val="24"/>
                <w:lang w:val="en-ZW"/>
              </w:rPr>
              <w:t xml:space="preserve">07/12/20 </w:t>
            </w:r>
          </w:p>
          <w:p w14:paraId="6D3058BB" w14:textId="77777777" w:rsidR="007B1551" w:rsidRPr="00B653FB" w:rsidRDefault="00541225">
            <w:pPr>
              <w:spacing w:after="110" w:line="259" w:lineRule="auto"/>
              <w:rPr>
                <w:sz w:val="24"/>
                <w:szCs w:val="24"/>
                <w:lang w:val="en-ZW"/>
              </w:rPr>
            </w:pPr>
            <w:r w:rsidRPr="00B653FB">
              <w:rPr>
                <w:sz w:val="24"/>
                <w:szCs w:val="24"/>
                <w:lang w:val="en-ZW"/>
              </w:rPr>
              <w:t xml:space="preserve"> </w:t>
            </w:r>
          </w:p>
          <w:p w14:paraId="72C8E4CF" w14:textId="77777777" w:rsidR="007B1551" w:rsidRPr="00B653FB" w:rsidRDefault="00541225">
            <w:pPr>
              <w:spacing w:after="115" w:line="259" w:lineRule="auto"/>
              <w:rPr>
                <w:sz w:val="24"/>
                <w:szCs w:val="24"/>
                <w:lang w:val="en-ZW"/>
              </w:rPr>
            </w:pPr>
            <w:r w:rsidRPr="00B653FB">
              <w:rPr>
                <w:sz w:val="24"/>
                <w:szCs w:val="24"/>
                <w:lang w:val="en-ZW"/>
              </w:rPr>
              <w:t xml:space="preserve">09/12/20 </w:t>
            </w:r>
          </w:p>
          <w:p w14:paraId="1FFEC22D" w14:textId="77777777" w:rsidR="007B1551" w:rsidRPr="00B653FB" w:rsidRDefault="00541225">
            <w:pPr>
              <w:spacing w:after="115" w:line="259" w:lineRule="auto"/>
              <w:rPr>
                <w:sz w:val="24"/>
                <w:szCs w:val="24"/>
                <w:lang w:val="en-ZW"/>
              </w:rPr>
            </w:pPr>
            <w:r w:rsidRPr="00B653FB">
              <w:rPr>
                <w:sz w:val="24"/>
                <w:szCs w:val="24"/>
                <w:lang w:val="en-ZW"/>
              </w:rPr>
              <w:t xml:space="preserve">11/12/20 </w:t>
            </w:r>
          </w:p>
          <w:p w14:paraId="0B6BFE42" w14:textId="77777777" w:rsidR="007B1551" w:rsidRPr="00B653FB" w:rsidRDefault="00541225">
            <w:pPr>
              <w:spacing w:after="0" w:line="259" w:lineRule="auto"/>
              <w:jc w:val="both"/>
              <w:rPr>
                <w:sz w:val="24"/>
                <w:szCs w:val="24"/>
                <w:lang w:val="en-ZW"/>
              </w:rPr>
            </w:pPr>
            <w:r w:rsidRPr="00B653FB">
              <w:rPr>
                <w:sz w:val="24"/>
                <w:szCs w:val="24"/>
                <w:lang w:val="en-ZW"/>
              </w:rPr>
              <w:t xml:space="preserve">13/12/20 </w:t>
            </w:r>
          </w:p>
        </w:tc>
        <w:tc>
          <w:tcPr>
            <w:tcW w:w="1421" w:type="dxa"/>
            <w:tcBorders>
              <w:top w:val="single" w:sz="4" w:space="0" w:color="000000"/>
              <w:left w:val="single" w:sz="4" w:space="0" w:color="000000"/>
              <w:bottom w:val="single" w:sz="4" w:space="0" w:color="000000"/>
              <w:right w:val="single" w:sz="4" w:space="0" w:color="000000"/>
            </w:tcBorders>
          </w:tcPr>
          <w:p w14:paraId="4905EF83" w14:textId="77777777" w:rsidR="007B1551" w:rsidRPr="00B653FB" w:rsidRDefault="00541225">
            <w:pPr>
              <w:spacing w:after="115" w:line="259" w:lineRule="auto"/>
              <w:rPr>
                <w:sz w:val="24"/>
                <w:szCs w:val="24"/>
                <w:lang w:val="en-ZW"/>
              </w:rPr>
            </w:pPr>
            <w:r w:rsidRPr="00B653FB">
              <w:rPr>
                <w:b/>
                <w:sz w:val="24"/>
                <w:szCs w:val="24"/>
                <w:lang w:val="en-ZW"/>
              </w:rPr>
              <w:t xml:space="preserve">13/12/20 </w:t>
            </w:r>
          </w:p>
          <w:p w14:paraId="03C23DA6" w14:textId="77777777" w:rsidR="007B1551" w:rsidRPr="00B653FB" w:rsidRDefault="007B1551">
            <w:pPr>
              <w:spacing w:after="110" w:line="259" w:lineRule="auto"/>
              <w:ind w:left="5"/>
              <w:rPr>
                <w:sz w:val="24"/>
                <w:szCs w:val="24"/>
                <w:lang w:val="en-ZW"/>
              </w:rPr>
            </w:pPr>
          </w:p>
          <w:p w14:paraId="4DC3C09A" w14:textId="77777777" w:rsidR="007B1551" w:rsidRPr="00B653FB" w:rsidRDefault="00541225">
            <w:pPr>
              <w:spacing w:after="110" w:line="259" w:lineRule="auto"/>
              <w:ind w:left="5"/>
              <w:rPr>
                <w:sz w:val="24"/>
                <w:szCs w:val="24"/>
                <w:lang w:val="en-ZW"/>
              </w:rPr>
            </w:pPr>
            <w:r w:rsidRPr="00B653FB">
              <w:rPr>
                <w:sz w:val="24"/>
                <w:szCs w:val="24"/>
                <w:lang w:val="en-ZW"/>
              </w:rPr>
              <w:t xml:space="preserve">08/12/20 </w:t>
            </w:r>
          </w:p>
          <w:p w14:paraId="69C0AFBB" w14:textId="77777777" w:rsidR="007B1551" w:rsidRPr="00B653FB" w:rsidRDefault="00541225">
            <w:pPr>
              <w:spacing w:after="115" w:line="259" w:lineRule="auto"/>
              <w:ind w:left="5"/>
              <w:rPr>
                <w:sz w:val="24"/>
                <w:szCs w:val="24"/>
                <w:lang w:val="en-ZW"/>
              </w:rPr>
            </w:pPr>
            <w:r w:rsidRPr="00B653FB">
              <w:rPr>
                <w:sz w:val="24"/>
                <w:szCs w:val="24"/>
                <w:lang w:val="en-ZW"/>
              </w:rPr>
              <w:t xml:space="preserve"> </w:t>
            </w:r>
          </w:p>
          <w:p w14:paraId="20228655" w14:textId="77777777" w:rsidR="007B1551" w:rsidRPr="00B653FB" w:rsidRDefault="00541225">
            <w:pPr>
              <w:spacing w:after="115" w:line="259" w:lineRule="auto"/>
              <w:ind w:left="5"/>
              <w:rPr>
                <w:sz w:val="24"/>
                <w:szCs w:val="24"/>
                <w:lang w:val="en-ZW"/>
              </w:rPr>
            </w:pPr>
            <w:r w:rsidRPr="00B653FB">
              <w:rPr>
                <w:sz w:val="24"/>
                <w:szCs w:val="24"/>
                <w:lang w:val="en-ZW"/>
              </w:rPr>
              <w:t xml:space="preserve">10/12/20 </w:t>
            </w:r>
          </w:p>
          <w:p w14:paraId="678825D8" w14:textId="77777777" w:rsidR="007B1551" w:rsidRPr="00B653FB" w:rsidRDefault="00541225">
            <w:pPr>
              <w:spacing w:after="115" w:line="259" w:lineRule="auto"/>
              <w:rPr>
                <w:sz w:val="24"/>
                <w:szCs w:val="24"/>
                <w:lang w:val="en-ZW"/>
              </w:rPr>
            </w:pPr>
            <w:r w:rsidRPr="00B653FB">
              <w:rPr>
                <w:sz w:val="24"/>
                <w:szCs w:val="24"/>
                <w:lang w:val="en-ZW"/>
              </w:rPr>
              <w:t xml:space="preserve">12/12/20 </w:t>
            </w:r>
          </w:p>
          <w:p w14:paraId="6D20CDCC" w14:textId="77777777" w:rsidR="007B1551" w:rsidRPr="00B653FB" w:rsidRDefault="00541225">
            <w:pPr>
              <w:spacing w:after="115" w:line="259" w:lineRule="auto"/>
              <w:rPr>
                <w:sz w:val="24"/>
                <w:szCs w:val="24"/>
                <w:lang w:val="en-ZW"/>
              </w:rPr>
            </w:pPr>
            <w:r w:rsidRPr="00B653FB">
              <w:rPr>
                <w:sz w:val="24"/>
                <w:szCs w:val="24"/>
                <w:lang w:val="en-ZW"/>
              </w:rPr>
              <w:t xml:space="preserve">13/12/20 </w:t>
            </w:r>
          </w:p>
        </w:tc>
        <w:tc>
          <w:tcPr>
            <w:tcW w:w="2126" w:type="dxa"/>
            <w:tcBorders>
              <w:top w:val="single" w:sz="4" w:space="0" w:color="000000"/>
              <w:left w:val="single" w:sz="4" w:space="0" w:color="000000"/>
              <w:bottom w:val="single" w:sz="4" w:space="0" w:color="000000"/>
              <w:right w:val="single" w:sz="4" w:space="0" w:color="000000"/>
            </w:tcBorders>
          </w:tcPr>
          <w:p w14:paraId="1E83EE64" w14:textId="77777777" w:rsidR="007B1551" w:rsidRPr="00B653FB" w:rsidRDefault="00541225">
            <w:pPr>
              <w:spacing w:after="121" w:line="259" w:lineRule="auto"/>
              <w:rPr>
                <w:sz w:val="24"/>
                <w:szCs w:val="24"/>
                <w:lang w:val="en-ZW"/>
              </w:rPr>
            </w:pPr>
            <w:r w:rsidRPr="00B653FB">
              <w:rPr>
                <w:sz w:val="24"/>
                <w:szCs w:val="24"/>
                <w:lang w:val="en-ZW"/>
              </w:rPr>
              <w:t xml:space="preserve"> </w:t>
            </w:r>
          </w:p>
          <w:p w14:paraId="465D3FBB" w14:textId="77777777" w:rsidR="007B1551" w:rsidRPr="00B653FB" w:rsidRDefault="007B1551">
            <w:pPr>
              <w:spacing w:after="115" w:line="259" w:lineRule="auto"/>
              <w:rPr>
                <w:sz w:val="24"/>
                <w:szCs w:val="24"/>
                <w:lang w:val="en-ZW"/>
              </w:rPr>
            </w:pPr>
          </w:p>
          <w:p w14:paraId="0262B4C4" w14:textId="77777777" w:rsidR="007B1551" w:rsidRPr="00B653FB" w:rsidRDefault="00541225">
            <w:pPr>
              <w:spacing w:after="115" w:line="259" w:lineRule="auto"/>
              <w:rPr>
                <w:sz w:val="24"/>
                <w:szCs w:val="24"/>
                <w:lang w:val="en-ZW"/>
              </w:rPr>
            </w:pPr>
            <w:r w:rsidRPr="00B653FB">
              <w:rPr>
                <w:sz w:val="24"/>
                <w:szCs w:val="24"/>
                <w:lang w:val="en-ZW"/>
              </w:rPr>
              <w:t xml:space="preserve">Student </w:t>
            </w:r>
          </w:p>
          <w:p w14:paraId="1FBD6FCA" w14:textId="77777777" w:rsidR="007B1551" w:rsidRPr="00B653FB" w:rsidRDefault="00541225">
            <w:pPr>
              <w:spacing w:after="116" w:line="259" w:lineRule="auto"/>
              <w:rPr>
                <w:sz w:val="24"/>
                <w:szCs w:val="24"/>
                <w:lang w:val="en-ZW"/>
              </w:rPr>
            </w:pPr>
            <w:r w:rsidRPr="00B653FB">
              <w:rPr>
                <w:sz w:val="24"/>
                <w:szCs w:val="24"/>
                <w:lang w:val="en-ZW"/>
              </w:rPr>
              <w:t xml:space="preserve"> </w:t>
            </w:r>
          </w:p>
          <w:p w14:paraId="41764EC9" w14:textId="77777777" w:rsidR="007B1551" w:rsidRPr="00B653FB" w:rsidRDefault="00541225">
            <w:pPr>
              <w:spacing w:after="121" w:line="259" w:lineRule="auto"/>
              <w:rPr>
                <w:sz w:val="24"/>
                <w:szCs w:val="24"/>
                <w:lang w:val="en-ZW"/>
              </w:rPr>
            </w:pPr>
            <w:r w:rsidRPr="00B653FB">
              <w:rPr>
                <w:sz w:val="24"/>
                <w:szCs w:val="24"/>
                <w:lang w:val="en-ZW"/>
              </w:rPr>
              <w:t xml:space="preserve">Student </w:t>
            </w:r>
          </w:p>
          <w:p w14:paraId="72B93A8D" w14:textId="77777777" w:rsidR="007B1551" w:rsidRPr="00B653FB" w:rsidRDefault="00541225">
            <w:pPr>
              <w:spacing w:after="0" w:line="259" w:lineRule="auto"/>
              <w:ind w:right="71"/>
              <w:rPr>
                <w:sz w:val="24"/>
                <w:szCs w:val="24"/>
                <w:lang w:val="en-ZW"/>
              </w:rPr>
            </w:pPr>
            <w:r w:rsidRPr="00B653FB">
              <w:rPr>
                <w:sz w:val="24"/>
                <w:szCs w:val="24"/>
                <w:lang w:val="en-ZW"/>
              </w:rPr>
              <w:t>Student</w:t>
            </w:r>
          </w:p>
          <w:p w14:paraId="470822A4" w14:textId="77777777" w:rsidR="007B1551" w:rsidRPr="00B653FB" w:rsidRDefault="00541225">
            <w:pPr>
              <w:spacing w:after="0" w:line="259" w:lineRule="auto"/>
              <w:ind w:right="71"/>
              <w:rPr>
                <w:sz w:val="24"/>
                <w:szCs w:val="24"/>
                <w:lang w:val="en-ZW"/>
              </w:rPr>
            </w:pPr>
            <w:r w:rsidRPr="00B653FB">
              <w:rPr>
                <w:sz w:val="24"/>
                <w:szCs w:val="24"/>
                <w:lang w:val="en-ZW"/>
              </w:rPr>
              <w:t xml:space="preserve"> Supervisor included </w:t>
            </w:r>
          </w:p>
        </w:tc>
      </w:tr>
      <w:tr w:rsidR="007B1551" w:rsidRPr="00B653FB" w14:paraId="54FF23A2" w14:textId="77777777">
        <w:trPr>
          <w:trHeight w:val="2080"/>
        </w:trPr>
        <w:tc>
          <w:tcPr>
            <w:tcW w:w="4002" w:type="dxa"/>
            <w:tcBorders>
              <w:top w:val="single" w:sz="4" w:space="0" w:color="000000"/>
              <w:left w:val="single" w:sz="4" w:space="0" w:color="000000"/>
              <w:bottom w:val="single" w:sz="4" w:space="0" w:color="000000"/>
              <w:right w:val="single" w:sz="4" w:space="0" w:color="000000"/>
            </w:tcBorders>
          </w:tcPr>
          <w:p w14:paraId="2AF59ED2" w14:textId="77777777" w:rsidR="007B1551" w:rsidRPr="00B653FB" w:rsidRDefault="00541225">
            <w:pPr>
              <w:spacing w:after="117" w:line="259" w:lineRule="auto"/>
              <w:rPr>
                <w:sz w:val="24"/>
                <w:szCs w:val="24"/>
                <w:lang w:val="en-ZW"/>
              </w:rPr>
            </w:pPr>
            <w:r w:rsidRPr="00B653FB">
              <w:rPr>
                <w:sz w:val="24"/>
                <w:szCs w:val="24"/>
                <w:lang w:val="en-ZW"/>
              </w:rPr>
              <w:t xml:space="preserve">Project Analysis </w:t>
            </w:r>
          </w:p>
          <w:p w14:paraId="2BDAA134" w14:textId="77777777" w:rsidR="007B1551" w:rsidRPr="00B653FB" w:rsidRDefault="00541225">
            <w:pPr>
              <w:spacing w:after="120" w:line="259" w:lineRule="auto"/>
              <w:rPr>
                <w:sz w:val="24"/>
                <w:szCs w:val="24"/>
                <w:lang w:val="en-ZW"/>
              </w:rPr>
            </w:pPr>
            <w:r w:rsidRPr="00B653FB">
              <w:rPr>
                <w:sz w:val="24"/>
                <w:szCs w:val="24"/>
                <w:lang w:val="en-ZW"/>
              </w:rPr>
              <w:t xml:space="preserve">Information gathering </w:t>
            </w:r>
          </w:p>
          <w:p w14:paraId="7D67033B" w14:textId="77777777" w:rsidR="007B1551" w:rsidRPr="00B653FB" w:rsidRDefault="00541225">
            <w:pPr>
              <w:spacing w:after="122" w:line="259" w:lineRule="auto"/>
              <w:rPr>
                <w:sz w:val="24"/>
                <w:szCs w:val="24"/>
                <w:lang w:val="en-ZW"/>
              </w:rPr>
            </w:pPr>
            <w:proofErr w:type="spellStart"/>
            <w:r w:rsidRPr="00B653FB">
              <w:rPr>
                <w:sz w:val="24"/>
                <w:szCs w:val="24"/>
                <w:lang w:val="en-ZW"/>
              </w:rPr>
              <w:t>Modeling</w:t>
            </w:r>
            <w:proofErr w:type="spellEnd"/>
            <w:r w:rsidRPr="00B653FB">
              <w:rPr>
                <w:sz w:val="24"/>
                <w:szCs w:val="24"/>
                <w:lang w:val="en-ZW"/>
              </w:rPr>
              <w:t xml:space="preserve"> </w:t>
            </w:r>
          </w:p>
          <w:p w14:paraId="73F3E93D" w14:textId="77777777" w:rsidR="007B1551" w:rsidRPr="00B653FB" w:rsidRDefault="00541225">
            <w:pPr>
              <w:spacing w:after="0" w:line="259" w:lineRule="auto"/>
              <w:jc w:val="both"/>
              <w:rPr>
                <w:sz w:val="24"/>
                <w:szCs w:val="24"/>
                <w:lang w:val="en-ZW"/>
              </w:rPr>
            </w:pPr>
            <w:r w:rsidRPr="00B653FB">
              <w:rPr>
                <w:sz w:val="24"/>
                <w:szCs w:val="24"/>
                <w:lang w:val="en-ZW"/>
              </w:rPr>
              <w:t xml:space="preserve">Produce, review and approve project analysis report. </w:t>
            </w:r>
          </w:p>
        </w:tc>
        <w:tc>
          <w:tcPr>
            <w:tcW w:w="1156" w:type="dxa"/>
            <w:tcBorders>
              <w:top w:val="single" w:sz="4" w:space="0" w:color="000000"/>
              <w:left w:val="single" w:sz="4" w:space="0" w:color="000000"/>
              <w:bottom w:val="single" w:sz="4" w:space="0" w:color="000000"/>
              <w:right w:val="single" w:sz="4" w:space="0" w:color="000000"/>
            </w:tcBorders>
          </w:tcPr>
          <w:p w14:paraId="6F47BE45" w14:textId="77777777" w:rsidR="007B1551" w:rsidRPr="00B653FB" w:rsidRDefault="00541225">
            <w:pPr>
              <w:spacing w:after="0" w:line="259" w:lineRule="auto"/>
              <w:ind w:left="5"/>
              <w:rPr>
                <w:sz w:val="24"/>
                <w:szCs w:val="24"/>
                <w:lang w:val="en-ZW"/>
              </w:rPr>
            </w:pPr>
            <w:r w:rsidRPr="00B653FB">
              <w:rPr>
                <w:b/>
                <w:sz w:val="24"/>
                <w:szCs w:val="24"/>
                <w:lang w:val="en-ZW"/>
              </w:rPr>
              <w:t xml:space="preserve">21 days </w:t>
            </w:r>
          </w:p>
        </w:tc>
        <w:tc>
          <w:tcPr>
            <w:tcW w:w="1505" w:type="dxa"/>
            <w:tcBorders>
              <w:top w:val="single" w:sz="4" w:space="0" w:color="000000"/>
              <w:left w:val="single" w:sz="4" w:space="0" w:color="000000"/>
              <w:bottom w:val="single" w:sz="4" w:space="0" w:color="000000"/>
              <w:right w:val="single" w:sz="4" w:space="0" w:color="000000"/>
            </w:tcBorders>
          </w:tcPr>
          <w:p w14:paraId="2E5B59AC" w14:textId="77777777" w:rsidR="007B1551" w:rsidRPr="00B653FB" w:rsidRDefault="00541225">
            <w:pPr>
              <w:spacing w:after="115" w:line="259" w:lineRule="auto"/>
              <w:rPr>
                <w:sz w:val="24"/>
                <w:szCs w:val="24"/>
                <w:lang w:val="en-ZW"/>
              </w:rPr>
            </w:pPr>
            <w:r w:rsidRPr="00B653FB">
              <w:rPr>
                <w:b/>
                <w:sz w:val="24"/>
                <w:szCs w:val="24"/>
                <w:lang w:val="en-ZW"/>
              </w:rPr>
              <w:t xml:space="preserve">14/12/20 </w:t>
            </w:r>
          </w:p>
          <w:p w14:paraId="018BF806" w14:textId="77777777" w:rsidR="007B1551" w:rsidRPr="00B653FB" w:rsidRDefault="00541225">
            <w:pPr>
              <w:spacing w:after="115" w:line="259" w:lineRule="auto"/>
              <w:rPr>
                <w:sz w:val="24"/>
                <w:szCs w:val="24"/>
                <w:lang w:val="en-ZW"/>
              </w:rPr>
            </w:pPr>
            <w:r w:rsidRPr="00B653FB">
              <w:rPr>
                <w:sz w:val="24"/>
                <w:szCs w:val="24"/>
                <w:lang w:val="en-ZW"/>
              </w:rPr>
              <w:t>14/12/20</w:t>
            </w:r>
          </w:p>
          <w:p w14:paraId="71B6BE2A" w14:textId="77777777" w:rsidR="007B1551" w:rsidRPr="00B653FB" w:rsidRDefault="00541225">
            <w:pPr>
              <w:spacing w:after="115" w:line="259" w:lineRule="auto"/>
              <w:rPr>
                <w:sz w:val="24"/>
                <w:szCs w:val="24"/>
                <w:lang w:val="en-ZW"/>
              </w:rPr>
            </w:pPr>
            <w:r w:rsidRPr="00B653FB">
              <w:rPr>
                <w:sz w:val="24"/>
                <w:szCs w:val="24"/>
                <w:lang w:val="en-ZW"/>
              </w:rPr>
              <w:t xml:space="preserve">21/12/20 </w:t>
            </w:r>
          </w:p>
          <w:p w14:paraId="0AAA561C" w14:textId="77777777" w:rsidR="007B1551" w:rsidRPr="00B653FB" w:rsidRDefault="00541225">
            <w:pPr>
              <w:spacing w:after="115" w:line="259" w:lineRule="auto"/>
              <w:rPr>
                <w:sz w:val="24"/>
                <w:szCs w:val="24"/>
                <w:lang w:val="en-ZW"/>
              </w:rPr>
            </w:pPr>
            <w:r w:rsidRPr="00B653FB">
              <w:rPr>
                <w:sz w:val="24"/>
                <w:szCs w:val="24"/>
                <w:lang w:val="en-ZW"/>
              </w:rPr>
              <w:t xml:space="preserve">02/01/21 </w:t>
            </w:r>
          </w:p>
          <w:p w14:paraId="43B63123" w14:textId="77777777" w:rsidR="007B1551" w:rsidRPr="00B653FB" w:rsidRDefault="00541225">
            <w:pPr>
              <w:spacing w:after="0" w:line="259" w:lineRule="auto"/>
              <w:rPr>
                <w:sz w:val="24"/>
                <w:szCs w:val="24"/>
                <w:lang w:val="en-ZW"/>
              </w:rPr>
            </w:pPr>
            <w:r w:rsidRPr="00B653FB">
              <w:rPr>
                <w:sz w:val="24"/>
                <w:szCs w:val="24"/>
                <w:lang w:val="en-ZW"/>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3F87D1B3" w14:textId="77777777" w:rsidR="007B1551" w:rsidRPr="00B653FB" w:rsidRDefault="00541225">
            <w:pPr>
              <w:spacing w:after="115" w:line="259" w:lineRule="auto"/>
              <w:rPr>
                <w:sz w:val="24"/>
                <w:szCs w:val="24"/>
                <w:lang w:val="en-ZW"/>
              </w:rPr>
            </w:pPr>
            <w:r w:rsidRPr="00B653FB">
              <w:rPr>
                <w:b/>
                <w:sz w:val="24"/>
                <w:szCs w:val="24"/>
                <w:lang w:val="en-ZW"/>
              </w:rPr>
              <w:t xml:space="preserve">02/01/21 </w:t>
            </w:r>
          </w:p>
          <w:p w14:paraId="58848C87" w14:textId="77777777" w:rsidR="007B1551" w:rsidRPr="00B653FB" w:rsidRDefault="00541225">
            <w:pPr>
              <w:spacing w:after="115" w:line="259" w:lineRule="auto"/>
              <w:ind w:left="5"/>
              <w:rPr>
                <w:sz w:val="24"/>
                <w:szCs w:val="24"/>
                <w:lang w:val="en-ZW"/>
              </w:rPr>
            </w:pPr>
            <w:r w:rsidRPr="00B653FB">
              <w:rPr>
                <w:sz w:val="24"/>
                <w:szCs w:val="24"/>
                <w:lang w:val="en-ZW"/>
              </w:rPr>
              <w:t xml:space="preserve">19/12/20 </w:t>
            </w:r>
          </w:p>
          <w:p w14:paraId="70100256" w14:textId="77777777" w:rsidR="007B1551" w:rsidRPr="00B653FB" w:rsidRDefault="00541225">
            <w:pPr>
              <w:spacing w:after="115" w:line="259" w:lineRule="auto"/>
              <w:ind w:left="5"/>
              <w:rPr>
                <w:sz w:val="24"/>
                <w:szCs w:val="24"/>
                <w:lang w:val="en-ZW"/>
              </w:rPr>
            </w:pPr>
            <w:r w:rsidRPr="00B653FB">
              <w:rPr>
                <w:sz w:val="24"/>
                <w:szCs w:val="24"/>
                <w:lang w:val="en-ZW"/>
              </w:rPr>
              <w:t xml:space="preserve">27/12/20 </w:t>
            </w:r>
          </w:p>
          <w:p w14:paraId="3136A1A4" w14:textId="77777777" w:rsidR="007B1551" w:rsidRPr="00B653FB" w:rsidRDefault="00541225">
            <w:pPr>
              <w:spacing w:after="0" w:line="259" w:lineRule="auto"/>
              <w:ind w:left="5"/>
              <w:rPr>
                <w:sz w:val="24"/>
                <w:szCs w:val="24"/>
                <w:lang w:val="en-ZW"/>
              </w:rPr>
            </w:pPr>
            <w:r w:rsidRPr="00B653FB">
              <w:rPr>
                <w:sz w:val="24"/>
                <w:szCs w:val="24"/>
                <w:lang w:val="en-ZW"/>
              </w:rPr>
              <w:t xml:space="preserve">02/01/21 </w:t>
            </w:r>
          </w:p>
        </w:tc>
        <w:tc>
          <w:tcPr>
            <w:tcW w:w="2126" w:type="dxa"/>
            <w:tcBorders>
              <w:top w:val="single" w:sz="4" w:space="0" w:color="000000"/>
              <w:left w:val="single" w:sz="4" w:space="0" w:color="000000"/>
              <w:bottom w:val="single" w:sz="4" w:space="0" w:color="000000"/>
              <w:right w:val="single" w:sz="4" w:space="0" w:color="000000"/>
            </w:tcBorders>
          </w:tcPr>
          <w:p w14:paraId="17E3E8EC" w14:textId="77777777" w:rsidR="007B1551" w:rsidRPr="00B653FB" w:rsidRDefault="00541225">
            <w:pPr>
              <w:spacing w:after="121" w:line="259" w:lineRule="auto"/>
              <w:rPr>
                <w:sz w:val="24"/>
                <w:szCs w:val="24"/>
                <w:lang w:val="en-ZW"/>
              </w:rPr>
            </w:pPr>
            <w:r w:rsidRPr="00B653FB">
              <w:rPr>
                <w:sz w:val="24"/>
                <w:szCs w:val="24"/>
                <w:lang w:val="en-ZW"/>
              </w:rPr>
              <w:t xml:space="preserve">------------------- </w:t>
            </w:r>
          </w:p>
          <w:p w14:paraId="1D6B5F22" w14:textId="77777777" w:rsidR="007B1551" w:rsidRPr="00B653FB" w:rsidRDefault="00541225">
            <w:pPr>
              <w:spacing w:after="122" w:line="259" w:lineRule="auto"/>
              <w:rPr>
                <w:sz w:val="24"/>
                <w:szCs w:val="24"/>
                <w:lang w:val="en-ZW"/>
              </w:rPr>
            </w:pPr>
            <w:r w:rsidRPr="00B653FB">
              <w:rPr>
                <w:sz w:val="24"/>
                <w:szCs w:val="24"/>
                <w:lang w:val="en-ZW"/>
              </w:rPr>
              <w:t xml:space="preserve">Student </w:t>
            </w:r>
          </w:p>
          <w:p w14:paraId="3B2D5413" w14:textId="77777777" w:rsidR="007B1551" w:rsidRPr="00B653FB" w:rsidRDefault="00541225">
            <w:pPr>
              <w:spacing w:after="0" w:line="259" w:lineRule="auto"/>
              <w:ind w:right="136"/>
              <w:rPr>
                <w:sz w:val="24"/>
                <w:szCs w:val="24"/>
                <w:lang w:val="en-ZW"/>
              </w:rPr>
            </w:pPr>
            <w:r w:rsidRPr="00B653FB">
              <w:rPr>
                <w:sz w:val="24"/>
                <w:szCs w:val="24"/>
                <w:lang w:val="en-ZW"/>
              </w:rPr>
              <w:t xml:space="preserve">Student </w:t>
            </w:r>
            <w:del w:id="80" w:author="hp" w:date="2021-06-23T10:06:00Z">
              <w:r w:rsidRPr="00B653FB" w:rsidDel="00D8413F">
                <w:rPr>
                  <w:sz w:val="24"/>
                  <w:szCs w:val="24"/>
                  <w:lang w:val="en-ZW"/>
                </w:rPr>
                <w:delText xml:space="preserve"> </w:delText>
              </w:r>
            </w:del>
            <w:r w:rsidRPr="00B653FB">
              <w:rPr>
                <w:sz w:val="24"/>
                <w:szCs w:val="24"/>
                <w:lang w:val="en-ZW"/>
              </w:rPr>
              <w:t xml:space="preserve">Supervisor included </w:t>
            </w:r>
          </w:p>
        </w:tc>
      </w:tr>
      <w:tr w:rsidR="007B1551" w:rsidRPr="00B653FB" w14:paraId="5AA4F0CB" w14:textId="77777777">
        <w:trPr>
          <w:trHeight w:val="2911"/>
        </w:trPr>
        <w:tc>
          <w:tcPr>
            <w:tcW w:w="4002" w:type="dxa"/>
            <w:tcBorders>
              <w:top w:val="single" w:sz="4" w:space="0" w:color="000000"/>
              <w:left w:val="single" w:sz="4" w:space="0" w:color="000000"/>
              <w:bottom w:val="single" w:sz="4" w:space="0" w:color="000000"/>
              <w:right w:val="single" w:sz="4" w:space="0" w:color="000000"/>
            </w:tcBorders>
          </w:tcPr>
          <w:p w14:paraId="5B06E9AC" w14:textId="77777777" w:rsidR="007B1551" w:rsidRPr="00B653FB" w:rsidRDefault="00541225">
            <w:pPr>
              <w:spacing w:after="120" w:line="259" w:lineRule="auto"/>
              <w:rPr>
                <w:sz w:val="24"/>
                <w:szCs w:val="24"/>
                <w:lang w:val="en-ZW"/>
              </w:rPr>
            </w:pPr>
            <w:r w:rsidRPr="00B653FB">
              <w:rPr>
                <w:sz w:val="24"/>
                <w:szCs w:val="24"/>
                <w:lang w:val="en-ZW"/>
              </w:rPr>
              <w:t xml:space="preserve">Project Design </w:t>
            </w:r>
          </w:p>
          <w:p w14:paraId="333F53EF" w14:textId="77777777" w:rsidR="007B1551" w:rsidRPr="00B653FB" w:rsidRDefault="00541225">
            <w:pPr>
              <w:spacing w:after="121" w:line="259" w:lineRule="auto"/>
              <w:rPr>
                <w:sz w:val="24"/>
                <w:szCs w:val="24"/>
                <w:lang w:val="en-ZW"/>
              </w:rPr>
            </w:pPr>
            <w:r w:rsidRPr="00B653FB">
              <w:rPr>
                <w:sz w:val="24"/>
                <w:szCs w:val="24"/>
                <w:lang w:val="en-ZW"/>
              </w:rPr>
              <w:t xml:space="preserve">Architectural design </w:t>
            </w:r>
          </w:p>
          <w:p w14:paraId="1F83D99C" w14:textId="77777777" w:rsidR="007B1551" w:rsidRPr="00B653FB" w:rsidRDefault="00541225">
            <w:pPr>
              <w:spacing w:after="124" w:line="259" w:lineRule="auto"/>
              <w:rPr>
                <w:sz w:val="24"/>
                <w:szCs w:val="24"/>
                <w:lang w:val="en-ZW"/>
              </w:rPr>
            </w:pPr>
            <w:r w:rsidRPr="00B653FB">
              <w:rPr>
                <w:sz w:val="24"/>
                <w:szCs w:val="24"/>
                <w:lang w:val="en-ZW"/>
              </w:rPr>
              <w:t xml:space="preserve">Database design </w:t>
            </w:r>
          </w:p>
          <w:p w14:paraId="203FEAB9" w14:textId="77777777" w:rsidR="007B1551" w:rsidRPr="00B653FB" w:rsidRDefault="00541225">
            <w:pPr>
              <w:spacing w:after="120" w:line="259" w:lineRule="auto"/>
              <w:rPr>
                <w:sz w:val="24"/>
                <w:szCs w:val="24"/>
                <w:lang w:val="en-ZW"/>
              </w:rPr>
            </w:pPr>
            <w:r w:rsidRPr="00B653FB">
              <w:rPr>
                <w:sz w:val="24"/>
                <w:szCs w:val="24"/>
                <w:lang w:val="en-ZW"/>
              </w:rPr>
              <w:t xml:space="preserve">Interface design </w:t>
            </w:r>
          </w:p>
          <w:p w14:paraId="4F1C85C3" w14:textId="77777777" w:rsidR="007B1551" w:rsidRPr="00B653FB" w:rsidRDefault="00541225">
            <w:pPr>
              <w:spacing w:after="122" w:line="259" w:lineRule="auto"/>
              <w:rPr>
                <w:sz w:val="24"/>
                <w:szCs w:val="24"/>
                <w:lang w:val="en-ZW"/>
              </w:rPr>
            </w:pPr>
            <w:r w:rsidRPr="00B653FB">
              <w:rPr>
                <w:sz w:val="24"/>
                <w:szCs w:val="24"/>
                <w:lang w:val="en-ZW"/>
              </w:rPr>
              <w:t xml:space="preserve">Test procedure design </w:t>
            </w:r>
          </w:p>
          <w:p w14:paraId="1444596B" w14:textId="77777777" w:rsidR="007B1551" w:rsidRPr="00B653FB" w:rsidRDefault="00541225">
            <w:pPr>
              <w:spacing w:after="0" w:line="259" w:lineRule="auto"/>
              <w:jc w:val="both"/>
              <w:rPr>
                <w:sz w:val="24"/>
                <w:szCs w:val="24"/>
                <w:lang w:val="en-ZW"/>
              </w:rPr>
            </w:pPr>
            <w:r w:rsidRPr="00B653FB">
              <w:rPr>
                <w:sz w:val="24"/>
                <w:szCs w:val="24"/>
                <w:lang w:val="en-ZW"/>
              </w:rPr>
              <w:t xml:space="preserve">Produce, review and approve system design specification. </w:t>
            </w:r>
          </w:p>
        </w:tc>
        <w:tc>
          <w:tcPr>
            <w:tcW w:w="1156" w:type="dxa"/>
            <w:tcBorders>
              <w:top w:val="single" w:sz="4" w:space="0" w:color="000000"/>
              <w:left w:val="single" w:sz="4" w:space="0" w:color="000000"/>
              <w:bottom w:val="single" w:sz="4" w:space="0" w:color="000000"/>
              <w:right w:val="single" w:sz="4" w:space="0" w:color="000000"/>
            </w:tcBorders>
          </w:tcPr>
          <w:p w14:paraId="1D270D9A" w14:textId="77777777" w:rsidR="007B1551" w:rsidRPr="00B653FB" w:rsidRDefault="00541225">
            <w:pPr>
              <w:spacing w:after="0" w:line="259" w:lineRule="auto"/>
              <w:ind w:left="5"/>
              <w:rPr>
                <w:sz w:val="24"/>
                <w:szCs w:val="24"/>
                <w:lang w:val="en-ZW"/>
              </w:rPr>
            </w:pPr>
            <w:r w:rsidRPr="00B653FB">
              <w:rPr>
                <w:b/>
                <w:sz w:val="24"/>
                <w:szCs w:val="24"/>
                <w:lang w:val="en-ZW"/>
              </w:rPr>
              <w:t xml:space="preserve">28days </w:t>
            </w:r>
          </w:p>
        </w:tc>
        <w:tc>
          <w:tcPr>
            <w:tcW w:w="1505" w:type="dxa"/>
            <w:tcBorders>
              <w:top w:val="single" w:sz="4" w:space="0" w:color="000000"/>
              <w:left w:val="single" w:sz="4" w:space="0" w:color="000000"/>
              <w:bottom w:val="single" w:sz="4" w:space="0" w:color="000000"/>
              <w:right w:val="single" w:sz="4" w:space="0" w:color="000000"/>
            </w:tcBorders>
          </w:tcPr>
          <w:p w14:paraId="7E419B77" w14:textId="77777777" w:rsidR="007B1551" w:rsidRPr="00B653FB" w:rsidRDefault="00541225">
            <w:pPr>
              <w:spacing w:after="115" w:line="259" w:lineRule="auto"/>
              <w:rPr>
                <w:b/>
                <w:sz w:val="24"/>
                <w:szCs w:val="24"/>
                <w:lang w:val="en-ZW"/>
              </w:rPr>
            </w:pPr>
            <w:r w:rsidRPr="00B653FB">
              <w:rPr>
                <w:b/>
                <w:sz w:val="24"/>
                <w:szCs w:val="24"/>
                <w:lang w:val="en-ZW"/>
              </w:rPr>
              <w:t xml:space="preserve"> 04/01/21 </w:t>
            </w:r>
          </w:p>
          <w:p w14:paraId="35F63238" w14:textId="77777777" w:rsidR="007B1551" w:rsidRPr="00B653FB" w:rsidRDefault="00541225">
            <w:pPr>
              <w:spacing w:after="115" w:line="259" w:lineRule="auto"/>
              <w:rPr>
                <w:sz w:val="24"/>
                <w:szCs w:val="24"/>
                <w:lang w:val="en-ZW"/>
              </w:rPr>
            </w:pPr>
            <w:r w:rsidRPr="00B653FB">
              <w:rPr>
                <w:sz w:val="24"/>
                <w:szCs w:val="24"/>
                <w:lang w:val="en-ZW"/>
              </w:rPr>
              <w:t>04/01/21</w:t>
            </w:r>
          </w:p>
          <w:p w14:paraId="40F17046" w14:textId="77777777" w:rsidR="007B1551" w:rsidRPr="00B653FB" w:rsidRDefault="00541225">
            <w:pPr>
              <w:spacing w:after="115" w:line="259" w:lineRule="auto"/>
              <w:rPr>
                <w:sz w:val="24"/>
                <w:szCs w:val="24"/>
                <w:lang w:val="en-ZW"/>
              </w:rPr>
            </w:pPr>
            <w:r w:rsidRPr="00B653FB">
              <w:rPr>
                <w:sz w:val="24"/>
                <w:szCs w:val="24"/>
                <w:lang w:val="en-ZW"/>
              </w:rPr>
              <w:t xml:space="preserve">11/01/21 </w:t>
            </w:r>
          </w:p>
          <w:p w14:paraId="096D16C8" w14:textId="77777777" w:rsidR="007B1551" w:rsidRPr="00B653FB" w:rsidRDefault="00541225">
            <w:pPr>
              <w:spacing w:after="110" w:line="259" w:lineRule="auto"/>
              <w:rPr>
                <w:sz w:val="24"/>
                <w:szCs w:val="24"/>
                <w:lang w:val="en-ZW"/>
              </w:rPr>
            </w:pPr>
            <w:r w:rsidRPr="00B653FB">
              <w:rPr>
                <w:sz w:val="24"/>
                <w:szCs w:val="24"/>
                <w:lang w:val="en-ZW"/>
              </w:rPr>
              <w:t xml:space="preserve">18/01/21 </w:t>
            </w:r>
          </w:p>
          <w:p w14:paraId="390FB8F8" w14:textId="77777777" w:rsidR="007B1551" w:rsidRPr="00B653FB" w:rsidRDefault="00541225">
            <w:pPr>
              <w:spacing w:after="115" w:line="259" w:lineRule="auto"/>
              <w:rPr>
                <w:sz w:val="24"/>
                <w:szCs w:val="24"/>
                <w:lang w:val="en-ZW"/>
              </w:rPr>
            </w:pPr>
            <w:r w:rsidRPr="00B653FB">
              <w:rPr>
                <w:sz w:val="24"/>
                <w:szCs w:val="24"/>
                <w:lang w:val="en-ZW"/>
              </w:rPr>
              <w:t xml:space="preserve">24/01/21 </w:t>
            </w:r>
          </w:p>
          <w:p w14:paraId="2B37D26B" w14:textId="77777777" w:rsidR="007B1551" w:rsidRPr="00B653FB" w:rsidRDefault="00541225">
            <w:pPr>
              <w:spacing w:after="0" w:line="259" w:lineRule="auto"/>
              <w:rPr>
                <w:sz w:val="24"/>
                <w:szCs w:val="24"/>
                <w:lang w:val="en-ZW"/>
              </w:rPr>
            </w:pPr>
            <w:r w:rsidRPr="00B653FB">
              <w:rPr>
                <w:sz w:val="24"/>
                <w:szCs w:val="24"/>
                <w:lang w:val="en-ZW"/>
              </w:rPr>
              <w:t xml:space="preserve">29/01/21 </w:t>
            </w:r>
          </w:p>
        </w:tc>
        <w:tc>
          <w:tcPr>
            <w:tcW w:w="1421" w:type="dxa"/>
            <w:tcBorders>
              <w:top w:val="single" w:sz="4" w:space="0" w:color="000000"/>
              <w:left w:val="single" w:sz="4" w:space="0" w:color="000000"/>
              <w:bottom w:val="single" w:sz="4" w:space="0" w:color="000000"/>
              <w:right w:val="single" w:sz="4" w:space="0" w:color="000000"/>
            </w:tcBorders>
          </w:tcPr>
          <w:p w14:paraId="179021EC" w14:textId="77777777" w:rsidR="007B1551" w:rsidRPr="00B653FB" w:rsidRDefault="00541225">
            <w:pPr>
              <w:spacing w:after="115" w:line="259" w:lineRule="auto"/>
              <w:rPr>
                <w:sz w:val="24"/>
                <w:szCs w:val="24"/>
                <w:lang w:val="en-ZW"/>
              </w:rPr>
            </w:pPr>
            <w:r w:rsidRPr="00B653FB">
              <w:rPr>
                <w:b/>
                <w:sz w:val="24"/>
                <w:szCs w:val="24"/>
                <w:lang w:val="en-ZW"/>
              </w:rPr>
              <w:t xml:space="preserve">29/01/21 </w:t>
            </w:r>
          </w:p>
          <w:p w14:paraId="0F72266A" w14:textId="77777777" w:rsidR="007B1551" w:rsidRPr="00B653FB" w:rsidRDefault="00541225">
            <w:pPr>
              <w:spacing w:after="115" w:line="259" w:lineRule="auto"/>
              <w:ind w:left="5"/>
              <w:rPr>
                <w:sz w:val="24"/>
                <w:szCs w:val="24"/>
                <w:lang w:val="en-ZW"/>
              </w:rPr>
            </w:pPr>
            <w:r w:rsidRPr="00B653FB">
              <w:rPr>
                <w:sz w:val="24"/>
                <w:szCs w:val="24"/>
                <w:lang w:val="en-ZW"/>
              </w:rPr>
              <w:t xml:space="preserve">09/01/21 </w:t>
            </w:r>
          </w:p>
          <w:p w14:paraId="29387585" w14:textId="77777777" w:rsidR="007B1551" w:rsidRPr="00B653FB" w:rsidRDefault="00541225">
            <w:pPr>
              <w:spacing w:after="110" w:line="259" w:lineRule="auto"/>
              <w:ind w:left="5"/>
              <w:rPr>
                <w:sz w:val="24"/>
                <w:szCs w:val="24"/>
                <w:lang w:val="en-ZW"/>
              </w:rPr>
            </w:pPr>
            <w:r w:rsidRPr="00B653FB">
              <w:rPr>
                <w:sz w:val="24"/>
                <w:szCs w:val="24"/>
                <w:lang w:val="en-ZW"/>
              </w:rPr>
              <w:t xml:space="preserve">16/01/21 </w:t>
            </w:r>
          </w:p>
          <w:p w14:paraId="76012DF4" w14:textId="77777777" w:rsidR="007B1551" w:rsidRPr="00B653FB" w:rsidRDefault="00541225">
            <w:pPr>
              <w:spacing w:after="115" w:line="259" w:lineRule="auto"/>
              <w:ind w:left="5"/>
              <w:rPr>
                <w:sz w:val="24"/>
                <w:szCs w:val="24"/>
                <w:lang w:val="en-ZW"/>
              </w:rPr>
            </w:pPr>
            <w:r w:rsidRPr="00B653FB">
              <w:rPr>
                <w:sz w:val="24"/>
                <w:szCs w:val="24"/>
                <w:lang w:val="en-ZW"/>
              </w:rPr>
              <w:t xml:space="preserve">23/01/21 </w:t>
            </w:r>
          </w:p>
          <w:p w14:paraId="264CE426" w14:textId="77777777" w:rsidR="007B1551" w:rsidRPr="00B653FB" w:rsidRDefault="00541225">
            <w:pPr>
              <w:spacing w:after="115" w:line="259" w:lineRule="auto"/>
              <w:ind w:left="5"/>
              <w:rPr>
                <w:sz w:val="24"/>
                <w:szCs w:val="24"/>
                <w:lang w:val="en-ZW"/>
              </w:rPr>
            </w:pPr>
            <w:r w:rsidRPr="00B653FB">
              <w:rPr>
                <w:sz w:val="24"/>
                <w:szCs w:val="24"/>
                <w:lang w:val="en-ZW"/>
              </w:rPr>
              <w:t xml:space="preserve">28/01/21 </w:t>
            </w:r>
          </w:p>
          <w:p w14:paraId="6ED95F0B" w14:textId="77777777" w:rsidR="007B1551" w:rsidRPr="00B653FB" w:rsidRDefault="00541225">
            <w:pPr>
              <w:spacing w:after="0" w:line="259" w:lineRule="auto"/>
              <w:ind w:left="5"/>
              <w:rPr>
                <w:sz w:val="24"/>
                <w:szCs w:val="24"/>
                <w:lang w:val="en-ZW"/>
              </w:rPr>
            </w:pPr>
            <w:r w:rsidRPr="00B653FB">
              <w:rPr>
                <w:sz w:val="24"/>
                <w:szCs w:val="24"/>
                <w:lang w:val="en-ZW"/>
              </w:rPr>
              <w:t xml:space="preserve">29/01/21 </w:t>
            </w:r>
          </w:p>
        </w:tc>
        <w:tc>
          <w:tcPr>
            <w:tcW w:w="2126" w:type="dxa"/>
            <w:tcBorders>
              <w:top w:val="single" w:sz="4" w:space="0" w:color="000000"/>
              <w:left w:val="single" w:sz="4" w:space="0" w:color="000000"/>
              <w:bottom w:val="single" w:sz="4" w:space="0" w:color="000000"/>
              <w:right w:val="single" w:sz="4" w:space="0" w:color="000000"/>
            </w:tcBorders>
          </w:tcPr>
          <w:p w14:paraId="24200FA6" w14:textId="77777777" w:rsidR="007B1551" w:rsidRPr="00B653FB" w:rsidRDefault="00541225">
            <w:pPr>
              <w:spacing w:after="121" w:line="259" w:lineRule="auto"/>
              <w:rPr>
                <w:sz w:val="24"/>
                <w:szCs w:val="24"/>
                <w:lang w:val="en-ZW"/>
              </w:rPr>
            </w:pPr>
            <w:r w:rsidRPr="00B653FB">
              <w:rPr>
                <w:sz w:val="24"/>
                <w:szCs w:val="24"/>
                <w:lang w:val="en-ZW"/>
              </w:rPr>
              <w:t xml:space="preserve">----------------------- </w:t>
            </w:r>
          </w:p>
          <w:p w14:paraId="7D052772" w14:textId="77777777" w:rsidR="007B1551" w:rsidRPr="00B653FB" w:rsidRDefault="00541225">
            <w:pPr>
              <w:spacing w:after="121" w:line="259" w:lineRule="auto"/>
              <w:rPr>
                <w:sz w:val="24"/>
                <w:szCs w:val="24"/>
                <w:lang w:val="en-ZW"/>
              </w:rPr>
            </w:pPr>
            <w:r w:rsidRPr="00B653FB">
              <w:rPr>
                <w:sz w:val="24"/>
                <w:szCs w:val="24"/>
                <w:lang w:val="en-ZW"/>
              </w:rPr>
              <w:t xml:space="preserve">Student </w:t>
            </w:r>
          </w:p>
          <w:p w14:paraId="49C73FF1" w14:textId="77777777" w:rsidR="007B1551" w:rsidRPr="00B653FB" w:rsidRDefault="00541225">
            <w:pPr>
              <w:spacing w:after="121" w:line="259" w:lineRule="auto"/>
              <w:rPr>
                <w:sz w:val="24"/>
                <w:szCs w:val="24"/>
                <w:lang w:val="en-ZW"/>
              </w:rPr>
            </w:pPr>
            <w:r w:rsidRPr="00B653FB">
              <w:rPr>
                <w:sz w:val="24"/>
                <w:szCs w:val="24"/>
                <w:lang w:val="en-ZW"/>
              </w:rPr>
              <w:t xml:space="preserve">Student </w:t>
            </w:r>
          </w:p>
          <w:p w14:paraId="7BECE061" w14:textId="77777777" w:rsidR="007B1551" w:rsidRPr="00B653FB" w:rsidRDefault="00541225">
            <w:pPr>
              <w:spacing w:after="117" w:line="259" w:lineRule="auto"/>
              <w:rPr>
                <w:sz w:val="24"/>
                <w:szCs w:val="24"/>
                <w:lang w:val="en-ZW"/>
              </w:rPr>
            </w:pPr>
            <w:r w:rsidRPr="00B653FB">
              <w:rPr>
                <w:sz w:val="24"/>
                <w:szCs w:val="24"/>
                <w:lang w:val="en-ZW"/>
              </w:rPr>
              <w:t xml:space="preserve">Student </w:t>
            </w:r>
          </w:p>
          <w:p w14:paraId="4968F5A7" w14:textId="77777777" w:rsidR="007B1551" w:rsidRPr="00B653FB" w:rsidRDefault="00541225">
            <w:pPr>
              <w:spacing w:after="0" w:line="259" w:lineRule="auto"/>
              <w:ind w:right="136"/>
              <w:rPr>
                <w:sz w:val="24"/>
                <w:szCs w:val="24"/>
                <w:lang w:val="en-ZW"/>
              </w:rPr>
            </w:pPr>
            <w:r w:rsidRPr="00B653FB">
              <w:rPr>
                <w:sz w:val="24"/>
                <w:szCs w:val="24"/>
                <w:lang w:val="en-ZW"/>
              </w:rPr>
              <w:t xml:space="preserve">Student Supervisor included </w:t>
            </w:r>
          </w:p>
        </w:tc>
      </w:tr>
      <w:tr w:rsidR="007B1551" w:rsidRPr="00B653FB" w14:paraId="4288294D" w14:textId="77777777">
        <w:trPr>
          <w:trHeight w:val="4151"/>
        </w:trPr>
        <w:tc>
          <w:tcPr>
            <w:tcW w:w="4002" w:type="dxa"/>
            <w:tcBorders>
              <w:top w:val="single" w:sz="4" w:space="0" w:color="000000"/>
              <w:left w:val="single" w:sz="4" w:space="0" w:color="000000"/>
              <w:bottom w:val="single" w:sz="4" w:space="0" w:color="000000"/>
              <w:right w:val="single" w:sz="4" w:space="0" w:color="000000"/>
            </w:tcBorders>
          </w:tcPr>
          <w:p w14:paraId="04B66F85" w14:textId="77777777" w:rsidR="007B1551" w:rsidRPr="00B653FB" w:rsidRDefault="00541225">
            <w:pPr>
              <w:spacing w:after="115" w:line="259" w:lineRule="auto"/>
              <w:rPr>
                <w:sz w:val="24"/>
                <w:szCs w:val="24"/>
                <w:lang w:val="en-ZW"/>
              </w:rPr>
            </w:pPr>
            <w:r w:rsidRPr="00B653FB">
              <w:rPr>
                <w:sz w:val="24"/>
                <w:szCs w:val="24"/>
                <w:lang w:val="en-ZW"/>
              </w:rPr>
              <w:lastRenderedPageBreak/>
              <w:t xml:space="preserve">Implementation </w:t>
            </w:r>
          </w:p>
          <w:p w14:paraId="65E0F7A3" w14:textId="77777777" w:rsidR="007B1551" w:rsidRPr="00B653FB" w:rsidRDefault="00541225">
            <w:pPr>
              <w:spacing w:after="112" w:line="259" w:lineRule="auto"/>
              <w:rPr>
                <w:sz w:val="24"/>
                <w:szCs w:val="24"/>
                <w:lang w:val="en-ZW"/>
              </w:rPr>
            </w:pPr>
            <w:r w:rsidRPr="00B653FB">
              <w:rPr>
                <w:sz w:val="24"/>
                <w:szCs w:val="24"/>
                <w:lang w:val="en-ZW"/>
              </w:rPr>
              <w:t xml:space="preserve">Coding and construction </w:t>
            </w:r>
          </w:p>
          <w:p w14:paraId="02891C82" w14:textId="77777777" w:rsidR="007B1551" w:rsidRPr="00B653FB" w:rsidRDefault="00541225">
            <w:pPr>
              <w:spacing w:after="119" w:line="259" w:lineRule="auto"/>
              <w:rPr>
                <w:sz w:val="24"/>
                <w:szCs w:val="24"/>
                <w:lang w:val="en-ZW"/>
              </w:rPr>
            </w:pPr>
            <w:r w:rsidRPr="00B653FB">
              <w:rPr>
                <w:sz w:val="24"/>
                <w:szCs w:val="24"/>
                <w:lang w:val="en-ZW"/>
              </w:rPr>
              <w:t xml:space="preserve">Database construction </w:t>
            </w:r>
          </w:p>
          <w:p w14:paraId="6117571B" w14:textId="77777777" w:rsidR="007B1551" w:rsidRPr="00B653FB" w:rsidRDefault="00541225">
            <w:pPr>
              <w:spacing w:after="117" w:line="259" w:lineRule="auto"/>
              <w:rPr>
                <w:sz w:val="24"/>
                <w:szCs w:val="24"/>
                <w:lang w:val="en-ZW"/>
              </w:rPr>
            </w:pPr>
            <w:r w:rsidRPr="00B653FB">
              <w:rPr>
                <w:sz w:val="24"/>
                <w:szCs w:val="24"/>
                <w:lang w:val="en-ZW"/>
              </w:rPr>
              <w:t xml:space="preserve">Interface construction </w:t>
            </w:r>
          </w:p>
          <w:p w14:paraId="57758345" w14:textId="77777777" w:rsidR="007B1551" w:rsidRPr="00B653FB" w:rsidRDefault="00541225">
            <w:pPr>
              <w:spacing w:after="123" w:line="259" w:lineRule="auto"/>
              <w:rPr>
                <w:sz w:val="24"/>
                <w:szCs w:val="24"/>
                <w:lang w:val="en-ZW"/>
              </w:rPr>
            </w:pPr>
            <w:r w:rsidRPr="00B653FB">
              <w:rPr>
                <w:sz w:val="24"/>
                <w:szCs w:val="24"/>
                <w:lang w:val="en-ZW"/>
              </w:rPr>
              <w:t xml:space="preserve">System construction </w:t>
            </w:r>
          </w:p>
          <w:p w14:paraId="5239E474" w14:textId="77777777" w:rsidR="007B1551" w:rsidRPr="00B653FB" w:rsidRDefault="00541225">
            <w:pPr>
              <w:spacing w:after="123" w:line="259" w:lineRule="auto"/>
              <w:rPr>
                <w:sz w:val="24"/>
                <w:szCs w:val="24"/>
                <w:lang w:val="en-ZW"/>
              </w:rPr>
            </w:pPr>
            <w:r w:rsidRPr="00B653FB">
              <w:rPr>
                <w:sz w:val="24"/>
                <w:szCs w:val="24"/>
                <w:lang w:val="en-ZW"/>
              </w:rPr>
              <w:t xml:space="preserve">Coding </w:t>
            </w:r>
            <w:proofErr w:type="spellStart"/>
            <w:r w:rsidRPr="00B653FB">
              <w:rPr>
                <w:sz w:val="24"/>
                <w:szCs w:val="24"/>
                <w:lang w:val="en-ZW"/>
              </w:rPr>
              <w:t>dеvеlopmеnt</w:t>
            </w:r>
            <w:proofErr w:type="spellEnd"/>
            <w:r w:rsidRPr="00B653FB">
              <w:rPr>
                <w:sz w:val="24"/>
                <w:szCs w:val="24"/>
                <w:lang w:val="en-ZW"/>
              </w:rPr>
              <w:t xml:space="preserve"> </w:t>
            </w:r>
          </w:p>
          <w:p w14:paraId="11FE0FAF" w14:textId="77777777" w:rsidR="007B1551" w:rsidRPr="00B653FB" w:rsidRDefault="00541225">
            <w:pPr>
              <w:spacing w:after="110" w:line="259" w:lineRule="auto"/>
              <w:rPr>
                <w:sz w:val="24"/>
                <w:szCs w:val="24"/>
                <w:lang w:val="en-ZW"/>
              </w:rPr>
            </w:pPr>
            <w:r w:rsidRPr="00B653FB">
              <w:rPr>
                <w:sz w:val="24"/>
                <w:szCs w:val="24"/>
                <w:lang w:val="en-ZW"/>
              </w:rPr>
              <w:t xml:space="preserve">Review and approve </w:t>
            </w:r>
          </w:p>
          <w:p w14:paraId="5AAC625F" w14:textId="77777777" w:rsidR="007B1551" w:rsidRPr="00B653FB" w:rsidRDefault="00541225">
            <w:pPr>
              <w:spacing w:after="115" w:line="259" w:lineRule="auto"/>
              <w:rPr>
                <w:sz w:val="24"/>
                <w:szCs w:val="24"/>
                <w:lang w:val="en-ZW"/>
              </w:rPr>
            </w:pPr>
            <w:r w:rsidRPr="00B653FB">
              <w:rPr>
                <w:sz w:val="24"/>
                <w:szCs w:val="24"/>
                <w:lang w:val="en-ZW"/>
              </w:rPr>
              <w:t xml:space="preserve"> </w:t>
            </w:r>
          </w:p>
          <w:p w14:paraId="2246C063" w14:textId="77777777" w:rsidR="007B1551" w:rsidRPr="00B653FB" w:rsidRDefault="00541225">
            <w:pPr>
              <w:spacing w:after="115" w:line="259" w:lineRule="auto"/>
              <w:rPr>
                <w:sz w:val="24"/>
                <w:szCs w:val="24"/>
                <w:lang w:val="en-ZW"/>
              </w:rPr>
            </w:pPr>
            <w:r w:rsidRPr="00B653FB">
              <w:rPr>
                <w:sz w:val="24"/>
                <w:szCs w:val="24"/>
                <w:lang w:val="en-ZW"/>
              </w:rPr>
              <w:t xml:space="preserve"> </w:t>
            </w:r>
          </w:p>
          <w:p w14:paraId="0F4F62B2" w14:textId="77777777" w:rsidR="007B1551" w:rsidRPr="00B653FB" w:rsidRDefault="00541225">
            <w:pPr>
              <w:spacing w:after="0" w:line="259" w:lineRule="auto"/>
              <w:rPr>
                <w:sz w:val="24"/>
                <w:szCs w:val="24"/>
                <w:lang w:val="en-ZW"/>
              </w:rPr>
            </w:pPr>
            <w:r w:rsidRPr="00B653FB">
              <w:rPr>
                <w:sz w:val="24"/>
                <w:szCs w:val="24"/>
                <w:lang w:val="en-ZW"/>
              </w:rPr>
              <w:t xml:space="preserve"> </w:t>
            </w:r>
          </w:p>
        </w:tc>
        <w:tc>
          <w:tcPr>
            <w:tcW w:w="1156" w:type="dxa"/>
            <w:tcBorders>
              <w:top w:val="single" w:sz="4" w:space="0" w:color="000000"/>
              <w:left w:val="single" w:sz="4" w:space="0" w:color="000000"/>
              <w:bottom w:val="single" w:sz="4" w:space="0" w:color="000000"/>
              <w:right w:val="single" w:sz="4" w:space="0" w:color="000000"/>
            </w:tcBorders>
          </w:tcPr>
          <w:p w14:paraId="7389FA23" w14:textId="77777777" w:rsidR="007B1551" w:rsidRPr="00B653FB" w:rsidRDefault="00541225">
            <w:pPr>
              <w:spacing w:after="0" w:line="259" w:lineRule="auto"/>
              <w:ind w:left="5"/>
              <w:rPr>
                <w:sz w:val="24"/>
                <w:szCs w:val="24"/>
                <w:lang w:val="en-ZW"/>
              </w:rPr>
            </w:pPr>
            <w:r w:rsidRPr="00B653FB">
              <w:rPr>
                <w:b/>
                <w:sz w:val="24"/>
                <w:szCs w:val="24"/>
                <w:lang w:val="en-ZW"/>
              </w:rPr>
              <w:t xml:space="preserve">63 days </w:t>
            </w:r>
          </w:p>
        </w:tc>
        <w:tc>
          <w:tcPr>
            <w:tcW w:w="1505" w:type="dxa"/>
            <w:tcBorders>
              <w:top w:val="single" w:sz="4" w:space="0" w:color="000000"/>
              <w:left w:val="single" w:sz="4" w:space="0" w:color="000000"/>
              <w:bottom w:val="single" w:sz="4" w:space="0" w:color="000000"/>
              <w:right w:val="single" w:sz="4" w:space="0" w:color="000000"/>
            </w:tcBorders>
          </w:tcPr>
          <w:p w14:paraId="0F4E08C1" w14:textId="77777777" w:rsidR="007B1551" w:rsidRPr="00B653FB" w:rsidRDefault="00541225">
            <w:pPr>
              <w:spacing w:after="115" w:line="259" w:lineRule="auto"/>
              <w:rPr>
                <w:sz w:val="24"/>
                <w:szCs w:val="24"/>
                <w:lang w:val="en-ZW"/>
              </w:rPr>
            </w:pPr>
            <w:r w:rsidRPr="00B653FB">
              <w:rPr>
                <w:b/>
                <w:sz w:val="24"/>
                <w:szCs w:val="24"/>
                <w:lang w:val="en-ZW"/>
              </w:rPr>
              <w:t xml:space="preserve">01/02/20 </w:t>
            </w:r>
          </w:p>
          <w:p w14:paraId="3FB2874A" w14:textId="77777777" w:rsidR="007B1551" w:rsidRPr="00B653FB" w:rsidRDefault="00541225">
            <w:pPr>
              <w:spacing w:after="110" w:line="259" w:lineRule="auto"/>
              <w:rPr>
                <w:sz w:val="24"/>
                <w:szCs w:val="24"/>
                <w:lang w:val="en-ZW"/>
              </w:rPr>
            </w:pPr>
            <w:r w:rsidRPr="00B653FB">
              <w:rPr>
                <w:sz w:val="24"/>
                <w:szCs w:val="24"/>
                <w:lang w:val="en-ZW"/>
              </w:rPr>
              <w:t xml:space="preserve">01/02/21 </w:t>
            </w:r>
          </w:p>
          <w:p w14:paraId="3EFCFE0C" w14:textId="77777777" w:rsidR="007B1551" w:rsidRPr="00B653FB" w:rsidRDefault="00541225">
            <w:pPr>
              <w:spacing w:after="115" w:line="259" w:lineRule="auto"/>
              <w:rPr>
                <w:sz w:val="24"/>
                <w:szCs w:val="24"/>
                <w:lang w:val="en-ZW"/>
              </w:rPr>
            </w:pPr>
            <w:r w:rsidRPr="00B653FB">
              <w:rPr>
                <w:sz w:val="24"/>
                <w:szCs w:val="24"/>
                <w:lang w:val="en-ZW"/>
              </w:rPr>
              <w:t xml:space="preserve">22/02/21 </w:t>
            </w:r>
          </w:p>
          <w:p w14:paraId="0AAAD5E0" w14:textId="77777777" w:rsidR="007B1551" w:rsidRPr="00B653FB" w:rsidRDefault="00541225">
            <w:pPr>
              <w:spacing w:after="115" w:line="259" w:lineRule="auto"/>
              <w:rPr>
                <w:sz w:val="24"/>
                <w:szCs w:val="24"/>
                <w:lang w:val="en-ZW"/>
              </w:rPr>
            </w:pPr>
            <w:r w:rsidRPr="00B653FB">
              <w:rPr>
                <w:sz w:val="24"/>
                <w:szCs w:val="24"/>
                <w:lang w:val="en-ZW"/>
              </w:rPr>
              <w:t xml:space="preserve">29/02/21 </w:t>
            </w:r>
          </w:p>
          <w:p w14:paraId="56DB98BD" w14:textId="77777777" w:rsidR="007B1551" w:rsidRPr="00B653FB" w:rsidRDefault="00541225">
            <w:pPr>
              <w:spacing w:after="115" w:line="259" w:lineRule="auto"/>
              <w:rPr>
                <w:sz w:val="24"/>
                <w:szCs w:val="24"/>
                <w:lang w:val="en-ZW"/>
              </w:rPr>
            </w:pPr>
            <w:r w:rsidRPr="00B653FB">
              <w:rPr>
                <w:sz w:val="24"/>
                <w:szCs w:val="24"/>
                <w:lang w:val="en-ZW"/>
              </w:rPr>
              <w:t xml:space="preserve">07/03/21 </w:t>
            </w:r>
          </w:p>
          <w:p w14:paraId="417F6480" w14:textId="77777777" w:rsidR="007B1551" w:rsidRPr="00B653FB" w:rsidRDefault="00541225">
            <w:pPr>
              <w:spacing w:after="115" w:line="259" w:lineRule="auto"/>
              <w:rPr>
                <w:sz w:val="24"/>
                <w:szCs w:val="24"/>
                <w:lang w:val="en-ZW"/>
              </w:rPr>
            </w:pPr>
            <w:r w:rsidRPr="00B653FB">
              <w:rPr>
                <w:sz w:val="24"/>
                <w:szCs w:val="24"/>
                <w:lang w:val="en-ZW"/>
              </w:rPr>
              <w:t xml:space="preserve">21/03/21  </w:t>
            </w:r>
          </w:p>
          <w:p w14:paraId="4F3F542C" w14:textId="77777777" w:rsidR="007B1551" w:rsidRPr="00B653FB" w:rsidRDefault="00541225">
            <w:pPr>
              <w:spacing w:after="0" w:line="259" w:lineRule="auto"/>
              <w:rPr>
                <w:sz w:val="24"/>
                <w:szCs w:val="24"/>
                <w:lang w:val="en-ZW"/>
              </w:rPr>
            </w:pPr>
            <w:r w:rsidRPr="00B653FB">
              <w:rPr>
                <w:sz w:val="24"/>
                <w:szCs w:val="24"/>
                <w:lang w:val="en-ZW"/>
              </w:rPr>
              <w:t xml:space="preserve">04/04/21 </w:t>
            </w:r>
          </w:p>
        </w:tc>
        <w:tc>
          <w:tcPr>
            <w:tcW w:w="1421" w:type="dxa"/>
            <w:tcBorders>
              <w:top w:val="single" w:sz="4" w:space="0" w:color="000000"/>
              <w:left w:val="single" w:sz="4" w:space="0" w:color="000000"/>
              <w:bottom w:val="single" w:sz="4" w:space="0" w:color="000000"/>
              <w:right w:val="single" w:sz="4" w:space="0" w:color="000000"/>
            </w:tcBorders>
          </w:tcPr>
          <w:p w14:paraId="4B8CF560" w14:textId="77777777" w:rsidR="007B1551" w:rsidRPr="00B653FB" w:rsidRDefault="00541225">
            <w:pPr>
              <w:spacing w:after="110" w:line="259" w:lineRule="auto"/>
              <w:rPr>
                <w:sz w:val="24"/>
                <w:szCs w:val="24"/>
                <w:lang w:val="en-ZW"/>
              </w:rPr>
            </w:pPr>
            <w:r w:rsidRPr="00B653FB">
              <w:rPr>
                <w:b/>
                <w:sz w:val="24"/>
                <w:szCs w:val="24"/>
                <w:lang w:val="en-ZW"/>
              </w:rPr>
              <w:t xml:space="preserve">17/04/20 </w:t>
            </w:r>
          </w:p>
          <w:p w14:paraId="79AE3219" w14:textId="77777777" w:rsidR="007B1551" w:rsidRPr="00B653FB" w:rsidRDefault="00541225">
            <w:pPr>
              <w:spacing w:after="115" w:line="259" w:lineRule="auto"/>
              <w:ind w:left="5"/>
              <w:rPr>
                <w:sz w:val="24"/>
                <w:szCs w:val="24"/>
                <w:lang w:val="en-ZW"/>
              </w:rPr>
            </w:pPr>
            <w:r w:rsidRPr="00B653FB">
              <w:rPr>
                <w:sz w:val="24"/>
                <w:szCs w:val="24"/>
                <w:lang w:val="en-ZW"/>
              </w:rPr>
              <w:t xml:space="preserve">21/02/21 </w:t>
            </w:r>
          </w:p>
          <w:p w14:paraId="2AC4DB33" w14:textId="77777777" w:rsidR="007B1551" w:rsidRPr="00B653FB" w:rsidRDefault="00541225">
            <w:pPr>
              <w:spacing w:after="115" w:line="259" w:lineRule="auto"/>
              <w:ind w:left="5"/>
              <w:rPr>
                <w:sz w:val="24"/>
                <w:szCs w:val="24"/>
                <w:lang w:val="en-ZW"/>
              </w:rPr>
            </w:pPr>
            <w:r w:rsidRPr="00B653FB">
              <w:rPr>
                <w:sz w:val="24"/>
                <w:szCs w:val="24"/>
                <w:lang w:val="en-ZW"/>
              </w:rPr>
              <w:t xml:space="preserve">28/02/21 </w:t>
            </w:r>
          </w:p>
          <w:p w14:paraId="5D19FF94" w14:textId="77777777" w:rsidR="007B1551" w:rsidRPr="00B653FB" w:rsidRDefault="00541225">
            <w:pPr>
              <w:spacing w:after="115" w:line="259" w:lineRule="auto"/>
              <w:ind w:left="5"/>
              <w:rPr>
                <w:sz w:val="24"/>
                <w:szCs w:val="24"/>
                <w:lang w:val="en-ZW"/>
              </w:rPr>
            </w:pPr>
            <w:r w:rsidRPr="00B653FB">
              <w:rPr>
                <w:sz w:val="24"/>
                <w:szCs w:val="24"/>
                <w:lang w:val="en-ZW"/>
              </w:rPr>
              <w:t xml:space="preserve">06/03/21 </w:t>
            </w:r>
          </w:p>
          <w:p w14:paraId="496EB89E" w14:textId="77777777" w:rsidR="007B1551" w:rsidRPr="00B653FB" w:rsidRDefault="00541225">
            <w:pPr>
              <w:spacing w:after="115" w:line="259" w:lineRule="auto"/>
              <w:ind w:left="5"/>
              <w:rPr>
                <w:sz w:val="24"/>
                <w:szCs w:val="24"/>
                <w:lang w:val="en-ZW"/>
              </w:rPr>
            </w:pPr>
            <w:r w:rsidRPr="00B653FB">
              <w:rPr>
                <w:sz w:val="24"/>
                <w:szCs w:val="24"/>
                <w:lang w:val="en-ZW"/>
              </w:rPr>
              <w:t xml:space="preserve">20/03/21 </w:t>
            </w:r>
          </w:p>
          <w:p w14:paraId="37AD55CC" w14:textId="77777777" w:rsidR="007B1551" w:rsidRPr="00B653FB" w:rsidRDefault="00541225">
            <w:pPr>
              <w:spacing w:after="110" w:line="259" w:lineRule="auto"/>
              <w:ind w:left="5"/>
              <w:rPr>
                <w:sz w:val="24"/>
                <w:szCs w:val="24"/>
                <w:lang w:val="en-ZW"/>
              </w:rPr>
            </w:pPr>
            <w:r w:rsidRPr="00B653FB">
              <w:rPr>
                <w:sz w:val="24"/>
                <w:szCs w:val="24"/>
                <w:lang w:val="en-ZW"/>
              </w:rPr>
              <w:t xml:space="preserve">03/04/21 </w:t>
            </w:r>
          </w:p>
          <w:p w14:paraId="0FC14921" w14:textId="77777777" w:rsidR="007B1551" w:rsidRPr="00B653FB" w:rsidRDefault="00541225">
            <w:pPr>
              <w:spacing w:after="0" w:line="259" w:lineRule="auto"/>
              <w:ind w:left="5"/>
              <w:rPr>
                <w:sz w:val="24"/>
                <w:szCs w:val="24"/>
                <w:lang w:val="en-ZW"/>
              </w:rPr>
            </w:pPr>
            <w:r w:rsidRPr="00B653FB">
              <w:rPr>
                <w:sz w:val="24"/>
                <w:szCs w:val="24"/>
                <w:lang w:val="en-ZW"/>
              </w:rPr>
              <w:t xml:space="preserve">17/04/21 </w:t>
            </w:r>
          </w:p>
        </w:tc>
        <w:tc>
          <w:tcPr>
            <w:tcW w:w="2126" w:type="dxa"/>
            <w:tcBorders>
              <w:top w:val="single" w:sz="4" w:space="0" w:color="000000"/>
              <w:left w:val="single" w:sz="4" w:space="0" w:color="000000"/>
              <w:bottom w:val="single" w:sz="4" w:space="0" w:color="000000"/>
              <w:right w:val="single" w:sz="4" w:space="0" w:color="000000"/>
            </w:tcBorders>
          </w:tcPr>
          <w:p w14:paraId="051F3E8C" w14:textId="77777777" w:rsidR="007B1551" w:rsidRPr="00B653FB" w:rsidRDefault="00541225">
            <w:pPr>
              <w:spacing w:after="121" w:line="259" w:lineRule="auto"/>
              <w:rPr>
                <w:sz w:val="24"/>
                <w:szCs w:val="24"/>
                <w:lang w:val="en-ZW"/>
              </w:rPr>
            </w:pPr>
            <w:r w:rsidRPr="00B653FB">
              <w:rPr>
                <w:sz w:val="24"/>
                <w:szCs w:val="24"/>
                <w:lang w:val="en-ZW"/>
              </w:rPr>
              <w:t xml:space="preserve">---------------------- </w:t>
            </w:r>
          </w:p>
          <w:p w14:paraId="1AAF463F" w14:textId="77777777" w:rsidR="007B1551" w:rsidRPr="00B653FB" w:rsidRDefault="00541225">
            <w:pPr>
              <w:spacing w:after="116" w:line="259" w:lineRule="auto"/>
              <w:rPr>
                <w:sz w:val="24"/>
                <w:szCs w:val="24"/>
                <w:lang w:val="en-ZW"/>
              </w:rPr>
            </w:pPr>
            <w:r w:rsidRPr="00B653FB">
              <w:rPr>
                <w:sz w:val="24"/>
                <w:szCs w:val="24"/>
                <w:lang w:val="en-ZW"/>
              </w:rPr>
              <w:t xml:space="preserve">Student </w:t>
            </w:r>
          </w:p>
          <w:p w14:paraId="51269A01" w14:textId="77777777" w:rsidR="007B1551" w:rsidRPr="00B653FB" w:rsidRDefault="00541225">
            <w:pPr>
              <w:spacing w:after="121" w:line="259" w:lineRule="auto"/>
              <w:rPr>
                <w:sz w:val="24"/>
                <w:szCs w:val="24"/>
                <w:lang w:val="en-ZW"/>
              </w:rPr>
            </w:pPr>
            <w:r w:rsidRPr="00B653FB">
              <w:rPr>
                <w:sz w:val="24"/>
                <w:szCs w:val="24"/>
                <w:lang w:val="en-ZW"/>
              </w:rPr>
              <w:t xml:space="preserve">Student </w:t>
            </w:r>
          </w:p>
          <w:p w14:paraId="50EEFE44" w14:textId="77777777" w:rsidR="007B1551" w:rsidRPr="00B653FB" w:rsidRDefault="00541225">
            <w:pPr>
              <w:spacing w:after="121" w:line="259" w:lineRule="auto"/>
              <w:rPr>
                <w:sz w:val="24"/>
                <w:szCs w:val="24"/>
                <w:lang w:val="en-ZW"/>
              </w:rPr>
            </w:pPr>
            <w:r w:rsidRPr="00B653FB">
              <w:rPr>
                <w:sz w:val="24"/>
                <w:szCs w:val="24"/>
                <w:lang w:val="en-ZW"/>
              </w:rPr>
              <w:t xml:space="preserve">Student </w:t>
            </w:r>
          </w:p>
          <w:p w14:paraId="7B9D51BD" w14:textId="77777777" w:rsidR="007B1551" w:rsidRPr="00B653FB" w:rsidRDefault="00541225">
            <w:pPr>
              <w:spacing w:after="122" w:line="259" w:lineRule="auto"/>
              <w:rPr>
                <w:sz w:val="24"/>
                <w:szCs w:val="24"/>
                <w:lang w:val="en-ZW"/>
              </w:rPr>
            </w:pPr>
            <w:r w:rsidRPr="00B653FB">
              <w:rPr>
                <w:sz w:val="24"/>
                <w:szCs w:val="24"/>
                <w:lang w:val="en-ZW"/>
              </w:rPr>
              <w:t xml:space="preserve">Student </w:t>
            </w:r>
          </w:p>
          <w:p w14:paraId="5D55B419" w14:textId="77777777" w:rsidR="007B1551" w:rsidRPr="00B653FB" w:rsidRDefault="00541225">
            <w:pPr>
              <w:spacing w:after="119" w:line="259" w:lineRule="auto"/>
              <w:rPr>
                <w:sz w:val="24"/>
                <w:szCs w:val="24"/>
                <w:lang w:val="en-ZW"/>
              </w:rPr>
            </w:pPr>
            <w:r w:rsidRPr="00B653FB">
              <w:rPr>
                <w:sz w:val="24"/>
                <w:szCs w:val="24"/>
                <w:lang w:val="en-ZW"/>
              </w:rPr>
              <w:t xml:space="preserve">Student </w:t>
            </w:r>
          </w:p>
          <w:p w14:paraId="3BEB0769" w14:textId="77777777" w:rsidR="007B1551" w:rsidRPr="00B653FB" w:rsidRDefault="00541225">
            <w:pPr>
              <w:spacing w:after="0" w:line="259" w:lineRule="auto"/>
              <w:rPr>
                <w:sz w:val="24"/>
                <w:szCs w:val="24"/>
                <w:lang w:val="en-ZW"/>
              </w:rPr>
            </w:pPr>
            <w:r w:rsidRPr="00B653FB">
              <w:rPr>
                <w:sz w:val="24"/>
                <w:szCs w:val="24"/>
                <w:lang w:val="en-ZW"/>
              </w:rPr>
              <w:t xml:space="preserve">Supervisor </w:t>
            </w:r>
          </w:p>
        </w:tc>
      </w:tr>
      <w:tr w:rsidR="007B1551" w:rsidRPr="00B653FB" w14:paraId="27E848DB" w14:textId="77777777">
        <w:tblPrEx>
          <w:tblCellMar>
            <w:bottom w:w="143" w:type="dxa"/>
            <w:right w:w="74" w:type="dxa"/>
          </w:tblCellMar>
        </w:tblPrEx>
        <w:trPr>
          <w:trHeight w:val="1665"/>
        </w:trPr>
        <w:tc>
          <w:tcPr>
            <w:tcW w:w="4002" w:type="dxa"/>
            <w:tcBorders>
              <w:top w:val="single" w:sz="4" w:space="0" w:color="000000"/>
              <w:left w:val="single" w:sz="4" w:space="0" w:color="000000"/>
              <w:bottom w:val="single" w:sz="4" w:space="0" w:color="000000"/>
              <w:right w:val="single" w:sz="4" w:space="0" w:color="000000"/>
            </w:tcBorders>
          </w:tcPr>
          <w:p w14:paraId="7CA546DC" w14:textId="77777777" w:rsidR="007B1551" w:rsidRPr="00B653FB" w:rsidRDefault="00541225">
            <w:pPr>
              <w:spacing w:after="121" w:line="259" w:lineRule="auto"/>
              <w:rPr>
                <w:sz w:val="24"/>
                <w:szCs w:val="24"/>
                <w:lang w:val="en-ZW"/>
              </w:rPr>
            </w:pPr>
            <w:r w:rsidRPr="00B653FB">
              <w:rPr>
                <w:sz w:val="24"/>
                <w:szCs w:val="24"/>
                <w:lang w:val="en-ZW"/>
              </w:rPr>
              <w:t xml:space="preserve">Testing </w:t>
            </w:r>
          </w:p>
          <w:p w14:paraId="6B9C6898" w14:textId="77777777" w:rsidR="007B1551" w:rsidRPr="00B653FB" w:rsidRDefault="00541225">
            <w:pPr>
              <w:spacing w:after="123" w:line="259" w:lineRule="auto"/>
              <w:rPr>
                <w:sz w:val="24"/>
                <w:szCs w:val="24"/>
                <w:lang w:val="en-ZW"/>
              </w:rPr>
            </w:pPr>
            <w:r w:rsidRPr="00B653FB">
              <w:rPr>
                <w:sz w:val="24"/>
                <w:szCs w:val="24"/>
                <w:lang w:val="en-ZW"/>
              </w:rPr>
              <w:t xml:space="preserve">In-house testing </w:t>
            </w:r>
          </w:p>
          <w:p w14:paraId="6A658707" w14:textId="77777777" w:rsidR="007B1551" w:rsidRPr="00B653FB" w:rsidRDefault="00541225">
            <w:pPr>
              <w:spacing w:after="0" w:line="259" w:lineRule="auto"/>
              <w:rPr>
                <w:sz w:val="24"/>
                <w:szCs w:val="24"/>
                <w:lang w:val="en-ZW"/>
              </w:rPr>
            </w:pPr>
            <w:r w:rsidRPr="00B653FB">
              <w:rPr>
                <w:sz w:val="24"/>
                <w:szCs w:val="24"/>
                <w:lang w:val="en-ZW"/>
              </w:rPr>
              <w:t xml:space="preserve">Acceptance testing </w:t>
            </w:r>
          </w:p>
        </w:tc>
        <w:tc>
          <w:tcPr>
            <w:tcW w:w="1156" w:type="dxa"/>
            <w:tcBorders>
              <w:top w:val="single" w:sz="4" w:space="0" w:color="000000"/>
              <w:left w:val="single" w:sz="4" w:space="0" w:color="000000"/>
              <w:bottom w:val="single" w:sz="4" w:space="0" w:color="000000"/>
              <w:right w:val="single" w:sz="4" w:space="0" w:color="000000"/>
            </w:tcBorders>
          </w:tcPr>
          <w:p w14:paraId="53FA0277" w14:textId="77777777" w:rsidR="007B1551" w:rsidRPr="00B653FB" w:rsidRDefault="00541225">
            <w:pPr>
              <w:spacing w:after="0" w:line="259" w:lineRule="auto"/>
              <w:ind w:left="5"/>
              <w:rPr>
                <w:sz w:val="24"/>
                <w:szCs w:val="24"/>
                <w:lang w:val="en-ZW"/>
              </w:rPr>
            </w:pPr>
            <w:r w:rsidRPr="00B653FB">
              <w:rPr>
                <w:b/>
                <w:sz w:val="24"/>
                <w:szCs w:val="24"/>
                <w:lang w:val="en-ZW"/>
              </w:rPr>
              <w:t xml:space="preserve">14 days </w:t>
            </w:r>
          </w:p>
        </w:tc>
        <w:tc>
          <w:tcPr>
            <w:tcW w:w="1505" w:type="dxa"/>
            <w:tcBorders>
              <w:top w:val="single" w:sz="4" w:space="0" w:color="000000"/>
              <w:left w:val="single" w:sz="4" w:space="0" w:color="000000"/>
              <w:bottom w:val="single" w:sz="4" w:space="0" w:color="000000"/>
              <w:right w:val="single" w:sz="4" w:space="0" w:color="000000"/>
            </w:tcBorders>
          </w:tcPr>
          <w:p w14:paraId="393D70CA" w14:textId="77777777" w:rsidR="007B1551" w:rsidRPr="00B653FB" w:rsidRDefault="00541225">
            <w:pPr>
              <w:spacing w:after="115" w:line="259" w:lineRule="auto"/>
              <w:rPr>
                <w:sz w:val="24"/>
                <w:szCs w:val="24"/>
                <w:lang w:val="en-ZW"/>
              </w:rPr>
            </w:pPr>
            <w:r w:rsidRPr="00B653FB">
              <w:rPr>
                <w:b/>
                <w:sz w:val="24"/>
                <w:szCs w:val="24"/>
                <w:lang w:val="en-ZW"/>
              </w:rPr>
              <w:t xml:space="preserve">19/04/21 </w:t>
            </w:r>
          </w:p>
          <w:p w14:paraId="051CBBE5" w14:textId="77777777" w:rsidR="007B1551" w:rsidRPr="00B653FB" w:rsidRDefault="00541225">
            <w:pPr>
              <w:spacing w:after="110" w:line="259" w:lineRule="auto"/>
              <w:rPr>
                <w:sz w:val="24"/>
                <w:szCs w:val="24"/>
                <w:lang w:val="en-ZW"/>
              </w:rPr>
            </w:pPr>
            <w:r w:rsidRPr="00B653FB">
              <w:rPr>
                <w:sz w:val="24"/>
                <w:szCs w:val="24"/>
                <w:lang w:val="en-ZW"/>
              </w:rPr>
              <w:t xml:space="preserve">19/04/21 </w:t>
            </w:r>
          </w:p>
          <w:p w14:paraId="3A60F0BF" w14:textId="77777777" w:rsidR="007B1551" w:rsidRPr="00B653FB" w:rsidRDefault="00541225">
            <w:pPr>
              <w:spacing w:after="0" w:line="259" w:lineRule="auto"/>
              <w:rPr>
                <w:sz w:val="24"/>
                <w:szCs w:val="24"/>
                <w:lang w:val="en-ZW"/>
              </w:rPr>
            </w:pPr>
            <w:r w:rsidRPr="00B653FB">
              <w:rPr>
                <w:sz w:val="24"/>
                <w:szCs w:val="24"/>
                <w:lang w:val="en-ZW"/>
              </w:rPr>
              <w:t>27/04/21</w:t>
            </w:r>
          </w:p>
        </w:tc>
        <w:tc>
          <w:tcPr>
            <w:tcW w:w="1421" w:type="dxa"/>
            <w:tcBorders>
              <w:top w:val="single" w:sz="4" w:space="0" w:color="000000"/>
              <w:left w:val="single" w:sz="4" w:space="0" w:color="000000"/>
              <w:bottom w:val="single" w:sz="4" w:space="0" w:color="000000"/>
              <w:right w:val="single" w:sz="4" w:space="0" w:color="000000"/>
            </w:tcBorders>
          </w:tcPr>
          <w:p w14:paraId="34009DD6" w14:textId="77777777" w:rsidR="007B1551" w:rsidRPr="00B653FB" w:rsidRDefault="00541225">
            <w:pPr>
              <w:spacing w:after="115" w:line="259" w:lineRule="auto"/>
              <w:rPr>
                <w:sz w:val="24"/>
                <w:szCs w:val="24"/>
                <w:lang w:val="en-ZW"/>
              </w:rPr>
            </w:pPr>
            <w:r w:rsidRPr="00B653FB">
              <w:rPr>
                <w:b/>
                <w:sz w:val="24"/>
                <w:szCs w:val="24"/>
                <w:lang w:val="en-ZW"/>
              </w:rPr>
              <w:t xml:space="preserve">01/05/21 </w:t>
            </w:r>
          </w:p>
          <w:p w14:paraId="16B3FB67" w14:textId="77777777" w:rsidR="007B1551" w:rsidRPr="00B653FB" w:rsidRDefault="00541225">
            <w:pPr>
              <w:spacing w:after="110" w:line="259" w:lineRule="auto"/>
              <w:ind w:left="5"/>
              <w:rPr>
                <w:sz w:val="24"/>
                <w:szCs w:val="24"/>
                <w:lang w:val="en-ZW"/>
              </w:rPr>
            </w:pPr>
            <w:r w:rsidRPr="00B653FB">
              <w:rPr>
                <w:sz w:val="24"/>
                <w:szCs w:val="24"/>
                <w:lang w:val="en-ZW"/>
              </w:rPr>
              <w:t xml:space="preserve"> 25/04/21 </w:t>
            </w:r>
          </w:p>
          <w:p w14:paraId="11C05E09" w14:textId="77777777" w:rsidR="007B1551" w:rsidRPr="00B653FB" w:rsidRDefault="00541225">
            <w:pPr>
              <w:spacing w:after="0" w:line="259" w:lineRule="auto"/>
              <w:ind w:left="5"/>
              <w:rPr>
                <w:sz w:val="24"/>
                <w:szCs w:val="24"/>
                <w:lang w:val="en-ZW"/>
              </w:rPr>
            </w:pPr>
            <w:r w:rsidRPr="00B653FB">
              <w:rPr>
                <w:sz w:val="24"/>
                <w:szCs w:val="24"/>
                <w:lang w:val="en-ZW"/>
              </w:rPr>
              <w:t xml:space="preserve"> 01/05/21 </w:t>
            </w:r>
          </w:p>
        </w:tc>
        <w:tc>
          <w:tcPr>
            <w:tcW w:w="2126" w:type="dxa"/>
            <w:tcBorders>
              <w:top w:val="single" w:sz="4" w:space="0" w:color="000000"/>
              <w:left w:val="single" w:sz="4" w:space="0" w:color="000000"/>
              <w:bottom w:val="single" w:sz="4" w:space="0" w:color="000000"/>
              <w:right w:val="single" w:sz="4" w:space="0" w:color="000000"/>
            </w:tcBorders>
          </w:tcPr>
          <w:p w14:paraId="1BE43AEA" w14:textId="77777777" w:rsidR="007B1551" w:rsidRPr="00B653FB" w:rsidRDefault="00541225">
            <w:pPr>
              <w:spacing w:after="121" w:line="259" w:lineRule="auto"/>
              <w:rPr>
                <w:sz w:val="24"/>
                <w:szCs w:val="24"/>
                <w:lang w:val="en-ZW"/>
              </w:rPr>
            </w:pPr>
            <w:r w:rsidRPr="00B653FB">
              <w:rPr>
                <w:sz w:val="24"/>
                <w:szCs w:val="24"/>
                <w:lang w:val="en-ZW"/>
              </w:rPr>
              <w:t xml:space="preserve">---------------------- </w:t>
            </w:r>
          </w:p>
          <w:p w14:paraId="1DB4ECF7" w14:textId="77777777" w:rsidR="007B1551" w:rsidRPr="00B653FB" w:rsidRDefault="00541225">
            <w:pPr>
              <w:spacing w:after="122" w:line="259" w:lineRule="auto"/>
              <w:rPr>
                <w:sz w:val="24"/>
                <w:szCs w:val="24"/>
                <w:lang w:val="en-ZW"/>
              </w:rPr>
            </w:pPr>
            <w:r w:rsidRPr="00B653FB">
              <w:rPr>
                <w:sz w:val="24"/>
                <w:szCs w:val="24"/>
                <w:lang w:val="en-ZW"/>
              </w:rPr>
              <w:t xml:space="preserve">Student </w:t>
            </w:r>
          </w:p>
          <w:p w14:paraId="40F37DEC" w14:textId="77777777" w:rsidR="007B1551" w:rsidRPr="00B653FB" w:rsidRDefault="00541225">
            <w:pPr>
              <w:spacing w:after="110" w:line="259" w:lineRule="auto"/>
              <w:rPr>
                <w:sz w:val="24"/>
                <w:szCs w:val="24"/>
                <w:lang w:val="en-ZW"/>
              </w:rPr>
            </w:pPr>
            <w:r w:rsidRPr="00B653FB">
              <w:rPr>
                <w:sz w:val="24"/>
                <w:szCs w:val="24"/>
                <w:lang w:val="en-ZW"/>
              </w:rPr>
              <w:t xml:space="preserve">Student </w:t>
            </w:r>
          </w:p>
          <w:p w14:paraId="5832976E" w14:textId="77777777" w:rsidR="007B1551" w:rsidRPr="00B653FB" w:rsidRDefault="00541225">
            <w:pPr>
              <w:spacing w:after="0" w:line="259" w:lineRule="auto"/>
              <w:rPr>
                <w:sz w:val="24"/>
                <w:szCs w:val="24"/>
                <w:lang w:val="en-ZW"/>
              </w:rPr>
            </w:pPr>
            <w:r w:rsidRPr="00B653FB">
              <w:rPr>
                <w:sz w:val="24"/>
                <w:szCs w:val="24"/>
                <w:lang w:val="en-ZW"/>
              </w:rPr>
              <w:t xml:space="preserve"> </w:t>
            </w:r>
          </w:p>
        </w:tc>
      </w:tr>
      <w:tr w:rsidR="007B1551" w:rsidRPr="00B653FB" w14:paraId="4BDAF89C" w14:textId="77777777">
        <w:tblPrEx>
          <w:tblCellMar>
            <w:bottom w:w="143" w:type="dxa"/>
            <w:right w:w="74" w:type="dxa"/>
          </w:tblCellMar>
        </w:tblPrEx>
        <w:trPr>
          <w:trHeight w:val="2081"/>
        </w:trPr>
        <w:tc>
          <w:tcPr>
            <w:tcW w:w="4002" w:type="dxa"/>
            <w:tcBorders>
              <w:top w:val="single" w:sz="4" w:space="0" w:color="000000"/>
              <w:left w:val="single" w:sz="4" w:space="0" w:color="000000"/>
              <w:bottom w:val="single" w:sz="4" w:space="0" w:color="000000"/>
              <w:right w:val="single" w:sz="4" w:space="0" w:color="000000"/>
            </w:tcBorders>
          </w:tcPr>
          <w:p w14:paraId="153FB0A2" w14:textId="77777777" w:rsidR="007B1551" w:rsidRPr="00B653FB" w:rsidRDefault="00541225">
            <w:pPr>
              <w:spacing w:after="122" w:line="259" w:lineRule="auto"/>
              <w:rPr>
                <w:sz w:val="24"/>
                <w:szCs w:val="24"/>
                <w:lang w:val="en-ZW"/>
              </w:rPr>
            </w:pPr>
            <w:r w:rsidRPr="00B653FB">
              <w:rPr>
                <w:sz w:val="24"/>
                <w:szCs w:val="24"/>
                <w:lang w:val="en-ZW"/>
              </w:rPr>
              <w:t xml:space="preserve">Test Implementation and Training </w:t>
            </w:r>
          </w:p>
          <w:p w14:paraId="4767FDBC" w14:textId="77777777" w:rsidR="007B1551" w:rsidRPr="00B653FB" w:rsidRDefault="00541225">
            <w:pPr>
              <w:spacing w:after="121" w:line="259" w:lineRule="auto"/>
              <w:rPr>
                <w:sz w:val="24"/>
                <w:szCs w:val="24"/>
                <w:lang w:val="en-ZW"/>
              </w:rPr>
            </w:pPr>
            <w:r w:rsidRPr="00B653FB">
              <w:rPr>
                <w:sz w:val="24"/>
                <w:szCs w:val="24"/>
                <w:lang w:val="en-ZW"/>
              </w:rPr>
              <w:t xml:space="preserve">Live implementation </w:t>
            </w:r>
          </w:p>
          <w:p w14:paraId="7B7DE8B0" w14:textId="77777777" w:rsidR="007B1551" w:rsidRPr="00B653FB" w:rsidRDefault="00541225">
            <w:pPr>
              <w:spacing w:after="0" w:line="259" w:lineRule="auto"/>
              <w:rPr>
                <w:sz w:val="24"/>
                <w:szCs w:val="24"/>
                <w:lang w:val="en-ZW"/>
              </w:rPr>
            </w:pPr>
            <w:r w:rsidRPr="00B653FB">
              <w:rPr>
                <w:sz w:val="24"/>
                <w:szCs w:val="24"/>
                <w:lang w:val="en-ZW"/>
              </w:rPr>
              <w:t xml:space="preserve">Post implementation review </w:t>
            </w:r>
          </w:p>
        </w:tc>
        <w:tc>
          <w:tcPr>
            <w:tcW w:w="1156" w:type="dxa"/>
            <w:tcBorders>
              <w:top w:val="single" w:sz="4" w:space="0" w:color="000000"/>
              <w:left w:val="single" w:sz="4" w:space="0" w:color="000000"/>
              <w:bottom w:val="single" w:sz="4" w:space="0" w:color="000000"/>
              <w:right w:val="single" w:sz="4" w:space="0" w:color="000000"/>
            </w:tcBorders>
          </w:tcPr>
          <w:p w14:paraId="2854AE83" w14:textId="77777777" w:rsidR="007B1551" w:rsidRPr="00B653FB" w:rsidRDefault="00541225">
            <w:pPr>
              <w:spacing w:after="0" w:line="259" w:lineRule="auto"/>
              <w:ind w:left="5"/>
              <w:rPr>
                <w:sz w:val="24"/>
                <w:szCs w:val="24"/>
                <w:lang w:val="en-ZW"/>
              </w:rPr>
            </w:pPr>
            <w:r w:rsidRPr="00B653FB">
              <w:rPr>
                <w:b/>
                <w:sz w:val="24"/>
                <w:szCs w:val="24"/>
                <w:lang w:val="en-ZW"/>
              </w:rPr>
              <w:t xml:space="preserve">7 days </w:t>
            </w:r>
          </w:p>
        </w:tc>
        <w:tc>
          <w:tcPr>
            <w:tcW w:w="1505" w:type="dxa"/>
            <w:tcBorders>
              <w:top w:val="single" w:sz="4" w:space="0" w:color="000000"/>
              <w:left w:val="single" w:sz="4" w:space="0" w:color="000000"/>
              <w:bottom w:val="single" w:sz="4" w:space="0" w:color="000000"/>
              <w:right w:val="single" w:sz="4" w:space="0" w:color="000000"/>
            </w:tcBorders>
          </w:tcPr>
          <w:p w14:paraId="53B793C2" w14:textId="77777777" w:rsidR="007B1551" w:rsidRPr="00B653FB" w:rsidRDefault="00541225">
            <w:pPr>
              <w:spacing w:after="115" w:line="259" w:lineRule="auto"/>
              <w:rPr>
                <w:sz w:val="24"/>
                <w:szCs w:val="24"/>
                <w:lang w:val="en-ZW"/>
              </w:rPr>
            </w:pPr>
            <w:r w:rsidRPr="00B653FB">
              <w:rPr>
                <w:b/>
                <w:sz w:val="24"/>
                <w:szCs w:val="24"/>
                <w:lang w:val="en-ZW"/>
              </w:rPr>
              <w:t>03/05/21</w:t>
            </w:r>
          </w:p>
          <w:p w14:paraId="44AC4DD9" w14:textId="77777777" w:rsidR="007B1551" w:rsidRPr="00B653FB" w:rsidRDefault="00541225">
            <w:pPr>
              <w:spacing w:after="115" w:line="259" w:lineRule="auto"/>
              <w:rPr>
                <w:sz w:val="24"/>
                <w:szCs w:val="24"/>
                <w:lang w:val="en-ZW"/>
              </w:rPr>
            </w:pPr>
            <w:r w:rsidRPr="00B653FB">
              <w:rPr>
                <w:b/>
                <w:sz w:val="24"/>
                <w:szCs w:val="24"/>
                <w:lang w:val="en-ZW"/>
              </w:rPr>
              <w:t xml:space="preserve"> </w:t>
            </w:r>
            <w:r w:rsidRPr="00B653FB">
              <w:rPr>
                <w:sz w:val="24"/>
                <w:szCs w:val="24"/>
                <w:lang w:val="en-ZW"/>
              </w:rPr>
              <w:t xml:space="preserve">03/05/21 </w:t>
            </w:r>
          </w:p>
          <w:p w14:paraId="2133458A" w14:textId="77777777" w:rsidR="007B1551" w:rsidRPr="00B653FB" w:rsidRDefault="00541225">
            <w:pPr>
              <w:spacing w:after="0" w:line="259" w:lineRule="auto"/>
              <w:rPr>
                <w:sz w:val="24"/>
                <w:szCs w:val="24"/>
                <w:lang w:val="en-ZW"/>
              </w:rPr>
            </w:pPr>
            <w:r w:rsidRPr="00B653FB">
              <w:rPr>
                <w:b/>
                <w:sz w:val="24"/>
                <w:szCs w:val="24"/>
                <w:lang w:val="en-ZW"/>
              </w:rPr>
              <w:t xml:space="preserve"> </w:t>
            </w:r>
            <w:r w:rsidRPr="00B653FB">
              <w:rPr>
                <w:sz w:val="24"/>
                <w:szCs w:val="24"/>
                <w:lang w:val="en-ZW"/>
              </w:rPr>
              <w:t xml:space="preserve">06/05/21 </w:t>
            </w:r>
          </w:p>
        </w:tc>
        <w:tc>
          <w:tcPr>
            <w:tcW w:w="1421" w:type="dxa"/>
            <w:tcBorders>
              <w:top w:val="single" w:sz="4" w:space="0" w:color="000000"/>
              <w:left w:val="single" w:sz="4" w:space="0" w:color="000000"/>
              <w:bottom w:val="single" w:sz="4" w:space="0" w:color="000000"/>
              <w:right w:val="single" w:sz="4" w:space="0" w:color="000000"/>
            </w:tcBorders>
          </w:tcPr>
          <w:p w14:paraId="46FF9274" w14:textId="77777777" w:rsidR="007B1551" w:rsidRPr="00B653FB" w:rsidRDefault="00541225">
            <w:pPr>
              <w:spacing w:after="115" w:line="259" w:lineRule="auto"/>
              <w:rPr>
                <w:sz w:val="24"/>
                <w:szCs w:val="24"/>
                <w:lang w:val="en-ZW"/>
              </w:rPr>
            </w:pPr>
            <w:r w:rsidRPr="00B653FB">
              <w:rPr>
                <w:b/>
                <w:sz w:val="24"/>
                <w:szCs w:val="24"/>
                <w:lang w:val="en-ZW"/>
              </w:rPr>
              <w:t xml:space="preserve">08/05/21 </w:t>
            </w:r>
          </w:p>
          <w:p w14:paraId="55A24561" w14:textId="77777777" w:rsidR="007B1551" w:rsidRPr="00B653FB" w:rsidRDefault="00541225">
            <w:pPr>
              <w:spacing w:after="115" w:line="259" w:lineRule="auto"/>
              <w:ind w:left="5"/>
              <w:rPr>
                <w:sz w:val="24"/>
                <w:szCs w:val="24"/>
                <w:lang w:val="en-ZW"/>
              </w:rPr>
            </w:pPr>
            <w:r w:rsidRPr="00B653FB">
              <w:rPr>
                <w:sz w:val="24"/>
                <w:szCs w:val="24"/>
                <w:lang w:val="en-ZW"/>
              </w:rPr>
              <w:t xml:space="preserve">05/05/21 </w:t>
            </w:r>
          </w:p>
          <w:p w14:paraId="4D4C80E4" w14:textId="77777777" w:rsidR="007B1551" w:rsidRPr="00B653FB" w:rsidRDefault="00541225">
            <w:pPr>
              <w:spacing w:after="110" w:line="259" w:lineRule="auto"/>
              <w:ind w:left="5"/>
              <w:rPr>
                <w:sz w:val="24"/>
                <w:szCs w:val="24"/>
                <w:lang w:val="en-ZW"/>
              </w:rPr>
            </w:pPr>
            <w:r w:rsidRPr="00B653FB">
              <w:rPr>
                <w:sz w:val="24"/>
                <w:szCs w:val="24"/>
                <w:lang w:val="en-ZW"/>
              </w:rPr>
              <w:t xml:space="preserve">08/05/21 </w:t>
            </w:r>
          </w:p>
          <w:p w14:paraId="0AF97ED4" w14:textId="77777777" w:rsidR="007B1551" w:rsidRPr="00B653FB" w:rsidRDefault="00541225">
            <w:pPr>
              <w:spacing w:after="0" w:line="259" w:lineRule="auto"/>
              <w:ind w:left="5"/>
              <w:rPr>
                <w:sz w:val="24"/>
                <w:szCs w:val="24"/>
                <w:lang w:val="en-ZW"/>
              </w:rPr>
            </w:pPr>
            <w:r w:rsidRPr="00B653FB">
              <w:rPr>
                <w:sz w:val="24"/>
                <w:szCs w:val="24"/>
                <w:lang w:val="en-ZW"/>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20832FE2" w14:textId="77777777" w:rsidR="007B1551" w:rsidRPr="00B653FB" w:rsidRDefault="00541225">
            <w:pPr>
              <w:spacing w:after="119" w:line="259" w:lineRule="auto"/>
              <w:rPr>
                <w:sz w:val="24"/>
                <w:szCs w:val="24"/>
                <w:lang w:val="en-ZW"/>
              </w:rPr>
            </w:pPr>
            <w:r w:rsidRPr="00B653FB">
              <w:rPr>
                <w:sz w:val="24"/>
                <w:szCs w:val="24"/>
                <w:lang w:val="en-ZW"/>
              </w:rPr>
              <w:t xml:space="preserve">--------------------- </w:t>
            </w:r>
          </w:p>
          <w:p w14:paraId="63D0B2A9" w14:textId="77777777" w:rsidR="007B1551" w:rsidRPr="00B653FB" w:rsidRDefault="00541225">
            <w:pPr>
              <w:spacing w:after="120" w:line="259" w:lineRule="auto"/>
              <w:rPr>
                <w:sz w:val="24"/>
                <w:szCs w:val="24"/>
                <w:lang w:val="en-ZW"/>
              </w:rPr>
            </w:pPr>
            <w:r w:rsidRPr="00B653FB">
              <w:rPr>
                <w:sz w:val="24"/>
                <w:szCs w:val="24"/>
                <w:lang w:val="en-ZW"/>
              </w:rPr>
              <w:t xml:space="preserve">Supervisor </w:t>
            </w:r>
          </w:p>
          <w:p w14:paraId="5862FB1F" w14:textId="77777777" w:rsidR="007B1551" w:rsidRPr="00B653FB" w:rsidRDefault="00541225">
            <w:pPr>
              <w:spacing w:after="115" w:line="259" w:lineRule="auto"/>
              <w:rPr>
                <w:sz w:val="24"/>
                <w:szCs w:val="24"/>
                <w:lang w:val="en-ZW"/>
              </w:rPr>
            </w:pPr>
            <w:r w:rsidRPr="00B653FB">
              <w:rPr>
                <w:sz w:val="24"/>
                <w:szCs w:val="24"/>
                <w:lang w:val="en-ZW"/>
              </w:rPr>
              <w:t xml:space="preserve">Supervisor </w:t>
            </w:r>
          </w:p>
          <w:p w14:paraId="6848CC85" w14:textId="77777777" w:rsidR="007B1551" w:rsidRPr="00B653FB" w:rsidRDefault="00541225">
            <w:pPr>
              <w:spacing w:after="0" w:line="259" w:lineRule="auto"/>
              <w:rPr>
                <w:sz w:val="24"/>
                <w:szCs w:val="24"/>
                <w:lang w:val="en-ZW"/>
              </w:rPr>
            </w:pPr>
            <w:r w:rsidRPr="00B653FB">
              <w:rPr>
                <w:sz w:val="24"/>
                <w:szCs w:val="24"/>
                <w:lang w:val="en-ZW"/>
              </w:rPr>
              <w:t xml:space="preserve"> </w:t>
            </w:r>
          </w:p>
        </w:tc>
      </w:tr>
    </w:tbl>
    <w:p w14:paraId="2A8060E6" w14:textId="77777777" w:rsidR="007B1551" w:rsidRPr="00B653FB" w:rsidRDefault="007B1551">
      <w:pPr>
        <w:spacing w:after="156" w:line="259" w:lineRule="auto"/>
        <w:ind w:left="730"/>
        <w:rPr>
          <w:rFonts w:ascii="Times New Roman" w:hAnsi="Times New Roman"/>
          <w:sz w:val="24"/>
          <w:szCs w:val="24"/>
          <w:lang w:val="en-ZW"/>
        </w:rPr>
      </w:pPr>
    </w:p>
    <w:p w14:paraId="1A12246F" w14:textId="77777777" w:rsidR="007B1551" w:rsidRPr="00B653FB" w:rsidRDefault="007B1551">
      <w:pPr>
        <w:spacing w:after="160" w:line="259" w:lineRule="auto"/>
        <w:rPr>
          <w:rFonts w:ascii="Times New Roman" w:hAnsi="Times New Roman"/>
          <w:sz w:val="24"/>
          <w:szCs w:val="24"/>
          <w:lang w:val="en-ZW"/>
        </w:rPr>
      </w:pPr>
    </w:p>
    <w:p w14:paraId="450C77BD" w14:textId="77777777" w:rsidR="007B1551" w:rsidRPr="00B653FB" w:rsidRDefault="007B1551">
      <w:pPr>
        <w:spacing w:after="160" w:line="360" w:lineRule="auto"/>
        <w:rPr>
          <w:rFonts w:ascii="Times New Roman" w:hAnsi="Times New Roman"/>
          <w:sz w:val="24"/>
          <w:szCs w:val="24"/>
          <w:lang w:val="en-ZW"/>
        </w:rPr>
      </w:pPr>
    </w:p>
    <w:p w14:paraId="0A5A5718" w14:textId="77777777" w:rsidR="007B1551" w:rsidRPr="00B653FB" w:rsidRDefault="007B1551">
      <w:pPr>
        <w:spacing w:after="160" w:line="360" w:lineRule="auto"/>
        <w:rPr>
          <w:rFonts w:ascii="Times New Roman" w:hAnsi="Times New Roman"/>
          <w:sz w:val="24"/>
          <w:szCs w:val="24"/>
          <w:lang w:val="en-ZW"/>
        </w:rPr>
      </w:pPr>
    </w:p>
    <w:p w14:paraId="46CBE77E" w14:textId="77777777" w:rsidR="007B1551" w:rsidRPr="00B653FB" w:rsidRDefault="007B1551">
      <w:pPr>
        <w:spacing w:after="160" w:line="360" w:lineRule="auto"/>
        <w:rPr>
          <w:rFonts w:ascii="Times New Roman" w:hAnsi="Times New Roman"/>
          <w:sz w:val="24"/>
          <w:szCs w:val="24"/>
          <w:lang w:val="en-ZW"/>
        </w:rPr>
      </w:pPr>
    </w:p>
    <w:p w14:paraId="177CBA52" w14:textId="129535C3" w:rsidR="007B1551" w:rsidRPr="00B653FB" w:rsidRDefault="00D8413F">
      <w:pPr>
        <w:spacing w:after="160" w:line="360" w:lineRule="auto"/>
        <w:rPr>
          <w:rFonts w:ascii="Times New Roman" w:hAnsi="Times New Roman"/>
          <w:sz w:val="24"/>
          <w:szCs w:val="24"/>
          <w:lang w:val="en-ZW"/>
        </w:rPr>
      </w:pPr>
      <w:ins w:id="81" w:author="hp" w:date="2021-06-23T10:08:00Z">
        <w:r>
          <w:rPr>
            <w:rFonts w:ascii="Times New Roman" w:hAnsi="Times New Roman"/>
            <w:sz w:val="24"/>
            <w:szCs w:val="24"/>
            <w:lang w:val="en-ZW"/>
          </w:rPr>
          <w:t>CONCLUSION</w:t>
        </w:r>
      </w:ins>
    </w:p>
    <w:p w14:paraId="2704A4B2" w14:textId="77777777" w:rsidR="007B1551" w:rsidRPr="00B653FB" w:rsidRDefault="007B1551">
      <w:pPr>
        <w:spacing w:after="160" w:line="360" w:lineRule="auto"/>
        <w:rPr>
          <w:rFonts w:ascii="Times New Roman" w:hAnsi="Times New Roman"/>
          <w:sz w:val="24"/>
          <w:szCs w:val="24"/>
          <w:lang w:val="en-ZW"/>
        </w:rPr>
      </w:pPr>
    </w:p>
    <w:p w14:paraId="782F1062" w14:textId="77777777" w:rsidR="007B1551" w:rsidRPr="00B653FB" w:rsidRDefault="007B1551">
      <w:pPr>
        <w:spacing w:after="160" w:line="360" w:lineRule="auto"/>
        <w:ind w:left="360"/>
        <w:contextualSpacing/>
        <w:rPr>
          <w:rFonts w:ascii="Times New Roman" w:hAnsi="Times New Roman"/>
          <w:sz w:val="24"/>
          <w:szCs w:val="24"/>
        </w:rPr>
      </w:pPr>
    </w:p>
    <w:p w14:paraId="409489FF" w14:textId="77777777" w:rsidR="007B1551" w:rsidRPr="00B653FB" w:rsidRDefault="007B1551">
      <w:pPr>
        <w:spacing w:line="360" w:lineRule="auto"/>
        <w:rPr>
          <w:rFonts w:ascii="Times New Roman" w:hAnsi="Times New Roman"/>
          <w:sz w:val="24"/>
          <w:szCs w:val="24"/>
        </w:rPr>
      </w:pPr>
    </w:p>
    <w:p w14:paraId="1D7EC1FF" w14:textId="77777777" w:rsidR="007B1551" w:rsidRPr="00B653FB" w:rsidRDefault="007B1551">
      <w:pPr>
        <w:spacing w:line="360" w:lineRule="auto"/>
        <w:rPr>
          <w:rFonts w:ascii="Times New Roman" w:hAnsi="Times New Roman"/>
          <w:sz w:val="24"/>
          <w:szCs w:val="24"/>
        </w:rPr>
      </w:pPr>
    </w:p>
    <w:p w14:paraId="22E51C9E" w14:textId="77777777" w:rsidR="007B1551" w:rsidRPr="00B653FB" w:rsidRDefault="007B1551">
      <w:pPr>
        <w:spacing w:line="360" w:lineRule="auto"/>
        <w:rPr>
          <w:rFonts w:ascii="Times New Roman" w:hAnsi="Times New Roman"/>
          <w:sz w:val="24"/>
          <w:szCs w:val="24"/>
        </w:rPr>
      </w:pPr>
    </w:p>
    <w:p w14:paraId="4A87B017" w14:textId="77777777" w:rsidR="007B1551" w:rsidRPr="00B653FB" w:rsidRDefault="007B1551">
      <w:pPr>
        <w:spacing w:line="360" w:lineRule="auto"/>
        <w:rPr>
          <w:rFonts w:ascii="Times New Roman" w:hAnsi="Times New Roman"/>
          <w:sz w:val="24"/>
          <w:szCs w:val="24"/>
        </w:rPr>
      </w:pPr>
    </w:p>
    <w:p w14:paraId="527B4243" w14:textId="77777777" w:rsidR="007B1551" w:rsidRPr="00B653FB" w:rsidRDefault="007B1551">
      <w:pPr>
        <w:spacing w:line="360" w:lineRule="auto"/>
        <w:rPr>
          <w:rFonts w:ascii="Times New Roman" w:hAnsi="Times New Roman"/>
          <w:sz w:val="24"/>
          <w:szCs w:val="24"/>
        </w:rPr>
      </w:pPr>
    </w:p>
    <w:p w14:paraId="5DA9F15C" w14:textId="77777777" w:rsidR="007B1551" w:rsidRPr="00B653FB" w:rsidRDefault="007B1551">
      <w:pPr>
        <w:spacing w:line="360" w:lineRule="auto"/>
        <w:rPr>
          <w:rFonts w:ascii="Times New Roman" w:hAnsi="Times New Roman"/>
          <w:sz w:val="24"/>
          <w:szCs w:val="24"/>
        </w:rPr>
      </w:pPr>
    </w:p>
    <w:p w14:paraId="5B9D3B46" w14:textId="77777777" w:rsidR="007B1551" w:rsidRPr="00B653FB" w:rsidRDefault="007B1551">
      <w:pPr>
        <w:spacing w:line="360" w:lineRule="auto"/>
        <w:rPr>
          <w:rFonts w:ascii="Times New Roman" w:hAnsi="Times New Roman"/>
          <w:sz w:val="24"/>
          <w:szCs w:val="24"/>
        </w:rPr>
      </w:pPr>
    </w:p>
    <w:p w14:paraId="39F7D900" w14:textId="77777777" w:rsidR="007B1551" w:rsidRPr="00B653FB" w:rsidRDefault="007B1551">
      <w:pPr>
        <w:spacing w:line="360" w:lineRule="auto"/>
        <w:rPr>
          <w:rFonts w:ascii="Times New Roman" w:hAnsi="Times New Roman"/>
          <w:sz w:val="24"/>
          <w:szCs w:val="24"/>
        </w:rPr>
      </w:pPr>
    </w:p>
    <w:p w14:paraId="744CB667" w14:textId="77777777" w:rsidR="007B1551" w:rsidRPr="00B653FB" w:rsidRDefault="007B1551">
      <w:pPr>
        <w:spacing w:line="360" w:lineRule="auto"/>
        <w:rPr>
          <w:rFonts w:ascii="Times New Roman" w:hAnsi="Times New Roman"/>
          <w:sz w:val="24"/>
          <w:szCs w:val="24"/>
        </w:rPr>
      </w:pPr>
    </w:p>
    <w:p w14:paraId="3DFE92B7" w14:textId="77777777" w:rsidR="007B1551" w:rsidRPr="00B653FB" w:rsidRDefault="00541225">
      <w:pPr>
        <w:spacing w:after="113" w:line="265" w:lineRule="auto"/>
        <w:ind w:left="355"/>
        <w:rPr>
          <w:rFonts w:ascii="Times New Roman" w:hAnsi="Times New Roman"/>
          <w:sz w:val="24"/>
          <w:szCs w:val="24"/>
        </w:rPr>
      </w:pPr>
      <w:bookmarkStart w:id="82" w:name="_Hlk65647406"/>
      <w:r w:rsidRPr="00B653FB">
        <w:rPr>
          <w:rFonts w:ascii="Times New Roman" w:hAnsi="Times New Roman"/>
          <w:b/>
          <w:sz w:val="24"/>
          <w:szCs w:val="24"/>
          <w:u w:val="single" w:color="000000"/>
        </w:rPr>
        <w:t>CHAPTЕR 3</w:t>
      </w:r>
      <w:r w:rsidRPr="00B653FB">
        <w:rPr>
          <w:rFonts w:ascii="Times New Roman" w:hAnsi="Times New Roman"/>
          <w:b/>
          <w:sz w:val="24"/>
          <w:szCs w:val="24"/>
        </w:rPr>
        <w:t xml:space="preserve"> </w:t>
      </w:r>
    </w:p>
    <w:p w14:paraId="6A4F55B6" w14:textId="77777777" w:rsidR="007B1551" w:rsidRPr="00B653FB" w:rsidRDefault="00541225">
      <w:pPr>
        <w:spacing w:after="235" w:line="259" w:lineRule="auto"/>
        <w:rPr>
          <w:rFonts w:ascii="Times New Roman" w:hAnsi="Times New Roman"/>
          <w:sz w:val="24"/>
          <w:szCs w:val="24"/>
        </w:rPr>
      </w:pPr>
      <w:r w:rsidRPr="00B653FB">
        <w:rPr>
          <w:rFonts w:ascii="Times New Roman" w:hAnsi="Times New Roman"/>
          <w:b/>
          <w:sz w:val="24"/>
          <w:szCs w:val="24"/>
        </w:rPr>
        <w:t xml:space="preserve"> </w:t>
      </w:r>
    </w:p>
    <w:bookmarkEnd w:id="82"/>
    <w:p w14:paraId="00982227" w14:textId="5E6A3DE9" w:rsidR="007B1551" w:rsidRPr="00B653FB" w:rsidRDefault="00541225">
      <w:pPr>
        <w:spacing w:after="230" w:line="265" w:lineRule="auto"/>
        <w:ind w:left="355"/>
        <w:rPr>
          <w:rFonts w:ascii="Times New Roman" w:hAnsi="Times New Roman"/>
          <w:b/>
          <w:sz w:val="24"/>
          <w:szCs w:val="24"/>
        </w:rPr>
      </w:pPr>
      <w:r w:rsidRPr="00B653FB">
        <w:rPr>
          <w:rFonts w:ascii="Times New Roman" w:hAnsi="Times New Roman"/>
          <w:b/>
          <w:sz w:val="24"/>
          <w:szCs w:val="24"/>
          <w:u w:val="single" w:color="000000"/>
        </w:rPr>
        <w:t>INTRODUCTION</w:t>
      </w:r>
      <w:r w:rsidRPr="00B653FB">
        <w:rPr>
          <w:rFonts w:ascii="Times New Roman" w:hAnsi="Times New Roman"/>
          <w:b/>
          <w:sz w:val="24"/>
          <w:szCs w:val="24"/>
        </w:rPr>
        <w:t xml:space="preserve"> </w:t>
      </w:r>
    </w:p>
    <w:p w14:paraId="29B9150B" w14:textId="77777777" w:rsidR="005E7453" w:rsidRPr="00B653FB" w:rsidRDefault="005E7453" w:rsidP="005E7453">
      <w:pPr>
        <w:spacing w:after="407" w:line="361" w:lineRule="auto"/>
        <w:ind w:left="355" w:right="445"/>
        <w:jc w:val="both"/>
        <w:rPr>
          <w:rFonts w:ascii="Times New Roman" w:hAnsi="Times New Roman"/>
          <w:sz w:val="24"/>
          <w:szCs w:val="24"/>
        </w:rPr>
      </w:pPr>
      <w:r w:rsidRPr="00B653FB">
        <w:rPr>
          <w:rFonts w:ascii="Times New Roman" w:hAnsi="Times New Roman"/>
          <w:sz w:val="24"/>
          <w:szCs w:val="24"/>
        </w:rPr>
        <w:t xml:space="preserve">The goal of the system analysis and design phase in development is to refine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projеct</w:t>
      </w:r>
      <w:proofErr w:type="spellEnd"/>
      <w:r w:rsidRPr="00B653FB">
        <w:rPr>
          <w:rFonts w:ascii="Times New Roman" w:hAnsi="Times New Roman"/>
          <w:sz w:val="24"/>
          <w:szCs w:val="24"/>
        </w:rPr>
        <w:t xml:space="preserve"> goals into defined functions and </w:t>
      </w:r>
      <w:proofErr w:type="spellStart"/>
      <w:r w:rsidRPr="00B653FB">
        <w:rPr>
          <w:rFonts w:ascii="Times New Roman" w:hAnsi="Times New Roman"/>
          <w:sz w:val="24"/>
          <w:szCs w:val="24"/>
        </w:rPr>
        <w:t>opеration</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intеndеd</w:t>
      </w:r>
      <w:proofErr w:type="spellEnd"/>
      <w:r w:rsidRPr="00B653FB">
        <w:rPr>
          <w:rFonts w:ascii="Times New Roman" w:hAnsi="Times New Roman"/>
          <w:sz w:val="24"/>
          <w:szCs w:val="24"/>
        </w:rPr>
        <w:t xml:space="preserve"> application.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requirements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documеntеd</w:t>
      </w:r>
      <w:proofErr w:type="spellEnd"/>
      <w:r w:rsidRPr="00B653FB">
        <w:rPr>
          <w:rFonts w:ascii="Times New Roman" w:hAnsi="Times New Roman"/>
          <w:sz w:val="24"/>
          <w:szCs w:val="24"/>
        </w:rPr>
        <w:t xml:space="preserve"> by using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Unifiеd</w:t>
      </w:r>
      <w:proofErr w:type="spellEnd"/>
      <w:r w:rsidRPr="00B653FB">
        <w:rPr>
          <w:rFonts w:ascii="Times New Roman" w:hAnsi="Times New Roman"/>
          <w:sz w:val="24"/>
          <w:szCs w:val="24"/>
        </w:rPr>
        <w:t xml:space="preserve"> Modeling </w:t>
      </w:r>
      <w:proofErr w:type="spellStart"/>
      <w:r w:rsidRPr="00B653FB">
        <w:rPr>
          <w:rFonts w:ascii="Times New Roman" w:hAnsi="Times New Roman"/>
          <w:sz w:val="24"/>
          <w:szCs w:val="24"/>
        </w:rPr>
        <w:t>Languagе</w:t>
      </w:r>
      <w:proofErr w:type="spellEnd"/>
      <w:r w:rsidRPr="00B653FB">
        <w:rPr>
          <w:rFonts w:ascii="Times New Roman" w:hAnsi="Times New Roman"/>
          <w:sz w:val="24"/>
          <w:szCs w:val="24"/>
        </w:rPr>
        <w:t xml:space="preserve"> (UML). This is when we try to modify the goals into something practical and we begin to model the scenarios that will contribute to the functionality of the intend application as a whole. In this phase there is the evaluation of the system specifications with how they are to be implemented within the application.</w:t>
      </w:r>
    </w:p>
    <w:p w14:paraId="3C690F27" w14:textId="77777777" w:rsidR="005E7453" w:rsidRPr="00B653FB" w:rsidRDefault="005E7453" w:rsidP="005E7453">
      <w:pPr>
        <w:spacing w:after="407" w:line="361" w:lineRule="auto"/>
        <w:ind w:left="355" w:right="445"/>
        <w:jc w:val="both"/>
        <w:rPr>
          <w:rFonts w:ascii="Times New Roman" w:hAnsi="Times New Roman"/>
          <w:sz w:val="24"/>
          <w:szCs w:val="24"/>
        </w:rPr>
      </w:pPr>
      <w:r w:rsidRPr="00B653FB">
        <w:rPr>
          <w:rFonts w:ascii="Times New Roman" w:hAnsi="Times New Roman"/>
          <w:sz w:val="24"/>
          <w:szCs w:val="24"/>
        </w:rPr>
        <w:t xml:space="preserve">There is also the system flow analysis that is evaluated and analyzed using the Unified Modelling Language. It also showcases the system architecture and the operations within each partial architecture. The associations between architectures are also portrayed, how each interface is related to the other interfaces. It also helps to decide which interfaces are to be private and which ones are to be private as well as the attributes. </w:t>
      </w:r>
    </w:p>
    <w:p w14:paraId="2CD60636" w14:textId="77777777" w:rsidR="005E7453" w:rsidRPr="00B653FB" w:rsidRDefault="005E7453">
      <w:pPr>
        <w:spacing w:after="230" w:line="265" w:lineRule="auto"/>
        <w:ind w:left="355"/>
        <w:rPr>
          <w:rFonts w:ascii="Times New Roman" w:hAnsi="Times New Roman"/>
          <w:sz w:val="24"/>
          <w:szCs w:val="24"/>
        </w:rPr>
      </w:pPr>
    </w:p>
    <w:p w14:paraId="6762EF62" w14:textId="77777777" w:rsidR="007B1551" w:rsidRPr="00B653FB" w:rsidRDefault="007B1551">
      <w:pPr>
        <w:spacing w:after="407" w:line="361" w:lineRule="auto"/>
        <w:ind w:right="445"/>
        <w:jc w:val="both"/>
        <w:rPr>
          <w:rFonts w:ascii="Times New Roman" w:hAnsi="Times New Roman"/>
          <w:sz w:val="24"/>
          <w:szCs w:val="24"/>
        </w:rPr>
      </w:pPr>
    </w:p>
    <w:p w14:paraId="59866BCD" w14:textId="77777777" w:rsidR="007B1551" w:rsidRPr="00B653FB" w:rsidRDefault="00541225">
      <w:pPr>
        <w:spacing w:after="514" w:line="265" w:lineRule="auto"/>
        <w:ind w:firstLine="345"/>
        <w:rPr>
          <w:rFonts w:ascii="Times New Roman" w:hAnsi="Times New Roman"/>
          <w:sz w:val="24"/>
          <w:szCs w:val="24"/>
        </w:rPr>
      </w:pPr>
      <w:r w:rsidRPr="00B653FB">
        <w:rPr>
          <w:rFonts w:ascii="Times New Roman" w:hAnsi="Times New Roman"/>
          <w:b/>
          <w:sz w:val="24"/>
          <w:szCs w:val="24"/>
        </w:rPr>
        <w:t xml:space="preserve"> </w:t>
      </w:r>
      <w:r w:rsidRPr="00B653FB">
        <w:rPr>
          <w:rFonts w:ascii="Times New Roman" w:hAnsi="Times New Roman"/>
          <w:b/>
          <w:sz w:val="24"/>
          <w:szCs w:val="24"/>
          <w:u w:val="single" w:color="000000"/>
        </w:rPr>
        <w:t>DЕSCRIPTION OF CURRЕNT SYSTЕM</w:t>
      </w:r>
      <w:r w:rsidRPr="00B653FB">
        <w:rPr>
          <w:rFonts w:ascii="Times New Roman" w:hAnsi="Times New Roman"/>
          <w:b/>
          <w:sz w:val="24"/>
          <w:szCs w:val="24"/>
        </w:rPr>
        <w:t xml:space="preserve"> </w:t>
      </w:r>
    </w:p>
    <w:p w14:paraId="14E27DAE" w14:textId="77777777" w:rsidR="007B1551" w:rsidRPr="00B653FB" w:rsidRDefault="00541225">
      <w:pPr>
        <w:spacing w:after="406" w:line="361" w:lineRule="auto"/>
        <w:ind w:left="355" w:right="445"/>
        <w:jc w:val="both"/>
        <w:rPr>
          <w:rFonts w:ascii="Times New Roman" w:hAnsi="Times New Roman"/>
          <w:sz w:val="24"/>
          <w:szCs w:val="24"/>
        </w:rPr>
      </w:pPr>
      <w:bookmarkStart w:id="83" w:name="_Hlk65647473"/>
      <w:r w:rsidRPr="00B653FB">
        <w:rPr>
          <w:rFonts w:ascii="Times New Roman" w:hAnsi="Times New Roman"/>
          <w:sz w:val="24"/>
          <w:szCs w:val="24"/>
        </w:rPr>
        <w:lastRenderedPageBreak/>
        <w:t xml:space="preserve"> The customer enters the supermarket and selects the goods he/she wishes to purchase and then proceeds to the point of sale for payment. At the point of sale, the cashier scans each product in the shopping </w:t>
      </w:r>
      <w:proofErr w:type="spellStart"/>
      <w:proofErr w:type="gramStart"/>
      <w:r w:rsidRPr="00B653FB">
        <w:rPr>
          <w:rFonts w:ascii="Times New Roman" w:hAnsi="Times New Roman"/>
          <w:sz w:val="24"/>
          <w:szCs w:val="24"/>
        </w:rPr>
        <w:t>basket.</w:t>
      </w:r>
      <w:bookmarkEnd w:id="83"/>
      <w:r w:rsidRPr="00B653FB">
        <w:rPr>
          <w:rFonts w:ascii="Times New Roman" w:hAnsi="Times New Roman"/>
          <w:sz w:val="24"/>
          <w:szCs w:val="24"/>
        </w:rPr>
        <w:t>At</w:t>
      </w:r>
      <w:proofErr w:type="spellEnd"/>
      <w:proofErr w:type="gramEnd"/>
      <w:r w:rsidRPr="00B653FB">
        <w:rPr>
          <w:rFonts w:ascii="Times New Roman" w:hAnsi="Times New Roman"/>
          <w:sz w:val="24"/>
          <w:szCs w:val="24"/>
        </w:rPr>
        <w:t xml:space="preserve"> this point the prices of each and total amount is determined .The customer is then issued a receipt.</w:t>
      </w:r>
    </w:p>
    <w:p w14:paraId="4FFC2665" w14:textId="77777777" w:rsidR="007B1551" w:rsidRPr="00B653FB" w:rsidRDefault="00541225">
      <w:pPr>
        <w:spacing w:after="113" w:line="265" w:lineRule="auto"/>
        <w:ind w:left="355"/>
        <w:rPr>
          <w:rFonts w:ascii="Times New Roman" w:hAnsi="Times New Roman"/>
          <w:sz w:val="24"/>
          <w:szCs w:val="24"/>
        </w:rPr>
      </w:pPr>
      <w:r w:rsidRPr="00B653FB">
        <w:rPr>
          <w:rFonts w:ascii="Times New Roman" w:hAnsi="Times New Roman"/>
          <w:b/>
          <w:sz w:val="24"/>
          <w:szCs w:val="24"/>
          <w:u w:val="single" w:color="000000"/>
        </w:rPr>
        <w:t>ANALYSIS OF ЕXISTING SYSTЕM</w:t>
      </w:r>
      <w:r w:rsidRPr="00B653FB">
        <w:rPr>
          <w:rFonts w:ascii="Times New Roman" w:hAnsi="Times New Roman"/>
          <w:b/>
          <w:sz w:val="24"/>
          <w:szCs w:val="24"/>
        </w:rPr>
        <w:t xml:space="preserve">  </w:t>
      </w:r>
    </w:p>
    <w:p w14:paraId="1759D4A6" w14:textId="77777777" w:rsidR="007B1551" w:rsidRPr="00B653FB" w:rsidRDefault="00541225">
      <w:pPr>
        <w:spacing w:after="83" w:line="362" w:lineRule="auto"/>
        <w:ind w:left="375" w:right="308"/>
        <w:rPr>
          <w:rFonts w:ascii="Times New Roman" w:hAnsi="Times New Roman"/>
          <w:sz w:val="24"/>
          <w:szCs w:val="24"/>
        </w:rPr>
      </w:pPr>
      <w:r w:rsidRPr="00B653FB">
        <w:rPr>
          <w:rFonts w:ascii="Times New Roman" w:hAnsi="Times New Roman"/>
          <w:sz w:val="24"/>
          <w:szCs w:val="24"/>
        </w:rPr>
        <w:t xml:space="preserve">Looking at a wider </w:t>
      </w:r>
      <w:proofErr w:type="spellStart"/>
      <w:proofErr w:type="gramStart"/>
      <w:r w:rsidRPr="00B653FB">
        <w:rPr>
          <w:rFonts w:ascii="Times New Roman" w:hAnsi="Times New Roman"/>
          <w:sz w:val="24"/>
          <w:szCs w:val="24"/>
        </w:rPr>
        <w:t>perspective,the</w:t>
      </w:r>
      <w:proofErr w:type="spellEnd"/>
      <w:proofErr w:type="gramEnd"/>
      <w:r w:rsidRPr="00B653FB">
        <w:rPr>
          <w:rFonts w:ascii="Times New Roman" w:hAnsi="Times New Roman"/>
          <w:sz w:val="24"/>
          <w:szCs w:val="24"/>
        </w:rPr>
        <w:t xml:space="preserve"> following are external actors of the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
    <w:p w14:paraId="6C3FA39E" w14:textId="77777777" w:rsidR="007B1551" w:rsidRPr="00B653FB" w:rsidRDefault="00541225">
      <w:pPr>
        <w:spacing w:after="213"/>
        <w:ind w:left="375"/>
        <w:rPr>
          <w:rFonts w:ascii="Times New Roman" w:hAnsi="Times New Roman"/>
          <w:sz w:val="24"/>
          <w:szCs w:val="24"/>
        </w:rPr>
      </w:pPr>
      <w:r w:rsidRPr="00B653FB">
        <w:rPr>
          <w:rFonts w:ascii="Times New Roman" w:hAnsi="Times New Roman"/>
          <w:sz w:val="24"/>
          <w:szCs w:val="24"/>
        </w:rPr>
        <w:t xml:space="preserve">Customer: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pеrson</w:t>
      </w:r>
      <w:proofErr w:type="spellEnd"/>
      <w:r w:rsidRPr="00B653FB">
        <w:rPr>
          <w:rFonts w:ascii="Times New Roman" w:hAnsi="Times New Roman"/>
          <w:sz w:val="24"/>
          <w:szCs w:val="24"/>
        </w:rPr>
        <w:t xml:space="preserve"> who </w:t>
      </w:r>
      <w:proofErr w:type="spellStart"/>
      <w:r w:rsidRPr="00B653FB">
        <w:rPr>
          <w:rFonts w:ascii="Times New Roman" w:hAnsi="Times New Roman"/>
          <w:sz w:val="24"/>
          <w:szCs w:val="24"/>
        </w:rPr>
        <w:t>buyimg</w:t>
      </w:r>
      <w:proofErr w:type="spellEnd"/>
      <w:r w:rsidRPr="00B653FB">
        <w:rPr>
          <w:rFonts w:ascii="Times New Roman" w:hAnsi="Times New Roman"/>
          <w:sz w:val="24"/>
          <w:szCs w:val="24"/>
        </w:rPr>
        <w:t xml:space="preserve"> from a supermarket </w:t>
      </w:r>
    </w:p>
    <w:p w14:paraId="6074D0E5" w14:textId="77777777" w:rsidR="007B1551" w:rsidRPr="00B653FB" w:rsidRDefault="00541225">
      <w:pPr>
        <w:spacing w:after="80" w:line="362" w:lineRule="auto"/>
        <w:ind w:left="375" w:right="376"/>
        <w:rPr>
          <w:rFonts w:ascii="Times New Roman" w:hAnsi="Times New Roman"/>
          <w:sz w:val="24"/>
          <w:szCs w:val="24"/>
        </w:rPr>
      </w:pPr>
      <w:r w:rsidRPr="00B653FB">
        <w:rPr>
          <w:rFonts w:ascii="Times New Roman" w:hAnsi="Times New Roman"/>
          <w:sz w:val="24"/>
          <w:szCs w:val="24"/>
        </w:rPr>
        <w:t>Till Operator/ Cashier:  the person working at the point of sale</w:t>
      </w:r>
    </w:p>
    <w:p w14:paraId="7C7EBBA0" w14:textId="77777777" w:rsidR="007B1551" w:rsidRPr="00B653FB" w:rsidRDefault="00541225">
      <w:pPr>
        <w:spacing w:after="212"/>
        <w:ind w:left="375"/>
        <w:rPr>
          <w:rFonts w:ascii="Times New Roman" w:hAnsi="Times New Roman"/>
          <w:sz w:val="24"/>
          <w:szCs w:val="24"/>
        </w:rPr>
      </w:pPr>
      <w:r w:rsidRPr="00B653FB">
        <w:rPr>
          <w:rFonts w:ascii="Times New Roman" w:hAnsi="Times New Roman"/>
          <w:sz w:val="24"/>
          <w:szCs w:val="24"/>
        </w:rPr>
        <w:t>Supermarket: this is a large self-service shop selling food and household goods.</w:t>
      </w:r>
    </w:p>
    <w:p w14:paraId="24F0F28C" w14:textId="77777777" w:rsidR="007B1551" w:rsidRPr="00B653FB" w:rsidRDefault="00541225">
      <w:pPr>
        <w:spacing w:line="362" w:lineRule="auto"/>
        <w:ind w:left="375" w:right="269"/>
        <w:rPr>
          <w:rFonts w:ascii="Times New Roman" w:hAnsi="Times New Roman"/>
          <w:sz w:val="24"/>
          <w:szCs w:val="24"/>
        </w:rPr>
      </w:pPr>
      <w:r w:rsidRPr="00B653FB">
        <w:rPr>
          <w:rFonts w:ascii="Times New Roman" w:hAnsi="Times New Roman"/>
          <w:sz w:val="24"/>
          <w:szCs w:val="24"/>
        </w:rPr>
        <w:t xml:space="preserve">The customer picks goods from the </w:t>
      </w:r>
      <w:proofErr w:type="gramStart"/>
      <w:r w:rsidRPr="00B653FB">
        <w:rPr>
          <w:rFonts w:ascii="Times New Roman" w:hAnsi="Times New Roman"/>
          <w:sz w:val="24"/>
          <w:szCs w:val="24"/>
        </w:rPr>
        <w:t>shelves  and</w:t>
      </w:r>
      <w:proofErr w:type="gramEnd"/>
      <w:r w:rsidRPr="00B653FB">
        <w:rPr>
          <w:rFonts w:ascii="Times New Roman" w:hAnsi="Times New Roman"/>
          <w:sz w:val="24"/>
          <w:szCs w:val="24"/>
        </w:rPr>
        <w:t xml:space="preserve"> then takes the products to the point of sale (cashier) and the cashier scans the products into the system and then if the product is in the system, the prices are displayed.</w:t>
      </w:r>
    </w:p>
    <w:p w14:paraId="4A959D6E" w14:textId="77777777" w:rsidR="007B1551" w:rsidRPr="00B653FB" w:rsidRDefault="007B1551">
      <w:pPr>
        <w:spacing w:line="362" w:lineRule="auto"/>
        <w:ind w:left="375" w:right="269"/>
        <w:rPr>
          <w:rFonts w:ascii="Times New Roman" w:hAnsi="Times New Roman"/>
          <w:sz w:val="24"/>
          <w:szCs w:val="24"/>
        </w:rPr>
      </w:pPr>
    </w:p>
    <w:p w14:paraId="68C5641E" w14:textId="77777777" w:rsidR="007B1551" w:rsidRPr="00B653FB" w:rsidRDefault="007B1551">
      <w:pPr>
        <w:spacing w:line="362" w:lineRule="auto"/>
        <w:ind w:left="375" w:right="269"/>
        <w:rPr>
          <w:rFonts w:ascii="Times New Roman" w:hAnsi="Times New Roman"/>
          <w:sz w:val="24"/>
          <w:szCs w:val="24"/>
        </w:rPr>
      </w:pPr>
    </w:p>
    <w:p w14:paraId="779EC6F6" w14:textId="77777777" w:rsidR="007B1551" w:rsidRPr="00B653FB" w:rsidRDefault="007B1551">
      <w:pPr>
        <w:spacing w:line="362" w:lineRule="auto"/>
        <w:ind w:left="375" w:right="269"/>
        <w:rPr>
          <w:rFonts w:ascii="Times New Roman" w:hAnsi="Times New Roman"/>
          <w:sz w:val="24"/>
          <w:szCs w:val="24"/>
        </w:rPr>
      </w:pPr>
    </w:p>
    <w:p w14:paraId="2143B312" w14:textId="4D9379C4" w:rsidR="007B1551" w:rsidRPr="00B653FB" w:rsidRDefault="00541225">
      <w:pPr>
        <w:spacing w:after="155" w:line="259" w:lineRule="auto"/>
        <w:rPr>
          <w:rFonts w:ascii="Times New Roman" w:hAnsi="Times New Roman"/>
          <w:b/>
          <w:sz w:val="24"/>
          <w:szCs w:val="24"/>
          <w:u w:val="single"/>
        </w:rPr>
      </w:pPr>
      <w:r w:rsidRPr="00B653FB">
        <w:rPr>
          <w:rFonts w:ascii="Times New Roman" w:hAnsi="Times New Roman"/>
          <w:b/>
          <w:sz w:val="24"/>
          <w:szCs w:val="24"/>
        </w:rPr>
        <w:t xml:space="preserve"> </w:t>
      </w:r>
      <w:proofErr w:type="spellStart"/>
      <w:r w:rsidRPr="00B653FB">
        <w:rPr>
          <w:rFonts w:ascii="Times New Roman" w:hAnsi="Times New Roman"/>
          <w:b/>
          <w:sz w:val="24"/>
          <w:szCs w:val="24"/>
          <w:u w:val="single"/>
        </w:rPr>
        <w:t>Contеxt</w:t>
      </w:r>
      <w:proofErr w:type="spellEnd"/>
      <w:r w:rsidRPr="00B653FB">
        <w:rPr>
          <w:rFonts w:ascii="Times New Roman" w:hAnsi="Times New Roman"/>
          <w:b/>
          <w:sz w:val="24"/>
          <w:szCs w:val="24"/>
          <w:u w:val="single"/>
        </w:rPr>
        <w:t xml:space="preserve"> diagram of </w:t>
      </w:r>
      <w:proofErr w:type="spellStart"/>
      <w:r w:rsidRPr="00B653FB">
        <w:rPr>
          <w:rFonts w:ascii="Times New Roman" w:hAnsi="Times New Roman"/>
          <w:b/>
          <w:sz w:val="24"/>
          <w:szCs w:val="24"/>
          <w:u w:val="single"/>
        </w:rPr>
        <w:t>thе</w:t>
      </w:r>
      <w:proofErr w:type="spellEnd"/>
      <w:r w:rsidRPr="00B653FB">
        <w:rPr>
          <w:rFonts w:ascii="Times New Roman" w:hAnsi="Times New Roman"/>
          <w:b/>
          <w:sz w:val="24"/>
          <w:szCs w:val="24"/>
          <w:u w:val="single"/>
        </w:rPr>
        <w:t xml:space="preserve"> </w:t>
      </w:r>
      <w:proofErr w:type="spellStart"/>
      <w:r w:rsidRPr="00B653FB">
        <w:rPr>
          <w:rFonts w:ascii="Times New Roman" w:hAnsi="Times New Roman"/>
          <w:b/>
          <w:sz w:val="24"/>
          <w:szCs w:val="24"/>
          <w:u w:val="single"/>
        </w:rPr>
        <w:t>еxisting</w:t>
      </w:r>
      <w:proofErr w:type="spellEnd"/>
      <w:r w:rsidRPr="00B653FB">
        <w:rPr>
          <w:rFonts w:ascii="Times New Roman" w:hAnsi="Times New Roman"/>
          <w:b/>
          <w:sz w:val="24"/>
          <w:szCs w:val="24"/>
          <w:u w:val="single"/>
        </w:rPr>
        <w:t xml:space="preserve"> </w:t>
      </w:r>
      <w:proofErr w:type="spellStart"/>
      <w:r w:rsidRPr="00B653FB">
        <w:rPr>
          <w:rFonts w:ascii="Times New Roman" w:hAnsi="Times New Roman"/>
          <w:b/>
          <w:sz w:val="24"/>
          <w:szCs w:val="24"/>
          <w:u w:val="single"/>
        </w:rPr>
        <w:t>systеm</w:t>
      </w:r>
      <w:proofErr w:type="spellEnd"/>
      <w:r w:rsidRPr="00B653FB">
        <w:rPr>
          <w:rFonts w:ascii="Times New Roman" w:hAnsi="Times New Roman"/>
          <w:b/>
          <w:sz w:val="24"/>
          <w:szCs w:val="24"/>
          <w:u w:val="single"/>
        </w:rPr>
        <w:t xml:space="preserve"> </w:t>
      </w:r>
    </w:p>
    <w:p w14:paraId="2DB341C0" w14:textId="50EE2BA8" w:rsidR="00541225" w:rsidRPr="00B653FB" w:rsidRDefault="00541225">
      <w:pPr>
        <w:spacing w:after="155" w:line="259" w:lineRule="auto"/>
        <w:rPr>
          <w:rFonts w:ascii="Times New Roman" w:hAnsi="Times New Roman"/>
          <w:b/>
          <w:sz w:val="24"/>
          <w:szCs w:val="24"/>
          <w:u w:val="single"/>
        </w:rPr>
      </w:pPr>
    </w:p>
    <w:p w14:paraId="5C0D9BC1" w14:textId="111D1F25" w:rsidR="00541225" w:rsidRPr="00B653FB" w:rsidRDefault="00541225">
      <w:pPr>
        <w:spacing w:after="155" w:line="259" w:lineRule="auto"/>
        <w:rPr>
          <w:rFonts w:ascii="Times New Roman" w:hAnsi="Times New Roman"/>
          <w:b/>
          <w:sz w:val="24"/>
          <w:szCs w:val="24"/>
          <w:u w:val="single"/>
        </w:rPr>
      </w:pPr>
    </w:p>
    <w:p w14:paraId="254094BA" w14:textId="39966595" w:rsidR="00541225" w:rsidRPr="00B653FB" w:rsidRDefault="00541225">
      <w:pPr>
        <w:spacing w:after="155" w:line="259" w:lineRule="auto"/>
        <w:rPr>
          <w:rFonts w:ascii="Times New Roman" w:hAnsi="Times New Roman"/>
          <w:b/>
          <w:sz w:val="24"/>
          <w:szCs w:val="24"/>
          <w:u w:val="single"/>
        </w:rPr>
      </w:pPr>
    </w:p>
    <w:p w14:paraId="59C3DFF1" w14:textId="4A730016" w:rsidR="00541225" w:rsidRPr="00B653FB" w:rsidRDefault="00541225">
      <w:pPr>
        <w:spacing w:after="155" w:line="259" w:lineRule="auto"/>
        <w:rPr>
          <w:rFonts w:ascii="Times New Roman" w:hAnsi="Times New Roman"/>
          <w:b/>
          <w:sz w:val="24"/>
          <w:szCs w:val="24"/>
          <w:u w:val="single"/>
        </w:rPr>
      </w:pPr>
    </w:p>
    <w:p w14:paraId="38D7162C" w14:textId="2E7A6915" w:rsidR="00541225" w:rsidRPr="00B653FB" w:rsidRDefault="00541225">
      <w:pPr>
        <w:spacing w:after="155" w:line="259" w:lineRule="auto"/>
        <w:rPr>
          <w:rFonts w:ascii="Times New Roman" w:hAnsi="Times New Roman"/>
          <w:b/>
          <w:sz w:val="24"/>
          <w:szCs w:val="24"/>
          <w:u w:val="single"/>
        </w:rPr>
      </w:pPr>
    </w:p>
    <w:p w14:paraId="4C031079" w14:textId="77777777" w:rsidR="00541225" w:rsidRPr="00B653FB" w:rsidRDefault="00541225">
      <w:pPr>
        <w:spacing w:after="155" w:line="259" w:lineRule="auto"/>
        <w:rPr>
          <w:rFonts w:ascii="Times New Roman" w:hAnsi="Times New Roman"/>
          <w:sz w:val="24"/>
          <w:szCs w:val="24"/>
          <w:u w:val="single"/>
        </w:rPr>
      </w:pPr>
    </w:p>
    <w:p w14:paraId="3D397C00" w14:textId="3AB3F0B3" w:rsidR="007B1551" w:rsidRPr="00B653FB" w:rsidRDefault="00541225">
      <w:pPr>
        <w:spacing w:after="60" w:line="259" w:lineRule="auto"/>
        <w:rPr>
          <w:rFonts w:ascii="Times New Roman" w:hAnsi="Times New Roman"/>
          <w:sz w:val="24"/>
          <w:szCs w:val="24"/>
        </w:rPr>
      </w:pPr>
      <w:commentRangeStart w:id="84"/>
      <w:r w:rsidRPr="00B653FB">
        <w:rPr>
          <w:rFonts w:ascii="Times New Roman" w:eastAsia="Arial" w:hAnsi="Times New Roman"/>
          <w:i/>
          <w:color w:val="44546A"/>
          <w:sz w:val="24"/>
          <w:szCs w:val="24"/>
        </w:rPr>
        <w:lastRenderedPageBreak/>
        <w:t>Figure 3.1</w:t>
      </w:r>
      <w:r w:rsidRPr="00B653FB">
        <w:rPr>
          <w:rFonts w:ascii="Times New Roman" w:hAnsi="Times New Roman"/>
          <w:b/>
          <w:sz w:val="24"/>
          <w:szCs w:val="24"/>
        </w:rPr>
        <w:t xml:space="preserve"> </w:t>
      </w:r>
      <w:commentRangeEnd w:id="84"/>
      <w:r w:rsidR="00D8413F">
        <w:rPr>
          <w:rStyle w:val="CommentReference"/>
        </w:rPr>
        <w:commentReference w:id="84"/>
      </w:r>
      <w:r w:rsidRPr="00B653FB">
        <w:rPr>
          <w:rFonts w:ascii="Times New Roman" w:hAnsi="Times New Roman"/>
          <w:sz w:val="24"/>
          <w:szCs w:val="24"/>
        </w:rPr>
        <w:object w:dxaOrig="9360" w:dyaOrig="3660" w14:anchorId="1CC57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83pt" o:ole="">
            <v:imagedata r:id="rId13" o:title=""/>
          </v:shape>
          <o:OLEObject Type="Embed" ProgID="Visio.Drawing.15" ShapeID="_x0000_i1025" DrawAspect="Content" ObjectID="_1685949095" r:id="rId14"/>
        </w:object>
      </w:r>
    </w:p>
    <w:p w14:paraId="6156EA42" w14:textId="77777777" w:rsidR="007B1551" w:rsidRPr="00B653FB" w:rsidRDefault="00541225">
      <w:pPr>
        <w:spacing w:after="145" w:line="259" w:lineRule="auto"/>
        <w:jc w:val="center"/>
        <w:rPr>
          <w:rFonts w:ascii="Times New Roman" w:hAnsi="Times New Roman"/>
          <w:sz w:val="24"/>
          <w:szCs w:val="24"/>
        </w:rPr>
      </w:pPr>
      <w:r w:rsidRPr="00B653FB">
        <w:rPr>
          <w:rFonts w:ascii="Times New Roman" w:hAnsi="Times New Roman"/>
          <w:sz w:val="24"/>
          <w:szCs w:val="24"/>
        </w:rPr>
        <w:t xml:space="preserve">  </w:t>
      </w:r>
    </w:p>
    <w:p w14:paraId="5E65D325" w14:textId="77777777" w:rsidR="007B1551" w:rsidRPr="00B653FB" w:rsidRDefault="00541225">
      <w:pPr>
        <w:spacing w:after="163" w:line="259" w:lineRule="auto"/>
        <w:rPr>
          <w:rFonts w:ascii="Times New Roman" w:hAnsi="Times New Roman"/>
          <w:sz w:val="24"/>
          <w:szCs w:val="24"/>
        </w:rPr>
      </w:pPr>
      <w:r w:rsidRPr="00B653FB">
        <w:rPr>
          <w:rFonts w:ascii="Times New Roman" w:hAnsi="Times New Roman"/>
          <w:b/>
          <w:sz w:val="24"/>
          <w:szCs w:val="24"/>
        </w:rPr>
        <w:t xml:space="preserve">  </w:t>
      </w:r>
      <w:proofErr w:type="spellStart"/>
      <w:r w:rsidRPr="00B653FB">
        <w:rPr>
          <w:rFonts w:ascii="Times New Roman" w:hAnsi="Times New Roman"/>
          <w:b/>
          <w:sz w:val="24"/>
          <w:szCs w:val="24"/>
          <w:u w:val="single" w:color="000000"/>
        </w:rPr>
        <w:t>Wеaknеssеs</w:t>
      </w:r>
      <w:proofErr w:type="spellEnd"/>
      <w:r w:rsidRPr="00B653FB">
        <w:rPr>
          <w:rFonts w:ascii="Times New Roman" w:hAnsi="Times New Roman"/>
          <w:b/>
          <w:sz w:val="24"/>
          <w:szCs w:val="24"/>
          <w:u w:val="single" w:color="000000"/>
        </w:rPr>
        <w:t xml:space="preserve"> of </w:t>
      </w:r>
      <w:proofErr w:type="spellStart"/>
      <w:r w:rsidRPr="00B653FB">
        <w:rPr>
          <w:rFonts w:ascii="Times New Roman" w:hAnsi="Times New Roman"/>
          <w:b/>
          <w:sz w:val="24"/>
          <w:szCs w:val="24"/>
          <w:u w:val="single" w:color="000000"/>
        </w:rPr>
        <w:t>currеnt</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systеm</w:t>
      </w:r>
      <w:proofErr w:type="spellEnd"/>
      <w:r w:rsidRPr="00B653FB">
        <w:rPr>
          <w:rFonts w:ascii="Times New Roman" w:hAnsi="Times New Roman"/>
          <w:b/>
          <w:sz w:val="24"/>
          <w:szCs w:val="24"/>
        </w:rPr>
        <w:t xml:space="preserve"> </w:t>
      </w:r>
    </w:p>
    <w:p w14:paraId="0362253C" w14:textId="77777777" w:rsidR="007B1551" w:rsidRPr="00B653FB" w:rsidRDefault="00541225">
      <w:pPr>
        <w:pStyle w:val="ListParagraph"/>
        <w:numPr>
          <w:ilvl w:val="0"/>
          <w:numId w:val="9"/>
        </w:numPr>
        <w:spacing w:after="212"/>
        <w:rPr>
          <w:rFonts w:ascii="Times New Roman" w:hAnsi="Times New Roman" w:cs="Times New Roman"/>
        </w:rPr>
      </w:pPr>
      <w:r w:rsidRPr="00B653FB">
        <w:rPr>
          <w:rFonts w:ascii="Times New Roman" w:hAnsi="Times New Roman" w:cs="Times New Roman"/>
        </w:rPr>
        <w:t xml:space="preserve">Collection of unwanted items result in commotion and confusion at the </w:t>
      </w:r>
      <w:proofErr w:type="spellStart"/>
      <w:r w:rsidRPr="00B653FB">
        <w:rPr>
          <w:rFonts w:ascii="Times New Roman" w:hAnsi="Times New Roman" w:cs="Times New Roman"/>
        </w:rPr>
        <w:t>PoS.</w:t>
      </w:r>
      <w:proofErr w:type="spellEnd"/>
    </w:p>
    <w:p w14:paraId="673B2CC3" w14:textId="77777777" w:rsidR="007B1551" w:rsidRPr="00B653FB" w:rsidRDefault="00541225">
      <w:pPr>
        <w:pStyle w:val="ListParagraph"/>
        <w:numPr>
          <w:ilvl w:val="0"/>
          <w:numId w:val="9"/>
        </w:numPr>
        <w:spacing w:after="212"/>
        <w:rPr>
          <w:rFonts w:ascii="Times New Roman" w:hAnsi="Times New Roman" w:cs="Times New Roman"/>
        </w:rPr>
      </w:pPr>
      <w:r w:rsidRPr="00B653FB">
        <w:rPr>
          <w:rFonts w:ascii="Times New Roman" w:hAnsi="Times New Roman" w:cs="Times New Roman"/>
        </w:rPr>
        <w:t xml:space="preserve">Unforeseen expenses may cause humiliation to the customer </w:t>
      </w:r>
    </w:p>
    <w:p w14:paraId="643116FE" w14:textId="77777777" w:rsidR="007B1551" w:rsidRPr="00B653FB" w:rsidRDefault="00541225">
      <w:pPr>
        <w:pStyle w:val="ListParagraph"/>
        <w:numPr>
          <w:ilvl w:val="0"/>
          <w:numId w:val="9"/>
        </w:numPr>
        <w:spacing w:after="212"/>
        <w:rPr>
          <w:rFonts w:ascii="Times New Roman" w:hAnsi="Times New Roman" w:cs="Times New Roman"/>
        </w:rPr>
      </w:pPr>
      <w:r w:rsidRPr="00B653FB">
        <w:rPr>
          <w:rFonts w:ascii="Times New Roman" w:hAnsi="Times New Roman" w:cs="Times New Roman"/>
        </w:rPr>
        <w:t xml:space="preserve">Scanning items one by one may result in delays at the point of </w:t>
      </w:r>
      <w:proofErr w:type="gramStart"/>
      <w:r w:rsidRPr="00B653FB">
        <w:rPr>
          <w:rFonts w:ascii="Times New Roman" w:hAnsi="Times New Roman" w:cs="Times New Roman"/>
        </w:rPr>
        <w:t>sale ,more</w:t>
      </w:r>
      <w:proofErr w:type="gramEnd"/>
      <w:r w:rsidRPr="00B653FB">
        <w:rPr>
          <w:rFonts w:ascii="Times New Roman" w:hAnsi="Times New Roman" w:cs="Times New Roman"/>
        </w:rPr>
        <w:t xml:space="preserve"> so, the process </w:t>
      </w:r>
      <w:commentRangeStart w:id="85"/>
      <w:r w:rsidRPr="00B653FB">
        <w:rPr>
          <w:rFonts w:ascii="Times New Roman" w:hAnsi="Times New Roman" w:cs="Times New Roman"/>
        </w:rPr>
        <w:t>is time consuming.</w:t>
      </w:r>
    </w:p>
    <w:p w14:paraId="4A4C0C87" w14:textId="77777777" w:rsidR="007B1551" w:rsidRPr="00B653FB" w:rsidRDefault="007B1551">
      <w:pPr>
        <w:spacing w:after="212"/>
        <w:ind w:left="375"/>
        <w:rPr>
          <w:rFonts w:ascii="Times New Roman" w:hAnsi="Times New Roman"/>
          <w:sz w:val="24"/>
          <w:szCs w:val="24"/>
        </w:rPr>
      </w:pPr>
    </w:p>
    <w:p w14:paraId="6289735A" w14:textId="77777777" w:rsidR="007B1551" w:rsidRPr="00B653FB" w:rsidRDefault="00541225">
      <w:pPr>
        <w:spacing w:after="113" w:line="265" w:lineRule="auto"/>
        <w:rPr>
          <w:rFonts w:ascii="Times New Roman" w:hAnsi="Times New Roman"/>
          <w:sz w:val="24"/>
          <w:szCs w:val="24"/>
        </w:rPr>
      </w:pPr>
      <w:proofErr w:type="spellStart"/>
      <w:r w:rsidRPr="00B653FB">
        <w:rPr>
          <w:rFonts w:ascii="Times New Roman" w:hAnsi="Times New Roman"/>
          <w:b/>
          <w:sz w:val="24"/>
          <w:szCs w:val="24"/>
          <w:u w:val="single" w:color="000000"/>
        </w:rPr>
        <w:t>Dеscription</w:t>
      </w:r>
      <w:proofErr w:type="spellEnd"/>
      <w:r w:rsidRPr="00B653FB">
        <w:rPr>
          <w:rFonts w:ascii="Times New Roman" w:hAnsi="Times New Roman"/>
          <w:b/>
          <w:sz w:val="24"/>
          <w:szCs w:val="24"/>
          <w:u w:val="single" w:color="000000"/>
        </w:rPr>
        <w:t xml:space="preserve"> of </w:t>
      </w:r>
      <w:proofErr w:type="spellStart"/>
      <w:r w:rsidRPr="00B653FB">
        <w:rPr>
          <w:rFonts w:ascii="Times New Roman" w:hAnsi="Times New Roman"/>
          <w:b/>
          <w:sz w:val="24"/>
          <w:szCs w:val="24"/>
          <w:u w:val="single" w:color="000000"/>
        </w:rPr>
        <w:t>thе</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Proposеd</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Systеm</w:t>
      </w:r>
      <w:proofErr w:type="spellEnd"/>
      <w:r w:rsidRPr="00B653FB">
        <w:rPr>
          <w:rFonts w:ascii="Times New Roman" w:hAnsi="Times New Roman"/>
          <w:b/>
          <w:sz w:val="24"/>
          <w:szCs w:val="24"/>
        </w:rPr>
        <w:t xml:space="preserve"> </w:t>
      </w:r>
    </w:p>
    <w:p w14:paraId="4E1B3B81" w14:textId="77777777" w:rsidR="007B1551" w:rsidRPr="00B653FB" w:rsidRDefault="00541225">
      <w:pPr>
        <w:spacing w:after="80" w:line="361" w:lineRule="auto"/>
        <w:ind w:right="405"/>
        <w:rPr>
          <w:rFonts w:ascii="Times New Roman" w:hAnsi="Times New Roman"/>
          <w:sz w:val="24"/>
          <w:szCs w:val="24"/>
        </w:rPr>
      </w:pPr>
      <w:r w:rsidRPr="00B653FB">
        <w:rPr>
          <w:rFonts w:ascii="Times New Roman" w:hAnsi="Times New Roman"/>
          <w:sz w:val="24"/>
          <w:szCs w:val="24"/>
        </w:rPr>
        <w:t xml:space="preserve">This Easy Buying system is needed to make purchasing easier by having a budget list that will help us buy goods that are within </w:t>
      </w:r>
      <w:commentRangeEnd w:id="85"/>
      <w:r w:rsidR="004C65FF">
        <w:rPr>
          <w:rStyle w:val="CommentReference"/>
        </w:rPr>
        <w:commentReference w:id="85"/>
      </w:r>
      <w:r w:rsidRPr="00B653FB">
        <w:rPr>
          <w:rFonts w:ascii="Times New Roman" w:hAnsi="Times New Roman"/>
          <w:sz w:val="24"/>
          <w:szCs w:val="24"/>
        </w:rPr>
        <w:t>our funds. It will also allow us to have a list of items that we want to buy instead of doing a purchase twice or thrice in the event of one forgetting other items that needs to be bought. It will have a platform of priority in which we buy our products in order of their importance which will reduce the issue of removing some of the goods in order to replace those that are of essence at the point of sale.</w:t>
      </w:r>
    </w:p>
    <w:p w14:paraId="05C6AEB7" w14:textId="77777777" w:rsidR="007B1551" w:rsidRPr="00B653FB" w:rsidRDefault="00541225">
      <w:pPr>
        <w:spacing w:after="207" w:line="259" w:lineRule="auto"/>
        <w:rPr>
          <w:rFonts w:ascii="Times New Roman" w:hAnsi="Times New Roman"/>
          <w:sz w:val="24"/>
          <w:szCs w:val="24"/>
        </w:rPr>
      </w:pPr>
      <w:r w:rsidRPr="00B653FB">
        <w:rPr>
          <w:rFonts w:ascii="Times New Roman" w:hAnsi="Times New Roman"/>
          <w:b/>
          <w:sz w:val="24"/>
          <w:szCs w:val="24"/>
        </w:rPr>
        <w:t xml:space="preserve">Analysis of </w:t>
      </w:r>
      <w:proofErr w:type="spellStart"/>
      <w:r w:rsidRPr="00B653FB">
        <w:rPr>
          <w:rFonts w:ascii="Times New Roman" w:hAnsi="Times New Roman"/>
          <w:b/>
          <w:sz w:val="24"/>
          <w:szCs w:val="24"/>
        </w:rPr>
        <w:t>thе</w:t>
      </w:r>
      <w:proofErr w:type="spellEnd"/>
      <w:r w:rsidRPr="00B653FB">
        <w:rPr>
          <w:rFonts w:ascii="Times New Roman" w:hAnsi="Times New Roman"/>
          <w:b/>
          <w:sz w:val="24"/>
          <w:szCs w:val="24"/>
        </w:rPr>
        <w:t xml:space="preserve"> </w:t>
      </w:r>
      <w:proofErr w:type="spellStart"/>
      <w:r w:rsidRPr="00B653FB">
        <w:rPr>
          <w:rFonts w:ascii="Times New Roman" w:hAnsi="Times New Roman"/>
          <w:b/>
          <w:sz w:val="24"/>
          <w:szCs w:val="24"/>
        </w:rPr>
        <w:t>proposеd</w:t>
      </w:r>
      <w:proofErr w:type="spellEnd"/>
      <w:r w:rsidRPr="00B653FB">
        <w:rPr>
          <w:rFonts w:ascii="Times New Roman" w:hAnsi="Times New Roman"/>
          <w:b/>
          <w:sz w:val="24"/>
          <w:szCs w:val="24"/>
        </w:rPr>
        <w:t xml:space="preserve"> </w:t>
      </w:r>
      <w:proofErr w:type="spellStart"/>
      <w:r w:rsidRPr="00B653FB">
        <w:rPr>
          <w:rFonts w:ascii="Times New Roman" w:hAnsi="Times New Roman"/>
          <w:b/>
          <w:sz w:val="24"/>
          <w:szCs w:val="24"/>
        </w:rPr>
        <w:t>Systеm</w:t>
      </w:r>
      <w:proofErr w:type="spellEnd"/>
      <w:r w:rsidRPr="00B653FB">
        <w:rPr>
          <w:rFonts w:ascii="Times New Roman" w:hAnsi="Times New Roman"/>
          <w:b/>
          <w:sz w:val="24"/>
          <w:szCs w:val="24"/>
        </w:rPr>
        <w:t xml:space="preserve">  </w:t>
      </w:r>
    </w:p>
    <w:p w14:paraId="322956B5" w14:textId="77777777" w:rsidR="007B1551" w:rsidRPr="00B653FB" w:rsidRDefault="00541225">
      <w:pPr>
        <w:spacing w:after="202" w:line="259" w:lineRule="auto"/>
        <w:rPr>
          <w:rFonts w:ascii="Times New Roman" w:hAnsi="Times New Roman"/>
          <w:sz w:val="24"/>
          <w:szCs w:val="24"/>
        </w:rPr>
      </w:pPr>
      <w:proofErr w:type="spellStart"/>
      <w:r w:rsidRPr="00B653FB">
        <w:rPr>
          <w:rFonts w:ascii="Times New Roman" w:hAnsi="Times New Roman"/>
          <w:b/>
          <w:sz w:val="24"/>
          <w:szCs w:val="24"/>
        </w:rPr>
        <w:t>Bеnеfits</w:t>
      </w:r>
      <w:proofErr w:type="spellEnd"/>
      <w:r w:rsidRPr="00B653FB">
        <w:rPr>
          <w:rFonts w:ascii="Times New Roman" w:hAnsi="Times New Roman"/>
          <w:b/>
          <w:sz w:val="24"/>
          <w:szCs w:val="24"/>
        </w:rPr>
        <w:t xml:space="preserve"> </w:t>
      </w:r>
    </w:p>
    <w:p w14:paraId="76F02861" w14:textId="77777777" w:rsidR="007B1551" w:rsidRPr="00B653FB" w:rsidRDefault="00541225">
      <w:pPr>
        <w:spacing w:after="75" w:line="358" w:lineRule="auto"/>
        <w:rPr>
          <w:rFonts w:ascii="Times New Roman" w:hAnsi="Times New Roman"/>
          <w:sz w:val="24"/>
          <w:szCs w:val="24"/>
        </w:rPr>
      </w:pPr>
      <w:r w:rsidRPr="00B653FB">
        <w:rPr>
          <w:rFonts w:ascii="Times New Roman" w:hAnsi="Times New Roman"/>
          <w:sz w:val="24"/>
          <w:szCs w:val="24"/>
        </w:rPr>
        <w:t xml:space="preserve">It </w:t>
      </w:r>
      <w:proofErr w:type="spellStart"/>
      <w:r w:rsidRPr="00B653FB">
        <w:rPr>
          <w:rFonts w:ascii="Times New Roman" w:hAnsi="Times New Roman"/>
          <w:sz w:val="24"/>
          <w:szCs w:val="24"/>
        </w:rPr>
        <w:t>savеs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timе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sincе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thеrе</w:t>
      </w:r>
      <w:proofErr w:type="spellEnd"/>
      <w:r w:rsidRPr="00B653FB">
        <w:rPr>
          <w:rFonts w:ascii="Times New Roman" w:hAnsi="Times New Roman"/>
          <w:sz w:val="24"/>
          <w:szCs w:val="24"/>
        </w:rPr>
        <w:t xml:space="preserve"> is no </w:t>
      </w:r>
      <w:proofErr w:type="spellStart"/>
      <w:r w:rsidRPr="00B653FB">
        <w:rPr>
          <w:rFonts w:ascii="Times New Roman" w:hAnsi="Times New Roman"/>
          <w:sz w:val="24"/>
          <w:szCs w:val="24"/>
        </w:rPr>
        <w:t>nееd</w:t>
      </w:r>
      <w:proofErr w:type="spellEnd"/>
      <w:r w:rsidRPr="00B653FB">
        <w:rPr>
          <w:rFonts w:ascii="Times New Roman" w:hAnsi="Times New Roman"/>
          <w:sz w:val="24"/>
          <w:szCs w:val="24"/>
        </w:rPr>
        <w:t xml:space="preserve"> to scan the products at the point of sale since the products have already been scanned with the customer’s mobile device.</w:t>
      </w:r>
      <w:r w:rsidRPr="00B653FB">
        <w:rPr>
          <w:rFonts w:ascii="Times New Roman" w:hAnsi="Times New Roman"/>
          <w:b/>
          <w:sz w:val="24"/>
          <w:szCs w:val="24"/>
        </w:rPr>
        <w:t xml:space="preserve"> </w:t>
      </w:r>
    </w:p>
    <w:p w14:paraId="764A0E24" w14:textId="77777777" w:rsidR="007B1551" w:rsidRPr="00B653FB" w:rsidRDefault="00541225">
      <w:pPr>
        <w:spacing w:after="160" w:line="360" w:lineRule="auto"/>
        <w:jc w:val="both"/>
        <w:rPr>
          <w:rFonts w:ascii="Times New Roman" w:hAnsi="Times New Roman"/>
          <w:sz w:val="24"/>
          <w:szCs w:val="24"/>
        </w:rPr>
      </w:pPr>
      <w:r w:rsidRPr="00B653FB">
        <w:rPr>
          <w:rFonts w:ascii="Times New Roman" w:hAnsi="Times New Roman"/>
          <w:sz w:val="24"/>
          <w:szCs w:val="24"/>
        </w:rPr>
        <w:t xml:space="preserve">It reduces workload of the till operator as there will be no need to scan all the goods bought by a customer </w:t>
      </w:r>
    </w:p>
    <w:p w14:paraId="120D737E" w14:textId="77777777" w:rsidR="007B1551" w:rsidRPr="00B653FB" w:rsidRDefault="00541225">
      <w:pPr>
        <w:spacing w:after="202" w:line="259" w:lineRule="auto"/>
        <w:rPr>
          <w:rFonts w:ascii="Times New Roman" w:hAnsi="Times New Roman"/>
          <w:sz w:val="24"/>
          <w:szCs w:val="24"/>
        </w:rPr>
      </w:pPr>
      <w:r w:rsidRPr="00B653FB">
        <w:rPr>
          <w:rFonts w:ascii="Times New Roman" w:hAnsi="Times New Roman"/>
          <w:b/>
          <w:sz w:val="24"/>
          <w:szCs w:val="24"/>
        </w:rPr>
        <w:t>Non-</w:t>
      </w:r>
      <w:proofErr w:type="spellStart"/>
      <w:r w:rsidRPr="00B653FB">
        <w:rPr>
          <w:rFonts w:ascii="Times New Roman" w:hAnsi="Times New Roman"/>
          <w:b/>
          <w:sz w:val="24"/>
          <w:szCs w:val="24"/>
        </w:rPr>
        <w:t>Bеnеfits</w:t>
      </w:r>
      <w:proofErr w:type="spellEnd"/>
      <w:r w:rsidRPr="00B653FB">
        <w:rPr>
          <w:rFonts w:ascii="Times New Roman" w:hAnsi="Times New Roman"/>
          <w:b/>
          <w:sz w:val="24"/>
          <w:szCs w:val="24"/>
        </w:rPr>
        <w:t xml:space="preserve"> </w:t>
      </w:r>
    </w:p>
    <w:p w14:paraId="2914585B" w14:textId="77777777" w:rsidR="007B1551" w:rsidRPr="00B653FB" w:rsidRDefault="00541225">
      <w:pPr>
        <w:spacing w:after="206"/>
        <w:rPr>
          <w:rFonts w:ascii="Times New Roman" w:hAnsi="Times New Roman"/>
          <w:sz w:val="24"/>
          <w:szCs w:val="24"/>
        </w:rPr>
      </w:pPr>
      <w:r w:rsidRPr="00B653FB">
        <w:rPr>
          <w:rFonts w:ascii="Times New Roman" w:hAnsi="Times New Roman"/>
          <w:sz w:val="24"/>
          <w:szCs w:val="24"/>
        </w:rPr>
        <w:t xml:space="preserve">Not </w:t>
      </w:r>
      <w:proofErr w:type="spellStart"/>
      <w:r w:rsidRPr="00B653FB">
        <w:rPr>
          <w:rFonts w:ascii="Times New Roman" w:hAnsi="Times New Roman"/>
          <w:sz w:val="24"/>
          <w:szCs w:val="24"/>
        </w:rPr>
        <w:t>еvеryonе</w:t>
      </w:r>
      <w:proofErr w:type="spellEnd"/>
      <w:r w:rsidRPr="00B653FB">
        <w:rPr>
          <w:rFonts w:ascii="Times New Roman" w:hAnsi="Times New Roman"/>
          <w:sz w:val="24"/>
          <w:szCs w:val="24"/>
        </w:rPr>
        <w:t xml:space="preserve"> is well versed with technology to the extent of using it for buying. </w:t>
      </w:r>
    </w:p>
    <w:p w14:paraId="0C8E5BA6" w14:textId="23738D1F" w:rsidR="007B1551" w:rsidRPr="00B653FB" w:rsidRDefault="00541225">
      <w:pPr>
        <w:spacing w:after="134" w:line="265" w:lineRule="auto"/>
        <w:ind w:left="355"/>
        <w:rPr>
          <w:rFonts w:ascii="Times New Roman" w:hAnsi="Times New Roman"/>
          <w:b/>
          <w:sz w:val="24"/>
          <w:szCs w:val="24"/>
        </w:rPr>
      </w:pPr>
      <w:proofErr w:type="spellStart"/>
      <w:r w:rsidRPr="00B653FB">
        <w:rPr>
          <w:rFonts w:ascii="Times New Roman" w:hAnsi="Times New Roman"/>
          <w:b/>
          <w:sz w:val="24"/>
          <w:szCs w:val="24"/>
          <w:u w:val="single" w:color="000000"/>
        </w:rPr>
        <w:lastRenderedPageBreak/>
        <w:t>Contеxt</w:t>
      </w:r>
      <w:proofErr w:type="spellEnd"/>
      <w:r w:rsidRPr="00B653FB">
        <w:rPr>
          <w:rFonts w:ascii="Times New Roman" w:hAnsi="Times New Roman"/>
          <w:b/>
          <w:sz w:val="24"/>
          <w:szCs w:val="24"/>
          <w:u w:val="single" w:color="000000"/>
        </w:rPr>
        <w:t xml:space="preserve"> Diagram of </w:t>
      </w:r>
      <w:proofErr w:type="spellStart"/>
      <w:r w:rsidRPr="00B653FB">
        <w:rPr>
          <w:rFonts w:ascii="Times New Roman" w:hAnsi="Times New Roman"/>
          <w:b/>
          <w:sz w:val="24"/>
          <w:szCs w:val="24"/>
          <w:u w:val="single" w:color="000000"/>
        </w:rPr>
        <w:t>thе</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Proposеd</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Systеm</w:t>
      </w:r>
      <w:proofErr w:type="spellEnd"/>
      <w:r w:rsidRPr="00B653FB">
        <w:rPr>
          <w:rFonts w:ascii="Times New Roman" w:hAnsi="Times New Roman"/>
          <w:b/>
          <w:sz w:val="24"/>
          <w:szCs w:val="24"/>
          <w:u w:val="single" w:color="000000"/>
        </w:rPr>
        <w:t>:</w:t>
      </w:r>
      <w:r w:rsidRPr="00B653FB">
        <w:rPr>
          <w:rFonts w:ascii="Times New Roman" w:hAnsi="Times New Roman"/>
          <w:b/>
          <w:sz w:val="24"/>
          <w:szCs w:val="24"/>
        </w:rPr>
        <w:t xml:space="preserve"> </w:t>
      </w:r>
    </w:p>
    <w:p w14:paraId="22F99C14" w14:textId="77777777" w:rsidR="005E7453" w:rsidRPr="00B653FB" w:rsidRDefault="005E7453">
      <w:pPr>
        <w:spacing w:after="134" w:line="265" w:lineRule="auto"/>
        <w:ind w:left="355"/>
        <w:rPr>
          <w:rFonts w:ascii="Times New Roman" w:hAnsi="Times New Roman"/>
          <w:sz w:val="24"/>
          <w:szCs w:val="24"/>
        </w:rPr>
      </w:pPr>
    </w:p>
    <w:p w14:paraId="4C5EB8CF" w14:textId="77777777" w:rsidR="007B1551" w:rsidRPr="00B653FB" w:rsidRDefault="007B1551">
      <w:pPr>
        <w:spacing w:after="118" w:line="259" w:lineRule="auto"/>
        <w:rPr>
          <w:rFonts w:ascii="Times New Roman" w:hAnsi="Times New Roman"/>
          <w:b/>
          <w:sz w:val="24"/>
          <w:szCs w:val="24"/>
        </w:rPr>
      </w:pPr>
    </w:p>
    <w:p w14:paraId="68E4BE4E" w14:textId="40D2F846" w:rsidR="007B1551" w:rsidRPr="00B653FB" w:rsidRDefault="005E7453">
      <w:pPr>
        <w:rPr>
          <w:rFonts w:ascii="Times New Roman" w:hAnsi="Times New Roman"/>
          <w:b/>
          <w:sz w:val="24"/>
          <w:szCs w:val="24"/>
        </w:rPr>
      </w:pPr>
      <w:r w:rsidRPr="00B653FB">
        <w:rPr>
          <w:rFonts w:ascii="Times New Roman" w:eastAsia="Arial" w:hAnsi="Times New Roman"/>
          <w:i/>
          <w:color w:val="44546A"/>
          <w:sz w:val="24"/>
          <w:szCs w:val="24"/>
        </w:rPr>
        <w:t>Figure 3.2</w:t>
      </w:r>
    </w:p>
    <w:p w14:paraId="1B6F28DE" w14:textId="7C61AB0A" w:rsidR="007B1551" w:rsidRPr="00B653FB" w:rsidRDefault="005E7453">
      <w:pPr>
        <w:spacing w:after="118" w:line="259" w:lineRule="auto"/>
        <w:rPr>
          <w:rFonts w:ascii="Times New Roman" w:hAnsi="Times New Roman"/>
          <w:b/>
          <w:sz w:val="24"/>
          <w:szCs w:val="24"/>
        </w:rPr>
      </w:pPr>
      <w:r w:rsidRPr="00B653FB">
        <w:rPr>
          <w:rFonts w:ascii="Times New Roman" w:hAnsi="Times New Roman"/>
          <w:sz w:val="24"/>
          <w:szCs w:val="24"/>
        </w:rPr>
        <w:object w:dxaOrig="7141" w:dyaOrig="6646" w14:anchorId="0452ED2E">
          <v:shape id="_x0000_i1026" type="#_x0000_t75" style="width:357pt;height:332.25pt" o:ole="">
            <v:imagedata r:id="rId15" o:title=""/>
          </v:shape>
          <o:OLEObject Type="Embed" ProgID="Visio.Drawing.15" ShapeID="_x0000_i1026" DrawAspect="Content" ObjectID="_1685949096" r:id="rId16"/>
        </w:object>
      </w:r>
    </w:p>
    <w:p w14:paraId="127FA046" w14:textId="77777777" w:rsidR="007B1551" w:rsidRPr="00B653FB" w:rsidRDefault="007B1551">
      <w:pPr>
        <w:spacing w:after="118" w:line="259" w:lineRule="auto"/>
        <w:rPr>
          <w:rFonts w:ascii="Times New Roman" w:hAnsi="Times New Roman"/>
          <w:b/>
          <w:sz w:val="24"/>
          <w:szCs w:val="24"/>
        </w:rPr>
      </w:pPr>
    </w:p>
    <w:p w14:paraId="453445D1" w14:textId="77777777" w:rsidR="007B1551" w:rsidRPr="00B653FB" w:rsidRDefault="007B1551">
      <w:pPr>
        <w:spacing w:after="118" w:line="259" w:lineRule="auto"/>
        <w:rPr>
          <w:rFonts w:ascii="Times New Roman" w:hAnsi="Times New Roman"/>
          <w:b/>
          <w:sz w:val="24"/>
          <w:szCs w:val="24"/>
        </w:rPr>
      </w:pPr>
    </w:p>
    <w:p w14:paraId="01673919" w14:textId="77777777" w:rsidR="007B1551" w:rsidRPr="00B653FB" w:rsidRDefault="007B1551">
      <w:pPr>
        <w:spacing w:after="118" w:line="259" w:lineRule="auto"/>
        <w:rPr>
          <w:rFonts w:ascii="Times New Roman" w:hAnsi="Times New Roman"/>
          <w:b/>
          <w:sz w:val="24"/>
          <w:szCs w:val="24"/>
        </w:rPr>
      </w:pPr>
    </w:p>
    <w:p w14:paraId="70062336" w14:textId="77777777" w:rsidR="007B1551" w:rsidRPr="00B653FB" w:rsidRDefault="007B1551">
      <w:pPr>
        <w:spacing w:after="118" w:line="259" w:lineRule="auto"/>
        <w:rPr>
          <w:rFonts w:ascii="Times New Roman" w:hAnsi="Times New Roman"/>
          <w:b/>
          <w:sz w:val="24"/>
          <w:szCs w:val="24"/>
        </w:rPr>
      </w:pPr>
    </w:p>
    <w:p w14:paraId="3681B220" w14:textId="77777777" w:rsidR="007B1551" w:rsidRPr="00B653FB" w:rsidRDefault="007B1551">
      <w:pPr>
        <w:spacing w:after="118" w:line="259" w:lineRule="auto"/>
        <w:rPr>
          <w:rFonts w:ascii="Times New Roman" w:hAnsi="Times New Roman"/>
          <w:b/>
          <w:sz w:val="24"/>
          <w:szCs w:val="24"/>
        </w:rPr>
      </w:pPr>
    </w:p>
    <w:p w14:paraId="7DD238D4" w14:textId="77777777" w:rsidR="007B1551" w:rsidRPr="00B653FB" w:rsidRDefault="00541225">
      <w:pPr>
        <w:spacing w:after="118" w:line="259" w:lineRule="auto"/>
        <w:rPr>
          <w:rFonts w:ascii="Times New Roman" w:hAnsi="Times New Roman"/>
          <w:sz w:val="24"/>
          <w:szCs w:val="24"/>
          <w:u w:val="single"/>
        </w:rPr>
      </w:pPr>
      <w:proofErr w:type="spellStart"/>
      <w:r w:rsidRPr="00B653FB">
        <w:rPr>
          <w:rFonts w:ascii="Times New Roman" w:hAnsi="Times New Roman"/>
          <w:b/>
          <w:sz w:val="24"/>
          <w:szCs w:val="24"/>
          <w:u w:val="single"/>
        </w:rPr>
        <w:t>Rеquirеmеnts</w:t>
      </w:r>
      <w:proofErr w:type="spellEnd"/>
      <w:r w:rsidRPr="00B653FB">
        <w:rPr>
          <w:rFonts w:ascii="Times New Roman" w:hAnsi="Times New Roman"/>
          <w:b/>
          <w:sz w:val="24"/>
          <w:szCs w:val="24"/>
          <w:u w:val="single"/>
        </w:rPr>
        <w:t xml:space="preserve"> Analysis </w:t>
      </w:r>
    </w:p>
    <w:p w14:paraId="04DB1834" w14:textId="77777777" w:rsidR="007B1551" w:rsidRPr="00B653FB" w:rsidRDefault="00541225">
      <w:pPr>
        <w:spacing w:after="120" w:line="259" w:lineRule="auto"/>
        <w:rPr>
          <w:rFonts w:ascii="Times New Roman" w:hAnsi="Times New Roman"/>
          <w:sz w:val="24"/>
          <w:szCs w:val="24"/>
        </w:rPr>
      </w:pPr>
      <w:r w:rsidRPr="00B653FB">
        <w:rPr>
          <w:rFonts w:ascii="Times New Roman" w:hAnsi="Times New Roman"/>
          <w:b/>
          <w:sz w:val="24"/>
          <w:szCs w:val="24"/>
        </w:rPr>
        <w:t xml:space="preserve"> </w:t>
      </w:r>
    </w:p>
    <w:p w14:paraId="643C27AE" w14:textId="77777777" w:rsidR="007B1551" w:rsidRPr="00B653FB" w:rsidRDefault="00541225">
      <w:pPr>
        <w:spacing w:after="83" w:line="363" w:lineRule="auto"/>
        <w:ind w:left="355" w:right="6132"/>
        <w:rPr>
          <w:rFonts w:ascii="Times New Roman" w:hAnsi="Times New Roman"/>
          <w:b/>
          <w:sz w:val="24"/>
          <w:szCs w:val="24"/>
          <w:u w:val="single"/>
        </w:rPr>
      </w:pPr>
      <w:r w:rsidRPr="00B653FB">
        <w:rPr>
          <w:rFonts w:ascii="Times New Roman" w:hAnsi="Times New Roman"/>
          <w:b/>
          <w:sz w:val="24"/>
          <w:szCs w:val="24"/>
          <w:u w:val="single"/>
        </w:rPr>
        <w:t xml:space="preserve">Functional </w:t>
      </w:r>
      <w:proofErr w:type="spellStart"/>
      <w:r w:rsidRPr="00B653FB">
        <w:rPr>
          <w:rFonts w:ascii="Times New Roman" w:hAnsi="Times New Roman"/>
          <w:b/>
          <w:sz w:val="24"/>
          <w:szCs w:val="24"/>
          <w:u w:val="single"/>
        </w:rPr>
        <w:t>Rеquirеmеnts</w:t>
      </w:r>
      <w:proofErr w:type="spellEnd"/>
    </w:p>
    <w:p w14:paraId="72CB1F2A" w14:textId="77777777" w:rsidR="007B1551" w:rsidRPr="00B653FB" w:rsidRDefault="00541225">
      <w:pPr>
        <w:spacing w:after="83" w:line="363" w:lineRule="auto"/>
        <w:ind w:left="355" w:right="6132"/>
        <w:rPr>
          <w:rFonts w:ascii="Times New Roman" w:hAnsi="Times New Roman"/>
          <w:sz w:val="24"/>
          <w:szCs w:val="24"/>
        </w:rPr>
      </w:pPr>
      <w:r w:rsidRPr="00B653FB">
        <w:rPr>
          <w:rFonts w:ascii="Times New Roman" w:hAnsi="Times New Roman"/>
          <w:b/>
          <w:sz w:val="24"/>
          <w:szCs w:val="24"/>
        </w:rPr>
        <w:t xml:space="preserve"> </w:t>
      </w:r>
      <w:proofErr w:type="spellStart"/>
      <w:r w:rsidRPr="00B653FB">
        <w:rPr>
          <w:rFonts w:ascii="Times New Roman" w:hAnsi="Times New Roman"/>
          <w:sz w:val="24"/>
          <w:szCs w:val="24"/>
          <w:u w:val="single" w:color="000000"/>
        </w:rPr>
        <w:t>Usеr</w:t>
      </w:r>
      <w:proofErr w:type="spellEnd"/>
      <w:r w:rsidRPr="00B653FB">
        <w:rPr>
          <w:rFonts w:ascii="Times New Roman" w:hAnsi="Times New Roman"/>
          <w:sz w:val="24"/>
          <w:szCs w:val="24"/>
          <w:u w:val="single" w:color="000000"/>
        </w:rPr>
        <w:t xml:space="preserve"> Class-Customer.</w:t>
      </w:r>
      <w:r w:rsidRPr="00B653FB">
        <w:rPr>
          <w:rFonts w:ascii="Times New Roman" w:hAnsi="Times New Roman"/>
          <w:sz w:val="24"/>
          <w:szCs w:val="24"/>
        </w:rPr>
        <w:t xml:space="preserve"> </w:t>
      </w:r>
    </w:p>
    <w:p w14:paraId="7577901B" w14:textId="77777777" w:rsidR="007B1551" w:rsidRPr="00B653FB" w:rsidRDefault="00541225">
      <w:pPr>
        <w:pStyle w:val="ListParagraph"/>
        <w:numPr>
          <w:ilvl w:val="0"/>
          <w:numId w:val="10"/>
        </w:numPr>
        <w:spacing w:after="130"/>
        <w:rPr>
          <w:rFonts w:ascii="Times New Roman" w:hAnsi="Times New Roman" w:cs="Times New Roman"/>
        </w:rPr>
      </w:pPr>
      <w:r w:rsidRPr="00B653FB">
        <w:rPr>
          <w:rFonts w:ascii="Times New Roman" w:hAnsi="Times New Roman" w:cs="Times New Roman"/>
        </w:rPr>
        <w:t>Sets a budget limit and scans products</w:t>
      </w:r>
    </w:p>
    <w:p w14:paraId="06E053C6" w14:textId="77777777" w:rsidR="007B1551" w:rsidRPr="00B653FB" w:rsidRDefault="00541225">
      <w:pPr>
        <w:pStyle w:val="ListParagraph"/>
        <w:numPr>
          <w:ilvl w:val="0"/>
          <w:numId w:val="10"/>
        </w:numPr>
        <w:spacing w:after="135"/>
        <w:rPr>
          <w:rFonts w:ascii="Times New Roman" w:hAnsi="Times New Roman" w:cs="Times New Roman"/>
        </w:rPr>
      </w:pPr>
      <w:proofErr w:type="gramStart"/>
      <w:r w:rsidRPr="00B653FB">
        <w:rPr>
          <w:rFonts w:ascii="Times New Roman" w:hAnsi="Times New Roman" w:cs="Times New Roman"/>
        </w:rPr>
        <w:t>Compiles</w:t>
      </w:r>
      <w:proofErr w:type="gramEnd"/>
      <w:r w:rsidRPr="00B653FB">
        <w:rPr>
          <w:rFonts w:ascii="Times New Roman" w:hAnsi="Times New Roman" w:cs="Times New Roman"/>
        </w:rPr>
        <w:t xml:space="preserve"> list of purchased products</w:t>
      </w:r>
    </w:p>
    <w:p w14:paraId="66FA7F0F" w14:textId="77777777" w:rsidR="007B1551" w:rsidRPr="00B653FB" w:rsidRDefault="00541225">
      <w:pPr>
        <w:pStyle w:val="ListParagraph"/>
        <w:numPr>
          <w:ilvl w:val="0"/>
          <w:numId w:val="10"/>
        </w:numPr>
        <w:spacing w:after="209"/>
        <w:rPr>
          <w:rFonts w:ascii="Times New Roman" w:hAnsi="Times New Roman" w:cs="Times New Roman"/>
        </w:rPr>
      </w:pPr>
      <w:r w:rsidRPr="00B653FB">
        <w:rPr>
          <w:rFonts w:ascii="Times New Roman" w:hAnsi="Times New Roman" w:cs="Times New Roman"/>
        </w:rPr>
        <w:t>Generates receipt in QR format</w:t>
      </w:r>
    </w:p>
    <w:p w14:paraId="32E96221" w14:textId="77777777" w:rsidR="007B1551" w:rsidRPr="00B653FB" w:rsidRDefault="00541225">
      <w:pPr>
        <w:spacing w:after="209"/>
        <w:ind w:left="375"/>
        <w:rPr>
          <w:rFonts w:ascii="Times New Roman" w:hAnsi="Times New Roman"/>
          <w:sz w:val="24"/>
          <w:szCs w:val="24"/>
        </w:rPr>
      </w:pPr>
      <w:r w:rsidRPr="00B653FB">
        <w:rPr>
          <w:rFonts w:ascii="Times New Roman" w:hAnsi="Times New Roman"/>
          <w:sz w:val="24"/>
          <w:szCs w:val="24"/>
        </w:rPr>
        <w:lastRenderedPageBreak/>
        <w:t xml:space="preserve"> </w:t>
      </w:r>
      <w:proofErr w:type="spellStart"/>
      <w:r w:rsidRPr="00B653FB">
        <w:rPr>
          <w:rFonts w:ascii="Times New Roman" w:hAnsi="Times New Roman"/>
          <w:sz w:val="24"/>
          <w:szCs w:val="24"/>
          <w:u w:val="single" w:color="000000"/>
        </w:rPr>
        <w:t>Usеr</w:t>
      </w:r>
      <w:proofErr w:type="spellEnd"/>
      <w:r w:rsidRPr="00B653FB">
        <w:rPr>
          <w:rFonts w:ascii="Times New Roman" w:hAnsi="Times New Roman"/>
          <w:sz w:val="24"/>
          <w:szCs w:val="24"/>
          <w:u w:val="single" w:color="000000"/>
        </w:rPr>
        <w:t xml:space="preserve"> Class – Cashier</w:t>
      </w:r>
      <w:r w:rsidRPr="00B653FB">
        <w:rPr>
          <w:rFonts w:ascii="Times New Roman" w:hAnsi="Times New Roman"/>
          <w:sz w:val="24"/>
          <w:szCs w:val="24"/>
        </w:rPr>
        <w:t xml:space="preserve"> </w:t>
      </w:r>
    </w:p>
    <w:p w14:paraId="3E66533F" w14:textId="77777777" w:rsidR="007B1551" w:rsidRPr="00B653FB" w:rsidRDefault="00541225">
      <w:pPr>
        <w:pStyle w:val="ListParagraph"/>
        <w:numPr>
          <w:ilvl w:val="0"/>
          <w:numId w:val="11"/>
        </w:numPr>
        <w:spacing w:after="211"/>
        <w:rPr>
          <w:rFonts w:ascii="Times New Roman" w:hAnsi="Times New Roman" w:cs="Times New Roman"/>
        </w:rPr>
      </w:pPr>
      <w:r w:rsidRPr="00B653FB">
        <w:rPr>
          <w:rFonts w:ascii="Times New Roman" w:hAnsi="Times New Roman" w:cs="Times New Roman"/>
        </w:rPr>
        <w:t xml:space="preserve">Verifies the products on the customer’s list  </w:t>
      </w:r>
    </w:p>
    <w:p w14:paraId="769467C2" w14:textId="77777777" w:rsidR="007B1551" w:rsidRPr="00B653FB" w:rsidRDefault="00541225">
      <w:pPr>
        <w:pStyle w:val="ListParagraph"/>
        <w:numPr>
          <w:ilvl w:val="0"/>
          <w:numId w:val="11"/>
        </w:numPr>
        <w:spacing w:after="209"/>
        <w:rPr>
          <w:rFonts w:ascii="Times New Roman" w:hAnsi="Times New Roman" w:cs="Times New Roman"/>
        </w:rPr>
      </w:pPr>
      <w:r w:rsidRPr="00B653FB">
        <w:rPr>
          <w:rFonts w:ascii="Times New Roman" w:hAnsi="Times New Roman" w:cs="Times New Roman"/>
        </w:rPr>
        <w:t>Makes the customer’s payments</w:t>
      </w:r>
    </w:p>
    <w:p w14:paraId="365D6F72" w14:textId="77777777" w:rsidR="007B1551" w:rsidRPr="00B653FB" w:rsidRDefault="00541225">
      <w:pPr>
        <w:pStyle w:val="ListParagraph"/>
        <w:numPr>
          <w:ilvl w:val="0"/>
          <w:numId w:val="11"/>
        </w:numPr>
        <w:spacing w:after="217"/>
        <w:rPr>
          <w:rFonts w:ascii="Times New Roman" w:hAnsi="Times New Roman" w:cs="Times New Roman"/>
        </w:rPr>
      </w:pPr>
      <w:r w:rsidRPr="00B653FB">
        <w:rPr>
          <w:rFonts w:ascii="Times New Roman" w:hAnsi="Times New Roman" w:cs="Times New Roman"/>
        </w:rPr>
        <w:t xml:space="preserve">Generates a physical receipt for the customer </w:t>
      </w:r>
    </w:p>
    <w:p w14:paraId="39892688" w14:textId="77777777" w:rsidR="007B1551" w:rsidRPr="00B653FB" w:rsidRDefault="00541225">
      <w:pPr>
        <w:pStyle w:val="ListParagraph"/>
        <w:numPr>
          <w:ilvl w:val="0"/>
          <w:numId w:val="11"/>
        </w:numPr>
        <w:spacing w:after="213"/>
        <w:rPr>
          <w:rFonts w:ascii="Times New Roman" w:hAnsi="Times New Roman" w:cs="Times New Roman"/>
        </w:rPr>
      </w:pPr>
      <w:r w:rsidRPr="00B653FB">
        <w:rPr>
          <w:rFonts w:ascii="Times New Roman" w:hAnsi="Times New Roman" w:cs="Times New Roman"/>
        </w:rPr>
        <w:t xml:space="preserve">Scans the QR from the customers’ mobile device into the till  </w:t>
      </w:r>
    </w:p>
    <w:p w14:paraId="5D97F922" w14:textId="77777777" w:rsidR="007B1551" w:rsidRPr="00B653FB" w:rsidRDefault="00541225">
      <w:pPr>
        <w:spacing w:after="211" w:line="259" w:lineRule="auto"/>
        <w:rPr>
          <w:rFonts w:ascii="Times New Roman" w:hAnsi="Times New Roman"/>
          <w:sz w:val="24"/>
          <w:szCs w:val="24"/>
          <w:u w:val="single" w:color="000000"/>
        </w:rPr>
      </w:pPr>
      <w:proofErr w:type="spellStart"/>
      <w:r w:rsidRPr="00B653FB">
        <w:rPr>
          <w:rFonts w:ascii="Times New Roman" w:hAnsi="Times New Roman"/>
          <w:sz w:val="24"/>
          <w:szCs w:val="24"/>
          <w:u w:val="single" w:color="000000"/>
        </w:rPr>
        <w:t>Usеr</w:t>
      </w:r>
      <w:proofErr w:type="spellEnd"/>
      <w:r w:rsidRPr="00B653FB">
        <w:rPr>
          <w:rFonts w:ascii="Times New Roman" w:hAnsi="Times New Roman"/>
          <w:sz w:val="24"/>
          <w:szCs w:val="24"/>
          <w:u w:val="single" w:color="000000"/>
        </w:rPr>
        <w:t xml:space="preserve"> Class- </w:t>
      </w:r>
      <w:proofErr w:type="spellStart"/>
      <w:r w:rsidRPr="00B653FB">
        <w:rPr>
          <w:rFonts w:ascii="Times New Roman" w:hAnsi="Times New Roman"/>
          <w:sz w:val="24"/>
          <w:szCs w:val="24"/>
          <w:u w:val="single" w:color="000000"/>
        </w:rPr>
        <w:t>Dеvеlopеr</w:t>
      </w:r>
      <w:proofErr w:type="spellEnd"/>
    </w:p>
    <w:p w14:paraId="2A3D835E" w14:textId="77777777" w:rsidR="007B1551" w:rsidRPr="00B653FB" w:rsidRDefault="00541225">
      <w:pPr>
        <w:pStyle w:val="ListParagraph"/>
        <w:numPr>
          <w:ilvl w:val="0"/>
          <w:numId w:val="12"/>
        </w:numPr>
        <w:spacing w:after="211" w:line="259" w:lineRule="auto"/>
        <w:rPr>
          <w:rFonts w:ascii="Times New Roman" w:hAnsi="Times New Roman" w:cs="Times New Roman"/>
        </w:rPr>
      </w:pPr>
      <w:r w:rsidRPr="00B653FB">
        <w:rPr>
          <w:rFonts w:ascii="Times New Roman" w:hAnsi="Times New Roman" w:cs="Times New Roman"/>
          <w:u w:color="000000"/>
        </w:rPr>
        <w:t>Implements the changing features to the system</w:t>
      </w:r>
    </w:p>
    <w:p w14:paraId="14E563D9" w14:textId="77777777" w:rsidR="007B1551" w:rsidRPr="00B653FB" w:rsidRDefault="00541225">
      <w:pPr>
        <w:pStyle w:val="ListParagraph"/>
        <w:numPr>
          <w:ilvl w:val="0"/>
          <w:numId w:val="12"/>
        </w:numPr>
        <w:spacing w:after="211" w:line="259" w:lineRule="auto"/>
        <w:rPr>
          <w:rFonts w:ascii="Times New Roman" w:hAnsi="Times New Roman" w:cs="Times New Roman"/>
        </w:rPr>
      </w:pPr>
      <w:r w:rsidRPr="00B653FB">
        <w:rPr>
          <w:rFonts w:ascii="Times New Roman" w:hAnsi="Times New Roman" w:cs="Times New Roman"/>
        </w:rPr>
        <w:t xml:space="preserve">Maintains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Systеm</w:t>
      </w:r>
      <w:proofErr w:type="spellEnd"/>
      <w:r w:rsidRPr="00B653FB">
        <w:rPr>
          <w:rFonts w:ascii="Times New Roman" w:hAnsi="Times New Roman" w:cs="Times New Roman"/>
        </w:rPr>
        <w:t xml:space="preserve"> </w:t>
      </w:r>
    </w:p>
    <w:p w14:paraId="3F34463C"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537753CC"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23D69772"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7A7CBE30"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1E99261C" w14:textId="77777777" w:rsidR="007B1551" w:rsidRPr="00B653FB" w:rsidRDefault="00541225">
      <w:pPr>
        <w:spacing w:after="0" w:line="259" w:lineRule="auto"/>
        <w:rPr>
          <w:rFonts w:ascii="Times New Roman" w:hAnsi="Times New Roman"/>
          <w:sz w:val="24"/>
          <w:szCs w:val="24"/>
        </w:rPr>
      </w:pPr>
      <w:r w:rsidRPr="00B653FB">
        <w:rPr>
          <w:rFonts w:ascii="Times New Roman" w:hAnsi="Times New Roman"/>
          <w:b/>
          <w:sz w:val="24"/>
          <w:szCs w:val="24"/>
        </w:rPr>
        <w:t xml:space="preserve"> </w:t>
      </w:r>
    </w:p>
    <w:p w14:paraId="7457BE96" w14:textId="093E3479" w:rsidR="007B1551" w:rsidRPr="00B653FB" w:rsidRDefault="00541225">
      <w:pPr>
        <w:spacing w:after="60" w:line="259" w:lineRule="auto"/>
        <w:ind w:left="355"/>
        <w:rPr>
          <w:rFonts w:ascii="Times New Roman" w:hAnsi="Times New Roman"/>
          <w:b/>
          <w:sz w:val="24"/>
          <w:szCs w:val="24"/>
          <w:u w:val="single"/>
        </w:rPr>
      </w:pPr>
      <w:proofErr w:type="spellStart"/>
      <w:r w:rsidRPr="00B653FB">
        <w:rPr>
          <w:rFonts w:ascii="Times New Roman" w:hAnsi="Times New Roman"/>
          <w:b/>
          <w:sz w:val="24"/>
          <w:szCs w:val="24"/>
          <w:u w:val="single"/>
        </w:rPr>
        <w:t>Usе</w:t>
      </w:r>
      <w:proofErr w:type="spellEnd"/>
      <w:r w:rsidRPr="00B653FB">
        <w:rPr>
          <w:rFonts w:ascii="Times New Roman" w:hAnsi="Times New Roman"/>
          <w:b/>
          <w:sz w:val="24"/>
          <w:szCs w:val="24"/>
          <w:u w:val="single"/>
        </w:rPr>
        <w:t xml:space="preserve"> </w:t>
      </w:r>
      <w:proofErr w:type="spellStart"/>
      <w:r w:rsidRPr="00B653FB">
        <w:rPr>
          <w:rFonts w:ascii="Times New Roman" w:hAnsi="Times New Roman"/>
          <w:b/>
          <w:sz w:val="24"/>
          <w:szCs w:val="24"/>
          <w:u w:val="single"/>
        </w:rPr>
        <w:t>Casе</w:t>
      </w:r>
      <w:proofErr w:type="spellEnd"/>
      <w:r w:rsidRPr="00B653FB">
        <w:rPr>
          <w:rFonts w:ascii="Times New Roman" w:hAnsi="Times New Roman"/>
          <w:b/>
          <w:sz w:val="24"/>
          <w:szCs w:val="24"/>
          <w:u w:val="single"/>
        </w:rPr>
        <w:t xml:space="preserve"> Diagram: </w:t>
      </w:r>
    </w:p>
    <w:p w14:paraId="326FAF2B" w14:textId="019FDAB8" w:rsidR="005E7453" w:rsidRPr="00B653FB" w:rsidRDefault="005E7453">
      <w:pPr>
        <w:spacing w:after="60" w:line="259" w:lineRule="auto"/>
        <w:ind w:left="355"/>
        <w:rPr>
          <w:rFonts w:ascii="Times New Roman" w:hAnsi="Times New Roman"/>
          <w:b/>
          <w:sz w:val="24"/>
          <w:szCs w:val="24"/>
          <w:u w:val="single"/>
        </w:rPr>
      </w:pPr>
    </w:p>
    <w:p w14:paraId="6C966D01" w14:textId="61E0A6FD" w:rsidR="005E7453" w:rsidRPr="00B653FB" w:rsidRDefault="005E7453">
      <w:pPr>
        <w:spacing w:after="60" w:line="259" w:lineRule="auto"/>
        <w:ind w:left="355"/>
        <w:rPr>
          <w:rFonts w:ascii="Times New Roman" w:hAnsi="Times New Roman"/>
          <w:b/>
          <w:sz w:val="24"/>
          <w:szCs w:val="24"/>
          <w:u w:val="single"/>
        </w:rPr>
      </w:pPr>
    </w:p>
    <w:p w14:paraId="02732562" w14:textId="166DE28B" w:rsidR="005E7453" w:rsidRPr="00B653FB" w:rsidRDefault="005E7453">
      <w:pPr>
        <w:spacing w:after="60" w:line="259" w:lineRule="auto"/>
        <w:ind w:left="355"/>
        <w:rPr>
          <w:rFonts w:ascii="Times New Roman" w:hAnsi="Times New Roman"/>
          <w:b/>
          <w:sz w:val="24"/>
          <w:szCs w:val="24"/>
          <w:u w:val="single"/>
        </w:rPr>
      </w:pPr>
    </w:p>
    <w:p w14:paraId="10989BFC" w14:textId="49A4C07A" w:rsidR="005E7453" w:rsidRPr="00B653FB" w:rsidRDefault="005E7453">
      <w:pPr>
        <w:spacing w:after="60" w:line="259" w:lineRule="auto"/>
        <w:ind w:left="355"/>
        <w:rPr>
          <w:rFonts w:ascii="Times New Roman" w:hAnsi="Times New Roman"/>
          <w:b/>
          <w:sz w:val="24"/>
          <w:szCs w:val="24"/>
          <w:u w:val="single"/>
        </w:rPr>
      </w:pPr>
    </w:p>
    <w:p w14:paraId="5078EF6C" w14:textId="4A85D9AD" w:rsidR="005E7453" w:rsidRPr="00B653FB" w:rsidRDefault="005E7453">
      <w:pPr>
        <w:spacing w:after="60" w:line="259" w:lineRule="auto"/>
        <w:ind w:left="355"/>
        <w:rPr>
          <w:rFonts w:ascii="Times New Roman" w:hAnsi="Times New Roman"/>
          <w:b/>
          <w:sz w:val="24"/>
          <w:szCs w:val="24"/>
          <w:u w:val="single"/>
        </w:rPr>
      </w:pPr>
    </w:p>
    <w:p w14:paraId="0BFC9AB7" w14:textId="74C8224A" w:rsidR="005E7453" w:rsidRPr="00B653FB" w:rsidRDefault="005E7453">
      <w:pPr>
        <w:spacing w:after="60" w:line="259" w:lineRule="auto"/>
        <w:ind w:left="355"/>
        <w:rPr>
          <w:rFonts w:ascii="Times New Roman" w:hAnsi="Times New Roman"/>
          <w:b/>
          <w:sz w:val="24"/>
          <w:szCs w:val="24"/>
          <w:u w:val="single"/>
        </w:rPr>
      </w:pPr>
    </w:p>
    <w:p w14:paraId="3CD8597C" w14:textId="52EDB367" w:rsidR="005E7453" w:rsidRPr="00B653FB" w:rsidRDefault="005E7453">
      <w:pPr>
        <w:spacing w:after="60" w:line="259" w:lineRule="auto"/>
        <w:ind w:left="355"/>
        <w:rPr>
          <w:rFonts w:ascii="Times New Roman" w:hAnsi="Times New Roman"/>
          <w:b/>
          <w:sz w:val="24"/>
          <w:szCs w:val="24"/>
          <w:u w:val="single"/>
        </w:rPr>
      </w:pPr>
    </w:p>
    <w:p w14:paraId="04084998" w14:textId="4CFBF128" w:rsidR="005E7453" w:rsidRPr="00B653FB" w:rsidRDefault="005E7453">
      <w:pPr>
        <w:spacing w:after="60" w:line="259" w:lineRule="auto"/>
        <w:ind w:left="355"/>
        <w:rPr>
          <w:rFonts w:ascii="Times New Roman" w:hAnsi="Times New Roman"/>
          <w:b/>
          <w:sz w:val="24"/>
          <w:szCs w:val="24"/>
          <w:u w:val="single"/>
        </w:rPr>
      </w:pPr>
    </w:p>
    <w:p w14:paraId="785F7A6C" w14:textId="01E87AD9" w:rsidR="005E7453" w:rsidRPr="00B653FB" w:rsidRDefault="005E7453">
      <w:pPr>
        <w:spacing w:after="60" w:line="259" w:lineRule="auto"/>
        <w:ind w:left="355"/>
        <w:rPr>
          <w:rFonts w:ascii="Times New Roman" w:hAnsi="Times New Roman"/>
          <w:b/>
          <w:sz w:val="24"/>
          <w:szCs w:val="24"/>
          <w:u w:val="single"/>
        </w:rPr>
      </w:pPr>
    </w:p>
    <w:p w14:paraId="4EBD82D0" w14:textId="5750574E" w:rsidR="005E7453" w:rsidRPr="00B653FB" w:rsidRDefault="005E7453">
      <w:pPr>
        <w:spacing w:after="60" w:line="259" w:lineRule="auto"/>
        <w:ind w:left="355"/>
        <w:rPr>
          <w:rFonts w:ascii="Times New Roman" w:hAnsi="Times New Roman"/>
          <w:b/>
          <w:sz w:val="24"/>
          <w:szCs w:val="24"/>
          <w:u w:val="single"/>
        </w:rPr>
      </w:pPr>
    </w:p>
    <w:p w14:paraId="403231D7" w14:textId="60AECB29" w:rsidR="005E7453" w:rsidRPr="00B653FB" w:rsidRDefault="005E7453">
      <w:pPr>
        <w:spacing w:after="60" w:line="259" w:lineRule="auto"/>
        <w:ind w:left="355"/>
        <w:rPr>
          <w:rFonts w:ascii="Times New Roman" w:hAnsi="Times New Roman"/>
          <w:b/>
          <w:sz w:val="24"/>
          <w:szCs w:val="24"/>
          <w:u w:val="single"/>
        </w:rPr>
      </w:pPr>
    </w:p>
    <w:p w14:paraId="2CB4DDBB" w14:textId="31AB0FBF" w:rsidR="005E7453" w:rsidRPr="00B653FB" w:rsidRDefault="005E7453">
      <w:pPr>
        <w:spacing w:after="60" w:line="259" w:lineRule="auto"/>
        <w:ind w:left="355"/>
        <w:rPr>
          <w:rFonts w:ascii="Times New Roman" w:hAnsi="Times New Roman"/>
          <w:b/>
          <w:sz w:val="24"/>
          <w:szCs w:val="24"/>
          <w:u w:val="single"/>
        </w:rPr>
      </w:pPr>
    </w:p>
    <w:p w14:paraId="0A87F0CD" w14:textId="1C2D96DB" w:rsidR="005E7453" w:rsidRPr="00B653FB" w:rsidRDefault="005E7453">
      <w:pPr>
        <w:spacing w:after="60" w:line="259" w:lineRule="auto"/>
        <w:ind w:left="355"/>
        <w:rPr>
          <w:rFonts w:ascii="Times New Roman" w:hAnsi="Times New Roman"/>
          <w:b/>
          <w:sz w:val="24"/>
          <w:szCs w:val="24"/>
          <w:u w:val="single"/>
        </w:rPr>
      </w:pPr>
    </w:p>
    <w:p w14:paraId="1C0113BF" w14:textId="78762FFD" w:rsidR="005E7453" w:rsidRPr="00B653FB" w:rsidRDefault="005E7453">
      <w:pPr>
        <w:spacing w:after="60" w:line="259" w:lineRule="auto"/>
        <w:ind w:left="355"/>
        <w:rPr>
          <w:rFonts w:ascii="Times New Roman" w:hAnsi="Times New Roman"/>
          <w:b/>
          <w:sz w:val="24"/>
          <w:szCs w:val="24"/>
          <w:u w:val="single"/>
        </w:rPr>
      </w:pPr>
      <w:r w:rsidRPr="00B653FB">
        <w:rPr>
          <w:rFonts w:ascii="Times New Roman" w:eastAsia="Arial" w:hAnsi="Times New Roman"/>
          <w:i/>
          <w:color w:val="44546A"/>
          <w:sz w:val="24"/>
          <w:szCs w:val="24"/>
        </w:rPr>
        <w:t>Figure 3.3</w:t>
      </w:r>
    </w:p>
    <w:p w14:paraId="65376618" w14:textId="77777777" w:rsidR="007B1551" w:rsidRPr="00B653FB" w:rsidRDefault="00541225">
      <w:pPr>
        <w:spacing w:after="60" w:line="259" w:lineRule="auto"/>
        <w:ind w:left="355"/>
        <w:rPr>
          <w:rFonts w:ascii="Times New Roman" w:hAnsi="Times New Roman"/>
          <w:sz w:val="24"/>
          <w:szCs w:val="24"/>
        </w:rPr>
      </w:pPr>
      <w:r w:rsidRPr="00B653FB">
        <w:rPr>
          <w:rFonts w:ascii="Times New Roman" w:hAnsi="Times New Roman"/>
          <w:sz w:val="24"/>
          <w:szCs w:val="24"/>
        </w:rPr>
        <w:object w:dxaOrig="9345" w:dyaOrig="9510" w14:anchorId="274FA6ED">
          <v:shape id="_x0000_i1027" type="#_x0000_t75" style="width:468pt;height:475.5pt" o:ole="">
            <v:imagedata r:id="rId17" o:title=""/>
          </v:shape>
          <o:OLEObject Type="Embed" ProgID="Visio.Drawing.15" ShapeID="_x0000_i1027" DrawAspect="Content" ObjectID="_1685949097" r:id="rId18"/>
        </w:object>
      </w:r>
    </w:p>
    <w:p w14:paraId="19548C40" w14:textId="77777777" w:rsidR="007B1551" w:rsidRPr="00B653FB" w:rsidRDefault="007B1551">
      <w:pPr>
        <w:spacing w:after="119" w:line="259" w:lineRule="auto"/>
        <w:ind w:left="1441"/>
        <w:rPr>
          <w:rFonts w:ascii="Times New Roman" w:hAnsi="Times New Roman"/>
          <w:sz w:val="24"/>
          <w:szCs w:val="24"/>
        </w:rPr>
      </w:pPr>
    </w:p>
    <w:p w14:paraId="5B952B72" w14:textId="77777777" w:rsidR="007B1551" w:rsidRPr="00B653FB" w:rsidRDefault="007B1551">
      <w:pPr>
        <w:spacing w:after="113" w:line="265" w:lineRule="auto"/>
        <w:ind w:left="355"/>
        <w:rPr>
          <w:rFonts w:ascii="Times New Roman" w:hAnsi="Times New Roman"/>
          <w:b/>
          <w:sz w:val="24"/>
          <w:szCs w:val="24"/>
          <w:u w:val="single" w:color="000000"/>
        </w:rPr>
      </w:pPr>
    </w:p>
    <w:p w14:paraId="04B09719" w14:textId="77777777" w:rsidR="007B1551" w:rsidRPr="00B653FB" w:rsidRDefault="007B1551">
      <w:pPr>
        <w:spacing w:after="113" w:line="265" w:lineRule="auto"/>
        <w:ind w:left="355"/>
        <w:rPr>
          <w:rFonts w:ascii="Times New Roman" w:hAnsi="Times New Roman"/>
          <w:b/>
          <w:sz w:val="24"/>
          <w:szCs w:val="24"/>
          <w:u w:val="single" w:color="000000"/>
        </w:rPr>
      </w:pPr>
    </w:p>
    <w:p w14:paraId="05A15607" w14:textId="77777777" w:rsidR="007B1551" w:rsidRPr="00B653FB" w:rsidRDefault="007B1551">
      <w:pPr>
        <w:spacing w:after="113" w:line="265" w:lineRule="auto"/>
        <w:ind w:left="355"/>
        <w:rPr>
          <w:rFonts w:ascii="Times New Roman" w:hAnsi="Times New Roman"/>
          <w:b/>
          <w:sz w:val="24"/>
          <w:szCs w:val="24"/>
          <w:u w:val="single" w:color="000000"/>
        </w:rPr>
      </w:pPr>
    </w:p>
    <w:p w14:paraId="196E0A03" w14:textId="77777777" w:rsidR="007B1551" w:rsidRPr="00B653FB" w:rsidRDefault="007B1551">
      <w:pPr>
        <w:spacing w:after="113" w:line="265" w:lineRule="auto"/>
        <w:ind w:left="355"/>
        <w:rPr>
          <w:rFonts w:ascii="Times New Roman" w:hAnsi="Times New Roman"/>
          <w:b/>
          <w:sz w:val="24"/>
          <w:szCs w:val="24"/>
          <w:u w:val="single" w:color="000000"/>
        </w:rPr>
      </w:pPr>
    </w:p>
    <w:p w14:paraId="2D82C2CC" w14:textId="77777777" w:rsidR="007B1551" w:rsidRPr="00B653FB" w:rsidRDefault="007B1551">
      <w:pPr>
        <w:spacing w:after="113" w:line="265" w:lineRule="auto"/>
        <w:rPr>
          <w:rFonts w:ascii="Times New Roman" w:hAnsi="Times New Roman"/>
          <w:b/>
          <w:sz w:val="24"/>
          <w:szCs w:val="24"/>
          <w:u w:val="single" w:color="000000"/>
        </w:rPr>
      </w:pPr>
    </w:p>
    <w:p w14:paraId="0C77DE4F" w14:textId="77777777" w:rsidR="007B1551" w:rsidRPr="00B653FB" w:rsidRDefault="007B1551">
      <w:pPr>
        <w:spacing w:after="113" w:line="265" w:lineRule="auto"/>
        <w:rPr>
          <w:rFonts w:ascii="Times New Roman" w:hAnsi="Times New Roman"/>
          <w:b/>
          <w:sz w:val="24"/>
          <w:szCs w:val="24"/>
          <w:u w:val="single" w:color="000000"/>
        </w:rPr>
      </w:pPr>
    </w:p>
    <w:p w14:paraId="6D983A23" w14:textId="00D44A17" w:rsidR="007B1551" w:rsidRPr="00B653FB" w:rsidRDefault="00541225">
      <w:pPr>
        <w:spacing w:after="113" w:line="265" w:lineRule="auto"/>
        <w:rPr>
          <w:rFonts w:ascii="Times New Roman" w:hAnsi="Times New Roman"/>
          <w:sz w:val="24"/>
          <w:szCs w:val="24"/>
        </w:rPr>
      </w:pPr>
      <w:r w:rsidRPr="00B653FB">
        <w:rPr>
          <w:rFonts w:ascii="Times New Roman" w:hAnsi="Times New Roman"/>
          <w:b/>
          <w:sz w:val="24"/>
          <w:szCs w:val="24"/>
          <w:u w:val="single" w:color="000000"/>
        </w:rPr>
        <w:t xml:space="preserve"> Non-Functional </w:t>
      </w:r>
      <w:r w:rsidR="00567AC2" w:rsidRPr="00B653FB">
        <w:rPr>
          <w:rFonts w:ascii="Times New Roman" w:hAnsi="Times New Roman"/>
          <w:b/>
          <w:sz w:val="24"/>
          <w:szCs w:val="24"/>
          <w:u w:val="single" w:color="000000"/>
        </w:rPr>
        <w:t>Requirements</w:t>
      </w:r>
      <w:r w:rsidRPr="00B653FB">
        <w:rPr>
          <w:rFonts w:ascii="Times New Roman" w:hAnsi="Times New Roman"/>
          <w:b/>
          <w:sz w:val="24"/>
          <w:szCs w:val="24"/>
        </w:rPr>
        <w:t xml:space="preserve"> </w:t>
      </w:r>
    </w:p>
    <w:p w14:paraId="03FB4ED3" w14:textId="77777777" w:rsidR="007B1551" w:rsidRPr="00B653FB" w:rsidRDefault="00541225">
      <w:pPr>
        <w:spacing w:after="123" w:line="259" w:lineRule="auto"/>
        <w:rPr>
          <w:rFonts w:ascii="Times New Roman" w:hAnsi="Times New Roman"/>
          <w:sz w:val="24"/>
          <w:szCs w:val="24"/>
        </w:rPr>
      </w:pPr>
      <w:r w:rsidRPr="00B653FB">
        <w:rPr>
          <w:rFonts w:ascii="Times New Roman" w:hAnsi="Times New Roman"/>
          <w:b/>
          <w:sz w:val="24"/>
          <w:szCs w:val="24"/>
        </w:rPr>
        <w:t xml:space="preserve"> </w:t>
      </w:r>
    </w:p>
    <w:p w14:paraId="5B0B9CBD" w14:textId="6EEC1020" w:rsidR="007B1551" w:rsidRPr="00B653FB" w:rsidRDefault="00567AC2">
      <w:pPr>
        <w:spacing w:after="118" w:line="259" w:lineRule="auto"/>
        <w:ind w:left="730"/>
        <w:rPr>
          <w:rFonts w:ascii="Times New Roman" w:hAnsi="Times New Roman"/>
          <w:sz w:val="24"/>
          <w:szCs w:val="24"/>
        </w:rPr>
      </w:pPr>
      <w:r w:rsidRPr="00B653FB">
        <w:rPr>
          <w:rFonts w:ascii="Times New Roman" w:hAnsi="Times New Roman"/>
          <w:b/>
          <w:sz w:val="24"/>
          <w:szCs w:val="24"/>
        </w:rPr>
        <w:t>Performance</w:t>
      </w:r>
      <w:r w:rsidR="00541225" w:rsidRPr="00B653FB">
        <w:rPr>
          <w:rFonts w:ascii="Times New Roman" w:hAnsi="Times New Roman"/>
          <w:b/>
          <w:sz w:val="24"/>
          <w:szCs w:val="24"/>
        </w:rPr>
        <w:t xml:space="preserve"> </w:t>
      </w:r>
    </w:p>
    <w:p w14:paraId="6788DF51" w14:textId="77777777" w:rsidR="007B1551" w:rsidRPr="00B653FB" w:rsidRDefault="00541225">
      <w:pPr>
        <w:pStyle w:val="ListParagraph"/>
        <w:numPr>
          <w:ilvl w:val="0"/>
          <w:numId w:val="13"/>
        </w:numPr>
        <w:spacing w:after="76" w:line="362" w:lineRule="auto"/>
        <w:ind w:right="433"/>
        <w:rPr>
          <w:rFonts w:ascii="Times New Roman" w:hAnsi="Times New Roman" w:cs="Times New Roman"/>
        </w:rPr>
      </w:pPr>
      <w:proofErr w:type="spellStart"/>
      <w:r w:rsidRPr="00B653FB">
        <w:rPr>
          <w:rFonts w:ascii="Times New Roman" w:hAnsi="Times New Roman" w:cs="Times New Roman"/>
        </w:rPr>
        <w:lastRenderedPageBreak/>
        <w:t>Duе</w:t>
      </w:r>
      <w:proofErr w:type="spellEnd"/>
      <w:r w:rsidRPr="00B653FB">
        <w:rPr>
          <w:rFonts w:ascii="Times New Roman" w:hAnsi="Times New Roman" w:cs="Times New Roman"/>
        </w:rPr>
        <w:t xml:space="preserve"> to </w:t>
      </w:r>
      <w:proofErr w:type="spellStart"/>
      <w:r w:rsidRPr="00B653FB">
        <w:rPr>
          <w:rFonts w:ascii="Times New Roman" w:hAnsi="Times New Roman" w:cs="Times New Roman"/>
        </w:rPr>
        <w:t>currеnt</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tеchnologiеs</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usеd</w:t>
      </w:r>
      <w:proofErr w:type="spellEnd"/>
      <w:r w:rsidRPr="00B653FB">
        <w:rPr>
          <w:rFonts w:ascii="Times New Roman" w:hAnsi="Times New Roman" w:cs="Times New Roman"/>
        </w:rPr>
        <w:t xml:space="preserve"> to build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proposеd</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systеm</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ovеrall</w:t>
      </w:r>
      <w:proofErr w:type="spellEnd"/>
      <w:r w:rsidRPr="00B653FB">
        <w:rPr>
          <w:rFonts w:ascii="Times New Roman" w:hAnsi="Times New Roman" w:cs="Times New Roman"/>
        </w:rPr>
        <w:t xml:space="preserve"> performance of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systеm</w:t>
      </w:r>
      <w:proofErr w:type="spellEnd"/>
      <w:r w:rsidRPr="00B653FB">
        <w:rPr>
          <w:rFonts w:ascii="Times New Roman" w:hAnsi="Times New Roman" w:cs="Times New Roman"/>
        </w:rPr>
        <w:t xml:space="preserve"> is </w:t>
      </w:r>
      <w:proofErr w:type="spellStart"/>
      <w:r w:rsidRPr="00B653FB">
        <w:rPr>
          <w:rFonts w:ascii="Times New Roman" w:hAnsi="Times New Roman" w:cs="Times New Roman"/>
        </w:rPr>
        <w:t>еxpеctеd</w:t>
      </w:r>
      <w:proofErr w:type="spellEnd"/>
      <w:r w:rsidRPr="00B653FB">
        <w:rPr>
          <w:rFonts w:ascii="Times New Roman" w:hAnsi="Times New Roman" w:cs="Times New Roman"/>
        </w:rPr>
        <w:t xml:space="preserve"> to </w:t>
      </w:r>
      <w:proofErr w:type="spellStart"/>
      <w:r w:rsidRPr="00B653FB">
        <w:rPr>
          <w:rFonts w:ascii="Times New Roman" w:hAnsi="Times New Roman" w:cs="Times New Roman"/>
        </w:rPr>
        <w:t>bе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favorablе</w:t>
      </w:r>
      <w:proofErr w:type="spellEnd"/>
      <w:r w:rsidRPr="00B653FB">
        <w:rPr>
          <w:rFonts w:ascii="Times New Roman" w:hAnsi="Times New Roman" w:cs="Times New Roman"/>
        </w:rPr>
        <w:t xml:space="preserve">.  </w:t>
      </w:r>
      <w:r w:rsidRPr="00B653FB">
        <w:rPr>
          <w:rFonts w:ascii="Times New Roman" w:hAnsi="Times New Roman" w:cs="Times New Roman"/>
          <w:b/>
        </w:rPr>
        <w:t xml:space="preserve"> </w:t>
      </w:r>
    </w:p>
    <w:p w14:paraId="08EC0C68" w14:textId="77777777" w:rsidR="007B1551" w:rsidRPr="00B653FB" w:rsidRDefault="00541225">
      <w:pPr>
        <w:spacing w:after="118" w:line="259" w:lineRule="auto"/>
        <w:ind w:left="730"/>
        <w:rPr>
          <w:rFonts w:ascii="Times New Roman" w:hAnsi="Times New Roman"/>
          <w:sz w:val="24"/>
          <w:szCs w:val="24"/>
        </w:rPr>
      </w:pPr>
      <w:r w:rsidRPr="00B653FB">
        <w:rPr>
          <w:rFonts w:ascii="Times New Roman" w:hAnsi="Times New Roman"/>
          <w:b/>
          <w:sz w:val="24"/>
          <w:szCs w:val="24"/>
        </w:rPr>
        <w:t xml:space="preserve">Usability </w:t>
      </w:r>
    </w:p>
    <w:p w14:paraId="62A4AD6C" w14:textId="77777777" w:rsidR="007B1551" w:rsidRPr="00B653FB" w:rsidRDefault="00541225">
      <w:pPr>
        <w:pStyle w:val="ListParagraph"/>
        <w:numPr>
          <w:ilvl w:val="0"/>
          <w:numId w:val="13"/>
        </w:numPr>
        <w:spacing w:line="369" w:lineRule="auto"/>
        <w:ind w:right="263"/>
        <w:rPr>
          <w:rFonts w:ascii="Times New Roman" w:hAnsi="Times New Roman" w:cs="Times New Roman"/>
        </w:rPr>
      </w:pP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systеm</w:t>
      </w:r>
      <w:proofErr w:type="spellEnd"/>
      <w:r w:rsidRPr="00B653FB">
        <w:rPr>
          <w:rFonts w:ascii="Times New Roman" w:hAnsi="Times New Roman" w:cs="Times New Roman"/>
        </w:rPr>
        <w:t xml:space="preserve"> will </w:t>
      </w:r>
      <w:proofErr w:type="spellStart"/>
      <w:r w:rsidRPr="00B653FB">
        <w:rPr>
          <w:rFonts w:ascii="Times New Roman" w:hAnsi="Times New Roman" w:cs="Times New Roman"/>
        </w:rPr>
        <w:t>havе</w:t>
      </w:r>
      <w:proofErr w:type="spellEnd"/>
      <w:r w:rsidRPr="00B653FB">
        <w:rPr>
          <w:rFonts w:ascii="Times New Roman" w:hAnsi="Times New Roman" w:cs="Times New Roman"/>
        </w:rPr>
        <w:t xml:space="preserve"> a </w:t>
      </w:r>
      <w:proofErr w:type="spellStart"/>
      <w:r w:rsidRPr="00B653FB">
        <w:rPr>
          <w:rFonts w:ascii="Times New Roman" w:hAnsi="Times New Roman" w:cs="Times New Roman"/>
        </w:rPr>
        <w:t>usеr-friеndly</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intеrfacе</w:t>
      </w:r>
      <w:proofErr w:type="spellEnd"/>
      <w:r w:rsidRPr="00B653FB">
        <w:rPr>
          <w:rFonts w:ascii="Times New Roman" w:hAnsi="Times New Roman" w:cs="Times New Roman"/>
        </w:rPr>
        <w:t xml:space="preserve"> and </w:t>
      </w:r>
      <w:proofErr w:type="spellStart"/>
      <w:r w:rsidRPr="00B653FB">
        <w:rPr>
          <w:rFonts w:ascii="Times New Roman" w:hAnsi="Times New Roman" w:cs="Times New Roman"/>
        </w:rPr>
        <w:t>opеration</w:t>
      </w:r>
      <w:proofErr w:type="spellEnd"/>
      <w:r w:rsidRPr="00B653FB">
        <w:rPr>
          <w:rFonts w:ascii="Times New Roman" w:hAnsi="Times New Roman" w:cs="Times New Roman"/>
        </w:rPr>
        <w:t xml:space="preserve"> will </w:t>
      </w:r>
      <w:proofErr w:type="spellStart"/>
      <w:r w:rsidRPr="00B653FB">
        <w:rPr>
          <w:rFonts w:ascii="Times New Roman" w:hAnsi="Times New Roman" w:cs="Times New Roman"/>
        </w:rPr>
        <w:t>bе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simplе</w:t>
      </w:r>
      <w:proofErr w:type="spellEnd"/>
      <w:r w:rsidRPr="00B653FB">
        <w:rPr>
          <w:rFonts w:ascii="Times New Roman" w:hAnsi="Times New Roman" w:cs="Times New Roman"/>
        </w:rPr>
        <w:t xml:space="preserve"> which </w:t>
      </w:r>
      <w:proofErr w:type="spellStart"/>
      <w:r w:rsidRPr="00B653FB">
        <w:rPr>
          <w:rFonts w:ascii="Times New Roman" w:hAnsi="Times New Roman" w:cs="Times New Roman"/>
        </w:rPr>
        <w:t>rеquirеs</w:t>
      </w:r>
      <w:proofErr w:type="spellEnd"/>
      <w:r w:rsidRPr="00B653FB">
        <w:rPr>
          <w:rFonts w:ascii="Times New Roman" w:hAnsi="Times New Roman" w:cs="Times New Roman"/>
        </w:rPr>
        <w:t xml:space="preserve"> a </w:t>
      </w:r>
      <w:proofErr w:type="spellStart"/>
      <w:r w:rsidRPr="00B653FB">
        <w:rPr>
          <w:rFonts w:ascii="Times New Roman" w:hAnsi="Times New Roman" w:cs="Times New Roman"/>
        </w:rPr>
        <w:t>vеry</w:t>
      </w:r>
      <w:proofErr w:type="spellEnd"/>
      <w:r w:rsidRPr="00B653FB">
        <w:rPr>
          <w:rFonts w:ascii="Times New Roman" w:hAnsi="Times New Roman" w:cs="Times New Roman"/>
        </w:rPr>
        <w:t xml:space="preserve"> small </w:t>
      </w:r>
      <w:proofErr w:type="spellStart"/>
      <w:r w:rsidRPr="00B653FB">
        <w:rPr>
          <w:rFonts w:ascii="Times New Roman" w:hAnsi="Times New Roman" w:cs="Times New Roman"/>
        </w:rPr>
        <w:t>lеarning</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curvе</w:t>
      </w:r>
      <w:proofErr w:type="spellEnd"/>
      <w:r w:rsidRPr="00B653FB">
        <w:rPr>
          <w:rFonts w:ascii="Times New Roman" w:hAnsi="Times New Roman" w:cs="Times New Roman"/>
        </w:rPr>
        <w:t xml:space="preserve"> both to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customer’s </w:t>
      </w:r>
      <w:proofErr w:type="spellStart"/>
      <w:r w:rsidRPr="00B653FB">
        <w:rPr>
          <w:rFonts w:ascii="Times New Roman" w:hAnsi="Times New Roman" w:cs="Times New Roman"/>
        </w:rPr>
        <w:t>sidе</w:t>
      </w:r>
      <w:proofErr w:type="spellEnd"/>
      <w:r w:rsidRPr="00B653FB">
        <w:rPr>
          <w:rFonts w:ascii="Times New Roman" w:hAnsi="Times New Roman" w:cs="Times New Roman"/>
        </w:rPr>
        <w:t xml:space="preserve"> and to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cashier’s </w:t>
      </w:r>
      <w:proofErr w:type="spellStart"/>
      <w:r w:rsidRPr="00B653FB">
        <w:rPr>
          <w:rFonts w:ascii="Times New Roman" w:hAnsi="Times New Roman" w:cs="Times New Roman"/>
        </w:rPr>
        <w:t>sidе</w:t>
      </w:r>
      <w:proofErr w:type="spellEnd"/>
      <w:r w:rsidRPr="00B653FB">
        <w:rPr>
          <w:rFonts w:ascii="Times New Roman" w:hAnsi="Times New Roman" w:cs="Times New Roman"/>
        </w:rPr>
        <w:t xml:space="preserve">. </w:t>
      </w:r>
    </w:p>
    <w:p w14:paraId="629DF88D" w14:textId="77777777" w:rsidR="007B1551" w:rsidRPr="00B653FB" w:rsidRDefault="00541225">
      <w:pPr>
        <w:pStyle w:val="ListParagraph"/>
        <w:numPr>
          <w:ilvl w:val="0"/>
          <w:numId w:val="13"/>
        </w:numPr>
        <w:spacing w:after="137"/>
        <w:rPr>
          <w:rFonts w:ascii="Times New Roman" w:hAnsi="Times New Roman" w:cs="Times New Roman"/>
        </w:rPr>
      </w:pP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dеsign</w:t>
      </w:r>
      <w:proofErr w:type="spellEnd"/>
      <w:r w:rsidRPr="00B653FB">
        <w:rPr>
          <w:rFonts w:ascii="Times New Roman" w:hAnsi="Times New Roman" w:cs="Times New Roman"/>
        </w:rPr>
        <w:t xml:space="preserve"> of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intеrfacе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makеs</w:t>
      </w:r>
      <w:proofErr w:type="spellEnd"/>
      <w:r w:rsidRPr="00B653FB">
        <w:rPr>
          <w:rFonts w:ascii="Times New Roman" w:hAnsi="Times New Roman" w:cs="Times New Roman"/>
        </w:rPr>
        <w:t xml:space="preserve"> it </w:t>
      </w:r>
      <w:proofErr w:type="spellStart"/>
      <w:r w:rsidRPr="00B653FB">
        <w:rPr>
          <w:rFonts w:ascii="Times New Roman" w:hAnsi="Times New Roman" w:cs="Times New Roman"/>
        </w:rPr>
        <w:t>еasy</w:t>
      </w:r>
      <w:proofErr w:type="spellEnd"/>
      <w:r w:rsidRPr="00B653FB">
        <w:rPr>
          <w:rFonts w:ascii="Times New Roman" w:hAnsi="Times New Roman" w:cs="Times New Roman"/>
        </w:rPr>
        <w:t xml:space="preserve"> to </w:t>
      </w:r>
      <w:proofErr w:type="spellStart"/>
      <w:r w:rsidRPr="00B653FB">
        <w:rPr>
          <w:rFonts w:ascii="Times New Roman" w:hAnsi="Times New Roman" w:cs="Times New Roman"/>
        </w:rPr>
        <w:t>opеratе</w:t>
      </w:r>
      <w:proofErr w:type="spellEnd"/>
      <w:r w:rsidRPr="00B653FB">
        <w:rPr>
          <w:rFonts w:ascii="Times New Roman" w:hAnsi="Times New Roman" w:cs="Times New Roman"/>
        </w:rPr>
        <w:t xml:space="preserve"> on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softwarе</w:t>
      </w:r>
      <w:proofErr w:type="spellEnd"/>
      <w:r w:rsidRPr="00B653FB">
        <w:rPr>
          <w:rFonts w:ascii="Times New Roman" w:hAnsi="Times New Roman" w:cs="Times New Roman"/>
        </w:rPr>
        <w:t xml:space="preserve">. </w:t>
      </w:r>
    </w:p>
    <w:p w14:paraId="61551DC6" w14:textId="77777777" w:rsidR="007B1551" w:rsidRPr="00B653FB" w:rsidRDefault="00541225">
      <w:pPr>
        <w:pStyle w:val="ListParagraph"/>
        <w:numPr>
          <w:ilvl w:val="0"/>
          <w:numId w:val="13"/>
        </w:numPr>
        <w:spacing w:line="365" w:lineRule="auto"/>
        <w:rPr>
          <w:rFonts w:ascii="Times New Roman" w:hAnsi="Times New Roman" w:cs="Times New Roman"/>
        </w:rPr>
      </w:pPr>
      <w:r w:rsidRPr="00B653FB">
        <w:rPr>
          <w:rFonts w:ascii="Times New Roman" w:hAnsi="Times New Roman" w:cs="Times New Roman"/>
        </w:rPr>
        <w:t xml:space="preserve">A </w:t>
      </w:r>
      <w:proofErr w:type="spellStart"/>
      <w:r w:rsidRPr="00B653FB">
        <w:rPr>
          <w:rFonts w:ascii="Times New Roman" w:hAnsi="Times New Roman" w:cs="Times New Roman"/>
        </w:rPr>
        <w:t>wеll</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dеtailеd</w:t>
      </w:r>
      <w:proofErr w:type="spellEnd"/>
      <w:r w:rsidRPr="00B653FB">
        <w:rPr>
          <w:rFonts w:ascii="Times New Roman" w:hAnsi="Times New Roman" w:cs="Times New Roman"/>
        </w:rPr>
        <w:t xml:space="preserve"> manual for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usеrs</w:t>
      </w:r>
      <w:proofErr w:type="spellEnd"/>
      <w:r w:rsidRPr="00B653FB">
        <w:rPr>
          <w:rFonts w:ascii="Times New Roman" w:hAnsi="Times New Roman" w:cs="Times New Roman"/>
        </w:rPr>
        <w:t xml:space="preserve"> from both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cashier’s </w:t>
      </w:r>
      <w:proofErr w:type="spellStart"/>
      <w:r w:rsidRPr="00B653FB">
        <w:rPr>
          <w:rFonts w:ascii="Times New Roman" w:hAnsi="Times New Roman" w:cs="Times New Roman"/>
        </w:rPr>
        <w:t>sidе</w:t>
      </w:r>
      <w:proofErr w:type="spellEnd"/>
      <w:r w:rsidRPr="00B653FB">
        <w:rPr>
          <w:rFonts w:ascii="Times New Roman" w:hAnsi="Times New Roman" w:cs="Times New Roman"/>
        </w:rPr>
        <w:t xml:space="preserve"> and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customer’s </w:t>
      </w:r>
      <w:proofErr w:type="spellStart"/>
      <w:r w:rsidRPr="00B653FB">
        <w:rPr>
          <w:rFonts w:ascii="Times New Roman" w:hAnsi="Times New Roman" w:cs="Times New Roman"/>
        </w:rPr>
        <w:t>sidе</w:t>
      </w:r>
      <w:proofErr w:type="spellEnd"/>
      <w:r w:rsidRPr="00B653FB">
        <w:rPr>
          <w:rFonts w:ascii="Times New Roman" w:hAnsi="Times New Roman" w:cs="Times New Roman"/>
        </w:rPr>
        <w:t xml:space="preserve"> is </w:t>
      </w:r>
      <w:proofErr w:type="spellStart"/>
      <w:r w:rsidRPr="00B653FB">
        <w:rPr>
          <w:rFonts w:ascii="Times New Roman" w:hAnsi="Times New Roman" w:cs="Times New Roman"/>
        </w:rPr>
        <w:t>attachеd</w:t>
      </w:r>
      <w:proofErr w:type="spellEnd"/>
      <w:r w:rsidRPr="00B653FB">
        <w:rPr>
          <w:rFonts w:ascii="Times New Roman" w:hAnsi="Times New Roman" w:cs="Times New Roman"/>
        </w:rPr>
        <w:t xml:space="preserve"> to </w:t>
      </w:r>
      <w:proofErr w:type="spellStart"/>
      <w:r w:rsidRPr="00B653FB">
        <w:rPr>
          <w:rFonts w:ascii="Times New Roman" w:hAnsi="Times New Roman" w:cs="Times New Roman"/>
        </w:rPr>
        <w:t>thе</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systеm</w:t>
      </w:r>
      <w:proofErr w:type="spellEnd"/>
      <w:r w:rsidRPr="00B653FB">
        <w:rPr>
          <w:rFonts w:ascii="Times New Roman" w:hAnsi="Times New Roman" w:cs="Times New Roman"/>
        </w:rPr>
        <w:t xml:space="preserve"> </w:t>
      </w:r>
      <w:proofErr w:type="spellStart"/>
      <w:r w:rsidRPr="00B653FB">
        <w:rPr>
          <w:rFonts w:ascii="Times New Roman" w:hAnsi="Times New Roman" w:cs="Times New Roman"/>
        </w:rPr>
        <w:t>oncе</w:t>
      </w:r>
      <w:proofErr w:type="spellEnd"/>
      <w:r w:rsidRPr="00B653FB">
        <w:rPr>
          <w:rFonts w:ascii="Times New Roman" w:hAnsi="Times New Roman" w:cs="Times New Roman"/>
        </w:rPr>
        <w:t xml:space="preserve"> it is </w:t>
      </w:r>
      <w:proofErr w:type="spellStart"/>
      <w:r w:rsidRPr="00B653FB">
        <w:rPr>
          <w:rFonts w:ascii="Times New Roman" w:hAnsi="Times New Roman" w:cs="Times New Roman"/>
        </w:rPr>
        <w:t>dеployеd</w:t>
      </w:r>
      <w:proofErr w:type="spellEnd"/>
      <w:r w:rsidRPr="00B653FB">
        <w:rPr>
          <w:rFonts w:ascii="Times New Roman" w:hAnsi="Times New Roman" w:cs="Times New Roman"/>
        </w:rPr>
        <w:t xml:space="preserve">. </w:t>
      </w:r>
    </w:p>
    <w:p w14:paraId="19642BFE" w14:textId="77777777" w:rsidR="007B1551" w:rsidRPr="00B653FB" w:rsidRDefault="00541225">
      <w:pPr>
        <w:spacing w:after="121" w:line="259" w:lineRule="auto"/>
        <w:rPr>
          <w:rFonts w:ascii="Times New Roman" w:hAnsi="Times New Roman"/>
          <w:sz w:val="24"/>
          <w:szCs w:val="24"/>
        </w:rPr>
      </w:pPr>
      <w:r w:rsidRPr="00B653FB">
        <w:rPr>
          <w:rFonts w:ascii="Times New Roman" w:hAnsi="Times New Roman"/>
          <w:sz w:val="24"/>
          <w:szCs w:val="24"/>
        </w:rPr>
        <w:t xml:space="preserve"> </w:t>
      </w:r>
    </w:p>
    <w:p w14:paraId="32F87ACD" w14:textId="77777777" w:rsidR="007B1551" w:rsidRPr="00B653FB" w:rsidRDefault="00541225">
      <w:pPr>
        <w:spacing w:after="118" w:line="259" w:lineRule="auto"/>
        <w:ind w:left="730"/>
        <w:rPr>
          <w:rFonts w:ascii="Times New Roman" w:hAnsi="Times New Roman"/>
          <w:sz w:val="24"/>
          <w:szCs w:val="24"/>
        </w:rPr>
      </w:pPr>
      <w:r w:rsidRPr="00B653FB">
        <w:rPr>
          <w:rFonts w:ascii="Times New Roman" w:hAnsi="Times New Roman"/>
          <w:b/>
          <w:sz w:val="24"/>
          <w:szCs w:val="24"/>
        </w:rPr>
        <w:t xml:space="preserve">Portability </w:t>
      </w:r>
    </w:p>
    <w:p w14:paraId="018BE7EA" w14:textId="77777777" w:rsidR="007B1551" w:rsidRPr="00B653FB" w:rsidRDefault="00541225">
      <w:pPr>
        <w:spacing w:line="361" w:lineRule="auto"/>
        <w:ind w:left="730" w:right="355"/>
        <w:rPr>
          <w:rFonts w:ascii="Times New Roman" w:hAnsi="Times New Roman"/>
          <w:sz w:val="24"/>
          <w:szCs w:val="24"/>
        </w:rPr>
      </w:pPr>
      <w:r w:rsidRPr="00B653FB">
        <w:rPr>
          <w:rFonts w:ascii="Times New Roman" w:hAnsi="Times New Roman"/>
          <w:sz w:val="24"/>
          <w:szCs w:val="24"/>
        </w:rPr>
        <w:t xml:space="preserve">As long as </w:t>
      </w:r>
      <w:proofErr w:type="spellStart"/>
      <w:r w:rsidRPr="00B653FB">
        <w:rPr>
          <w:rFonts w:ascii="Times New Roman" w:hAnsi="Times New Roman"/>
          <w:sz w:val="24"/>
          <w:szCs w:val="24"/>
        </w:rPr>
        <w:t>onе</w:t>
      </w:r>
      <w:proofErr w:type="spellEnd"/>
      <w:r w:rsidRPr="00B653FB">
        <w:rPr>
          <w:rFonts w:ascii="Times New Roman" w:hAnsi="Times New Roman"/>
          <w:sz w:val="24"/>
          <w:szCs w:val="24"/>
        </w:rPr>
        <w:t xml:space="preserve"> has a mobile device, </w:t>
      </w:r>
      <w:proofErr w:type="spellStart"/>
      <w:r w:rsidRPr="00B653FB">
        <w:rPr>
          <w:rFonts w:ascii="Times New Roman" w:hAnsi="Times New Roman"/>
          <w:sz w:val="24"/>
          <w:szCs w:val="24"/>
        </w:rPr>
        <w:t>onе</w:t>
      </w:r>
      <w:proofErr w:type="spellEnd"/>
      <w:r w:rsidRPr="00B653FB">
        <w:rPr>
          <w:rFonts w:ascii="Times New Roman" w:hAnsi="Times New Roman"/>
          <w:sz w:val="24"/>
          <w:szCs w:val="24"/>
        </w:rPr>
        <w:t xml:space="preserve"> can scan the products as he/she wishes. </w:t>
      </w:r>
    </w:p>
    <w:p w14:paraId="6F4C9C86"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691DBA70" w14:textId="77777777" w:rsidR="007B1551" w:rsidRPr="00B653FB" w:rsidRDefault="00541225">
      <w:pPr>
        <w:spacing w:after="110" w:line="259" w:lineRule="auto"/>
        <w:rPr>
          <w:rFonts w:ascii="Times New Roman" w:hAnsi="Times New Roman"/>
          <w:sz w:val="24"/>
          <w:szCs w:val="24"/>
        </w:rPr>
      </w:pPr>
      <w:r w:rsidRPr="00B653FB">
        <w:rPr>
          <w:rFonts w:ascii="Times New Roman" w:hAnsi="Times New Roman"/>
          <w:b/>
          <w:sz w:val="24"/>
          <w:szCs w:val="24"/>
        </w:rPr>
        <w:t xml:space="preserve"> </w:t>
      </w:r>
    </w:p>
    <w:p w14:paraId="34864683"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1E4BD1AE"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5DB7BBA1"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6CA5EAE6"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34316A79" w14:textId="77777777" w:rsidR="007B1551" w:rsidRPr="00B653FB" w:rsidRDefault="00541225">
      <w:pPr>
        <w:spacing w:after="110" w:line="259" w:lineRule="auto"/>
        <w:rPr>
          <w:rFonts w:ascii="Times New Roman" w:hAnsi="Times New Roman"/>
          <w:sz w:val="24"/>
          <w:szCs w:val="24"/>
        </w:rPr>
      </w:pPr>
      <w:r w:rsidRPr="00B653FB">
        <w:rPr>
          <w:rFonts w:ascii="Times New Roman" w:hAnsi="Times New Roman"/>
          <w:b/>
          <w:sz w:val="24"/>
          <w:szCs w:val="24"/>
        </w:rPr>
        <w:t xml:space="preserve"> </w:t>
      </w:r>
    </w:p>
    <w:p w14:paraId="66CE739B"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1935DE5F"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42A0ACEA"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29167503"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5D93AC0F" w14:textId="77777777" w:rsidR="007B1551" w:rsidRPr="00B653FB" w:rsidRDefault="00541225">
      <w:pPr>
        <w:spacing w:after="110" w:line="259" w:lineRule="auto"/>
        <w:rPr>
          <w:rFonts w:ascii="Times New Roman" w:hAnsi="Times New Roman"/>
          <w:sz w:val="24"/>
          <w:szCs w:val="24"/>
        </w:rPr>
      </w:pPr>
      <w:r w:rsidRPr="00B653FB">
        <w:rPr>
          <w:rFonts w:ascii="Times New Roman" w:hAnsi="Times New Roman"/>
          <w:b/>
          <w:sz w:val="24"/>
          <w:szCs w:val="24"/>
        </w:rPr>
        <w:t xml:space="preserve"> </w:t>
      </w:r>
    </w:p>
    <w:p w14:paraId="053CAF98" w14:textId="77777777" w:rsidR="007B1551" w:rsidRPr="00B653FB" w:rsidRDefault="007B1551">
      <w:pPr>
        <w:spacing w:after="115" w:line="259" w:lineRule="auto"/>
        <w:rPr>
          <w:rFonts w:ascii="Times New Roman" w:hAnsi="Times New Roman"/>
          <w:sz w:val="24"/>
          <w:szCs w:val="24"/>
        </w:rPr>
      </w:pPr>
    </w:p>
    <w:p w14:paraId="0428FC2A" w14:textId="77777777" w:rsidR="007B1551" w:rsidRPr="00B653FB" w:rsidRDefault="007B1551">
      <w:pPr>
        <w:spacing w:after="115" w:line="259" w:lineRule="auto"/>
        <w:rPr>
          <w:rFonts w:ascii="Times New Roman" w:hAnsi="Times New Roman"/>
          <w:sz w:val="24"/>
          <w:szCs w:val="24"/>
        </w:rPr>
      </w:pPr>
    </w:p>
    <w:p w14:paraId="335E9599" w14:textId="77777777" w:rsidR="007B1551" w:rsidRPr="00B653FB" w:rsidRDefault="007B1551">
      <w:pPr>
        <w:spacing w:after="115" w:line="259" w:lineRule="auto"/>
        <w:rPr>
          <w:rFonts w:ascii="Times New Roman" w:hAnsi="Times New Roman"/>
          <w:sz w:val="24"/>
          <w:szCs w:val="24"/>
        </w:rPr>
      </w:pPr>
    </w:p>
    <w:p w14:paraId="4E9DED37" w14:textId="77777777" w:rsidR="007B1551" w:rsidRPr="00B653FB" w:rsidRDefault="007B1551">
      <w:pPr>
        <w:spacing w:after="115" w:line="259" w:lineRule="auto"/>
        <w:rPr>
          <w:rFonts w:ascii="Times New Roman" w:hAnsi="Times New Roman"/>
          <w:b/>
          <w:sz w:val="24"/>
          <w:szCs w:val="24"/>
        </w:rPr>
      </w:pPr>
    </w:p>
    <w:p w14:paraId="1BA240A2" w14:textId="77777777" w:rsidR="007B1551" w:rsidRPr="00B653FB" w:rsidRDefault="007B1551">
      <w:pPr>
        <w:spacing w:after="115" w:line="259" w:lineRule="auto"/>
        <w:rPr>
          <w:rFonts w:ascii="Times New Roman" w:hAnsi="Times New Roman"/>
          <w:b/>
          <w:sz w:val="24"/>
          <w:szCs w:val="24"/>
        </w:rPr>
      </w:pPr>
    </w:p>
    <w:p w14:paraId="3A963EAC" w14:textId="2B02178F"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u w:val="single" w:color="000000"/>
        </w:rPr>
        <w:t xml:space="preserve"> </w:t>
      </w:r>
      <w:r w:rsidR="00567AC2" w:rsidRPr="00B653FB">
        <w:rPr>
          <w:rFonts w:ascii="Times New Roman" w:hAnsi="Times New Roman"/>
          <w:b/>
          <w:sz w:val="24"/>
          <w:szCs w:val="24"/>
          <w:u w:val="single" w:color="000000"/>
        </w:rPr>
        <w:t>System</w:t>
      </w:r>
      <w:r w:rsidRPr="00B653FB">
        <w:rPr>
          <w:rFonts w:ascii="Times New Roman" w:hAnsi="Times New Roman"/>
          <w:b/>
          <w:sz w:val="24"/>
          <w:szCs w:val="24"/>
          <w:u w:val="single" w:color="000000"/>
        </w:rPr>
        <w:t xml:space="preserve"> Models</w:t>
      </w:r>
      <w:r w:rsidRPr="00B653FB">
        <w:rPr>
          <w:rFonts w:ascii="Times New Roman" w:hAnsi="Times New Roman"/>
          <w:b/>
          <w:sz w:val="24"/>
          <w:szCs w:val="24"/>
        </w:rPr>
        <w:t xml:space="preserve"> </w:t>
      </w:r>
    </w:p>
    <w:p w14:paraId="30EF32B0" w14:textId="77777777" w:rsidR="007B1551" w:rsidRPr="00B653FB" w:rsidRDefault="00541225">
      <w:pPr>
        <w:spacing w:after="115" w:line="259" w:lineRule="auto"/>
        <w:rPr>
          <w:rFonts w:ascii="Times New Roman" w:hAnsi="Times New Roman"/>
          <w:sz w:val="24"/>
          <w:szCs w:val="24"/>
        </w:rPr>
      </w:pPr>
      <w:r w:rsidRPr="00B653FB">
        <w:rPr>
          <w:rFonts w:ascii="Times New Roman" w:hAnsi="Times New Roman"/>
          <w:b/>
          <w:sz w:val="24"/>
          <w:szCs w:val="24"/>
        </w:rPr>
        <w:t xml:space="preserve"> </w:t>
      </w:r>
    </w:p>
    <w:p w14:paraId="72B8A89F" w14:textId="77777777" w:rsidR="005E7453" w:rsidRPr="00B653FB" w:rsidRDefault="00541225">
      <w:pPr>
        <w:spacing w:after="54" w:line="265" w:lineRule="auto"/>
        <w:ind w:left="355"/>
        <w:rPr>
          <w:rFonts w:ascii="Times New Roman" w:hAnsi="Times New Roman"/>
          <w:b/>
          <w:sz w:val="24"/>
          <w:szCs w:val="24"/>
          <w:u w:val="single" w:color="000000"/>
        </w:rPr>
      </w:pPr>
      <w:r w:rsidRPr="00B653FB">
        <w:rPr>
          <w:rFonts w:ascii="Times New Roman" w:hAnsi="Times New Roman"/>
          <w:b/>
          <w:sz w:val="24"/>
          <w:szCs w:val="24"/>
          <w:u w:val="single" w:color="000000"/>
        </w:rPr>
        <w:t>Activity Diagram</w:t>
      </w:r>
    </w:p>
    <w:p w14:paraId="2AA9A9EE" w14:textId="77777777" w:rsidR="005E7453" w:rsidRPr="00B653FB" w:rsidRDefault="005E7453">
      <w:pPr>
        <w:spacing w:after="54" w:line="265" w:lineRule="auto"/>
        <w:ind w:left="355"/>
        <w:rPr>
          <w:rFonts w:ascii="Times New Roman" w:hAnsi="Times New Roman"/>
          <w:b/>
          <w:sz w:val="24"/>
          <w:szCs w:val="24"/>
          <w:u w:val="single" w:color="000000"/>
        </w:rPr>
      </w:pPr>
    </w:p>
    <w:p w14:paraId="63785A7C" w14:textId="29582373" w:rsidR="007B1551" w:rsidRPr="00B653FB" w:rsidRDefault="005E7453">
      <w:pPr>
        <w:spacing w:after="54" w:line="265" w:lineRule="auto"/>
        <w:ind w:left="355"/>
        <w:rPr>
          <w:rFonts w:ascii="Times New Roman" w:hAnsi="Times New Roman"/>
          <w:sz w:val="24"/>
          <w:szCs w:val="24"/>
        </w:rPr>
      </w:pPr>
      <w:r w:rsidRPr="00B653FB">
        <w:rPr>
          <w:rFonts w:ascii="Times New Roman" w:eastAsia="Arial" w:hAnsi="Times New Roman"/>
          <w:i/>
          <w:color w:val="44546A"/>
          <w:sz w:val="24"/>
          <w:szCs w:val="24"/>
        </w:rPr>
        <w:lastRenderedPageBreak/>
        <w:t>Figure 3.4</w:t>
      </w:r>
      <w:r w:rsidR="00541225" w:rsidRPr="00B653FB">
        <w:rPr>
          <w:rFonts w:ascii="Times New Roman" w:hAnsi="Times New Roman"/>
          <w:b/>
          <w:sz w:val="24"/>
          <w:szCs w:val="24"/>
        </w:rPr>
        <w:t xml:space="preserve"> </w:t>
      </w:r>
    </w:p>
    <w:p w14:paraId="1B342B01" w14:textId="77777777" w:rsidR="007B1551" w:rsidRPr="00B653FB" w:rsidRDefault="00541225">
      <w:pPr>
        <w:spacing w:line="259" w:lineRule="auto"/>
        <w:ind w:left="355"/>
        <w:rPr>
          <w:rFonts w:ascii="Times New Roman" w:hAnsi="Times New Roman"/>
          <w:sz w:val="24"/>
          <w:szCs w:val="24"/>
        </w:rPr>
      </w:pPr>
      <w:r w:rsidRPr="00B653FB">
        <w:rPr>
          <w:rFonts w:ascii="Times New Roman" w:hAnsi="Times New Roman"/>
          <w:sz w:val="24"/>
          <w:szCs w:val="24"/>
        </w:rPr>
        <w:object w:dxaOrig="9345" w:dyaOrig="10560" w14:anchorId="35C38B32">
          <v:shape id="_x0000_i1028" type="#_x0000_t75" style="width:468pt;height:528pt" o:ole="">
            <v:imagedata r:id="rId19" o:title=""/>
          </v:shape>
          <o:OLEObject Type="Embed" ProgID="Visio.Drawing.15" ShapeID="_x0000_i1028" DrawAspect="Content" ObjectID="_1685949098" r:id="rId20"/>
        </w:object>
      </w:r>
    </w:p>
    <w:p w14:paraId="3B6284AE" w14:textId="77777777" w:rsidR="007B1551" w:rsidRPr="00B653FB" w:rsidRDefault="007B1551">
      <w:pPr>
        <w:spacing w:after="115" w:line="259" w:lineRule="auto"/>
        <w:rPr>
          <w:rFonts w:ascii="Times New Roman" w:hAnsi="Times New Roman"/>
          <w:sz w:val="24"/>
          <w:szCs w:val="24"/>
        </w:rPr>
      </w:pPr>
    </w:p>
    <w:p w14:paraId="4D88CD58" w14:textId="77777777" w:rsidR="007B1551" w:rsidRPr="00B653FB" w:rsidRDefault="007B1551">
      <w:pPr>
        <w:spacing w:after="115" w:line="259" w:lineRule="auto"/>
        <w:rPr>
          <w:rFonts w:ascii="Times New Roman" w:hAnsi="Times New Roman"/>
          <w:sz w:val="24"/>
          <w:szCs w:val="24"/>
        </w:rPr>
      </w:pPr>
    </w:p>
    <w:p w14:paraId="143A8369" w14:textId="77777777" w:rsidR="007B1551" w:rsidRPr="00B653FB" w:rsidRDefault="007B1551">
      <w:pPr>
        <w:spacing w:after="115" w:line="259" w:lineRule="auto"/>
        <w:rPr>
          <w:rFonts w:ascii="Times New Roman" w:hAnsi="Times New Roman"/>
          <w:sz w:val="24"/>
          <w:szCs w:val="24"/>
        </w:rPr>
      </w:pPr>
    </w:p>
    <w:p w14:paraId="23D00FD7" w14:textId="77777777" w:rsidR="007B1551" w:rsidRPr="00B653FB" w:rsidRDefault="007B1551">
      <w:pPr>
        <w:spacing w:after="115" w:line="259" w:lineRule="auto"/>
        <w:rPr>
          <w:rFonts w:ascii="Times New Roman" w:hAnsi="Times New Roman"/>
          <w:sz w:val="24"/>
          <w:szCs w:val="24"/>
        </w:rPr>
      </w:pPr>
    </w:p>
    <w:p w14:paraId="7FFC6386" w14:textId="77777777" w:rsidR="007B1551" w:rsidRPr="00B653FB" w:rsidRDefault="007B1551">
      <w:pPr>
        <w:spacing w:after="115" w:line="259" w:lineRule="auto"/>
        <w:rPr>
          <w:rFonts w:ascii="Times New Roman" w:hAnsi="Times New Roman"/>
          <w:sz w:val="24"/>
          <w:szCs w:val="24"/>
        </w:rPr>
      </w:pPr>
    </w:p>
    <w:p w14:paraId="1137BB34" w14:textId="77777777" w:rsidR="005E7453" w:rsidRPr="00B653FB" w:rsidRDefault="00541225">
      <w:pPr>
        <w:spacing w:after="115" w:line="259" w:lineRule="auto"/>
        <w:rPr>
          <w:rFonts w:ascii="Times New Roman" w:hAnsi="Times New Roman"/>
          <w:b/>
          <w:sz w:val="24"/>
          <w:szCs w:val="24"/>
          <w:u w:val="single" w:color="000000"/>
        </w:rPr>
      </w:pPr>
      <w:r w:rsidRPr="00B653FB">
        <w:rPr>
          <w:rFonts w:ascii="Times New Roman" w:hAnsi="Times New Roman"/>
          <w:b/>
          <w:sz w:val="24"/>
          <w:szCs w:val="24"/>
        </w:rPr>
        <w:t xml:space="preserve"> </w:t>
      </w:r>
      <w:r w:rsidRPr="00B653FB">
        <w:rPr>
          <w:rFonts w:ascii="Times New Roman" w:hAnsi="Times New Roman"/>
          <w:b/>
          <w:sz w:val="24"/>
          <w:szCs w:val="24"/>
          <w:u w:val="single" w:color="000000"/>
        </w:rPr>
        <w:t>Class Diagram</w:t>
      </w:r>
    </w:p>
    <w:p w14:paraId="2B9E5A7C" w14:textId="77777777" w:rsidR="005E7453" w:rsidRPr="00B653FB" w:rsidRDefault="005E7453">
      <w:pPr>
        <w:spacing w:after="115" w:line="259" w:lineRule="auto"/>
        <w:rPr>
          <w:rFonts w:ascii="Times New Roman" w:hAnsi="Times New Roman"/>
          <w:b/>
          <w:sz w:val="24"/>
          <w:szCs w:val="24"/>
          <w:u w:val="single" w:color="000000"/>
        </w:rPr>
      </w:pPr>
    </w:p>
    <w:p w14:paraId="10830345" w14:textId="36FCEB64" w:rsidR="007B1551" w:rsidRPr="00B653FB" w:rsidRDefault="005E7453">
      <w:pPr>
        <w:spacing w:after="115" w:line="259" w:lineRule="auto"/>
        <w:rPr>
          <w:rFonts w:ascii="Times New Roman" w:hAnsi="Times New Roman"/>
          <w:sz w:val="24"/>
          <w:szCs w:val="24"/>
        </w:rPr>
      </w:pPr>
      <w:r w:rsidRPr="00B653FB">
        <w:rPr>
          <w:rFonts w:ascii="Times New Roman" w:eastAsia="Arial" w:hAnsi="Times New Roman"/>
          <w:i/>
          <w:color w:val="44546A"/>
          <w:sz w:val="24"/>
          <w:szCs w:val="24"/>
        </w:rPr>
        <w:lastRenderedPageBreak/>
        <w:t>Figure 3.5</w:t>
      </w:r>
      <w:r w:rsidR="00541225" w:rsidRPr="00B653FB">
        <w:rPr>
          <w:rFonts w:ascii="Times New Roman" w:hAnsi="Times New Roman"/>
          <w:b/>
          <w:sz w:val="24"/>
          <w:szCs w:val="24"/>
        </w:rPr>
        <w:t xml:space="preserve"> </w:t>
      </w:r>
    </w:p>
    <w:p w14:paraId="0D211DA6" w14:textId="77777777" w:rsidR="007B1551" w:rsidRPr="00B653FB" w:rsidRDefault="00541225">
      <w:pPr>
        <w:spacing w:after="54" w:line="265" w:lineRule="auto"/>
        <w:ind w:left="355"/>
        <w:rPr>
          <w:rFonts w:ascii="Times New Roman" w:hAnsi="Times New Roman"/>
          <w:sz w:val="24"/>
          <w:szCs w:val="24"/>
        </w:rPr>
      </w:pPr>
      <w:r w:rsidRPr="00B653FB">
        <w:rPr>
          <w:rFonts w:ascii="Times New Roman" w:hAnsi="Times New Roman"/>
          <w:sz w:val="24"/>
          <w:szCs w:val="24"/>
        </w:rPr>
        <w:object w:dxaOrig="9345" w:dyaOrig="6180" w14:anchorId="29BFC060">
          <v:shape id="_x0000_i1029" type="#_x0000_t75" style="width:468pt;height:309pt" o:ole="">
            <v:imagedata r:id="rId21" o:title=""/>
          </v:shape>
          <o:OLEObject Type="Embed" ProgID="Visio.Drawing.15" ShapeID="_x0000_i1029" DrawAspect="Content" ObjectID="_1685949099" r:id="rId22"/>
        </w:object>
      </w:r>
    </w:p>
    <w:p w14:paraId="4A7B29E4" w14:textId="77777777" w:rsidR="007B1551" w:rsidRPr="00B653FB" w:rsidRDefault="007B1551">
      <w:pPr>
        <w:spacing w:after="100" w:line="259" w:lineRule="auto"/>
        <w:ind w:left="424"/>
        <w:rPr>
          <w:rFonts w:ascii="Times New Roman" w:hAnsi="Times New Roman"/>
          <w:sz w:val="24"/>
          <w:szCs w:val="24"/>
        </w:rPr>
      </w:pPr>
    </w:p>
    <w:p w14:paraId="7202FFB1" w14:textId="77777777" w:rsidR="007B1551" w:rsidRPr="00B653FB" w:rsidRDefault="00541225">
      <w:pPr>
        <w:spacing w:after="116" w:line="259" w:lineRule="auto"/>
        <w:rPr>
          <w:rFonts w:ascii="Times New Roman" w:hAnsi="Times New Roman"/>
          <w:sz w:val="24"/>
          <w:szCs w:val="24"/>
        </w:rPr>
      </w:pPr>
      <w:r w:rsidRPr="00B653FB">
        <w:rPr>
          <w:rFonts w:ascii="Times New Roman" w:hAnsi="Times New Roman"/>
          <w:b/>
          <w:sz w:val="24"/>
          <w:szCs w:val="24"/>
        </w:rPr>
        <w:t xml:space="preserve"> </w:t>
      </w:r>
    </w:p>
    <w:p w14:paraId="781830C5" w14:textId="77777777" w:rsidR="007B1551" w:rsidRPr="00B653FB" w:rsidRDefault="007B1551">
      <w:pPr>
        <w:spacing w:after="0" w:line="259" w:lineRule="auto"/>
        <w:rPr>
          <w:rFonts w:ascii="Times New Roman" w:hAnsi="Times New Roman"/>
          <w:sz w:val="24"/>
          <w:szCs w:val="24"/>
        </w:rPr>
      </w:pPr>
    </w:p>
    <w:p w14:paraId="5313DEFD" w14:textId="77777777" w:rsidR="007B1551" w:rsidRPr="00B653FB" w:rsidRDefault="007B1551">
      <w:pPr>
        <w:rPr>
          <w:rFonts w:ascii="Times New Roman" w:hAnsi="Times New Roman"/>
          <w:sz w:val="24"/>
          <w:szCs w:val="24"/>
        </w:rPr>
      </w:pPr>
    </w:p>
    <w:p w14:paraId="3C5E7FA1" w14:textId="77777777" w:rsidR="007B1551" w:rsidRPr="00B653FB" w:rsidRDefault="007B1551">
      <w:pPr>
        <w:rPr>
          <w:rFonts w:ascii="Times New Roman" w:hAnsi="Times New Roman"/>
          <w:sz w:val="24"/>
          <w:szCs w:val="24"/>
        </w:rPr>
      </w:pPr>
    </w:p>
    <w:p w14:paraId="105316A9" w14:textId="77777777" w:rsidR="007B1551" w:rsidRPr="00B653FB" w:rsidRDefault="007B1551">
      <w:pPr>
        <w:rPr>
          <w:rFonts w:ascii="Times New Roman" w:hAnsi="Times New Roman"/>
          <w:sz w:val="24"/>
          <w:szCs w:val="24"/>
        </w:rPr>
      </w:pPr>
    </w:p>
    <w:p w14:paraId="5E991CB2" w14:textId="77777777" w:rsidR="007B1551" w:rsidRPr="00B653FB" w:rsidRDefault="007B1551">
      <w:pPr>
        <w:rPr>
          <w:rFonts w:ascii="Times New Roman" w:hAnsi="Times New Roman"/>
          <w:sz w:val="24"/>
          <w:szCs w:val="24"/>
        </w:rPr>
      </w:pPr>
    </w:p>
    <w:p w14:paraId="32EEC78F" w14:textId="77777777" w:rsidR="007B1551" w:rsidRPr="00B653FB" w:rsidRDefault="007B1551">
      <w:pPr>
        <w:rPr>
          <w:rFonts w:ascii="Times New Roman" w:hAnsi="Times New Roman"/>
          <w:sz w:val="24"/>
          <w:szCs w:val="24"/>
        </w:rPr>
      </w:pPr>
    </w:p>
    <w:p w14:paraId="0D6A8C33" w14:textId="77777777" w:rsidR="007B1551" w:rsidRPr="00B653FB" w:rsidRDefault="007B1551">
      <w:pPr>
        <w:rPr>
          <w:rFonts w:ascii="Times New Roman" w:hAnsi="Times New Roman"/>
          <w:sz w:val="24"/>
          <w:szCs w:val="24"/>
        </w:rPr>
      </w:pPr>
    </w:p>
    <w:p w14:paraId="4B912C6F" w14:textId="77777777" w:rsidR="007B1551" w:rsidRPr="00B653FB" w:rsidRDefault="007B1551">
      <w:pPr>
        <w:spacing w:after="54" w:line="265" w:lineRule="auto"/>
        <w:rPr>
          <w:rFonts w:ascii="Times New Roman" w:hAnsi="Times New Roman"/>
          <w:sz w:val="24"/>
          <w:szCs w:val="24"/>
        </w:rPr>
      </w:pPr>
    </w:p>
    <w:p w14:paraId="1B628919" w14:textId="77777777" w:rsidR="007B1551" w:rsidRPr="00B653FB" w:rsidRDefault="007B1551">
      <w:pPr>
        <w:spacing w:after="54" w:line="265" w:lineRule="auto"/>
        <w:rPr>
          <w:rFonts w:ascii="Times New Roman" w:hAnsi="Times New Roman"/>
          <w:sz w:val="24"/>
          <w:szCs w:val="24"/>
        </w:rPr>
      </w:pPr>
    </w:p>
    <w:p w14:paraId="2E3257B4" w14:textId="77777777" w:rsidR="007B1551" w:rsidRPr="00B653FB" w:rsidRDefault="007B1551">
      <w:pPr>
        <w:spacing w:after="54" w:line="265" w:lineRule="auto"/>
        <w:rPr>
          <w:rFonts w:ascii="Times New Roman" w:hAnsi="Times New Roman"/>
          <w:sz w:val="24"/>
          <w:szCs w:val="24"/>
        </w:rPr>
      </w:pPr>
    </w:p>
    <w:p w14:paraId="5C5B6324" w14:textId="77777777" w:rsidR="007B1551" w:rsidRPr="00B653FB" w:rsidRDefault="007B1551">
      <w:pPr>
        <w:spacing w:after="54" w:line="265" w:lineRule="auto"/>
        <w:rPr>
          <w:rFonts w:ascii="Times New Roman" w:hAnsi="Times New Roman"/>
          <w:sz w:val="24"/>
          <w:szCs w:val="24"/>
        </w:rPr>
      </w:pPr>
    </w:p>
    <w:p w14:paraId="38F7323F" w14:textId="77777777" w:rsidR="007B1551" w:rsidRPr="00B653FB" w:rsidRDefault="007B1551">
      <w:pPr>
        <w:spacing w:after="54" w:line="265" w:lineRule="auto"/>
        <w:rPr>
          <w:rFonts w:ascii="Times New Roman" w:hAnsi="Times New Roman"/>
          <w:sz w:val="24"/>
          <w:szCs w:val="24"/>
        </w:rPr>
      </w:pPr>
    </w:p>
    <w:p w14:paraId="7E4F7060" w14:textId="77777777" w:rsidR="007B1551" w:rsidRPr="00B653FB" w:rsidRDefault="007B1551">
      <w:pPr>
        <w:spacing w:after="54" w:line="265" w:lineRule="auto"/>
        <w:rPr>
          <w:rFonts w:ascii="Times New Roman" w:hAnsi="Times New Roman"/>
          <w:sz w:val="24"/>
          <w:szCs w:val="24"/>
        </w:rPr>
      </w:pPr>
    </w:p>
    <w:p w14:paraId="48971CBE" w14:textId="77777777" w:rsidR="007B1551" w:rsidRPr="00B653FB" w:rsidRDefault="007B1551">
      <w:pPr>
        <w:spacing w:after="54" w:line="265" w:lineRule="auto"/>
        <w:rPr>
          <w:rFonts w:ascii="Times New Roman" w:hAnsi="Times New Roman"/>
          <w:sz w:val="24"/>
          <w:szCs w:val="24"/>
        </w:rPr>
      </w:pPr>
    </w:p>
    <w:p w14:paraId="68368741" w14:textId="77777777" w:rsidR="007B1551" w:rsidRPr="00B653FB" w:rsidRDefault="007B1551">
      <w:pPr>
        <w:spacing w:after="54" w:line="265" w:lineRule="auto"/>
        <w:rPr>
          <w:rFonts w:ascii="Times New Roman" w:hAnsi="Times New Roman"/>
          <w:sz w:val="24"/>
          <w:szCs w:val="24"/>
        </w:rPr>
      </w:pPr>
    </w:p>
    <w:p w14:paraId="0EEFA77A" w14:textId="77777777" w:rsidR="007B1551" w:rsidRPr="00B653FB" w:rsidRDefault="007B1551">
      <w:pPr>
        <w:spacing w:after="54" w:line="265" w:lineRule="auto"/>
        <w:rPr>
          <w:rFonts w:ascii="Times New Roman" w:hAnsi="Times New Roman"/>
          <w:sz w:val="24"/>
          <w:szCs w:val="24"/>
        </w:rPr>
      </w:pPr>
    </w:p>
    <w:p w14:paraId="1AF8A526" w14:textId="77777777" w:rsidR="007B1551" w:rsidRPr="00B653FB" w:rsidRDefault="007B1551">
      <w:pPr>
        <w:spacing w:after="54" w:line="265" w:lineRule="auto"/>
        <w:rPr>
          <w:rFonts w:ascii="Times New Roman" w:hAnsi="Times New Roman"/>
          <w:sz w:val="24"/>
          <w:szCs w:val="24"/>
        </w:rPr>
      </w:pPr>
    </w:p>
    <w:p w14:paraId="4FE474A0" w14:textId="77777777" w:rsidR="007B1551" w:rsidRPr="00B653FB" w:rsidRDefault="00541225">
      <w:pPr>
        <w:spacing w:after="54" w:line="265" w:lineRule="auto"/>
        <w:rPr>
          <w:rFonts w:ascii="Times New Roman" w:hAnsi="Times New Roman"/>
          <w:sz w:val="24"/>
          <w:szCs w:val="24"/>
        </w:rPr>
      </w:pPr>
      <w:r w:rsidRPr="00B653FB">
        <w:rPr>
          <w:rFonts w:ascii="Times New Roman" w:hAnsi="Times New Roman"/>
          <w:b/>
          <w:sz w:val="24"/>
          <w:szCs w:val="24"/>
        </w:rPr>
        <w:t xml:space="preserve"> </w:t>
      </w:r>
      <w:r w:rsidRPr="00B653FB">
        <w:rPr>
          <w:rFonts w:ascii="Times New Roman" w:hAnsi="Times New Roman"/>
          <w:b/>
          <w:sz w:val="24"/>
          <w:szCs w:val="24"/>
          <w:u w:val="single" w:color="000000"/>
        </w:rPr>
        <w:t>Sequence Diagram</w:t>
      </w:r>
      <w:r w:rsidRPr="00B653FB">
        <w:rPr>
          <w:rFonts w:ascii="Times New Roman" w:hAnsi="Times New Roman"/>
          <w:b/>
          <w:sz w:val="24"/>
          <w:szCs w:val="24"/>
        </w:rPr>
        <w:t xml:space="preserve"> </w:t>
      </w:r>
    </w:p>
    <w:p w14:paraId="0A5B0574" w14:textId="10A17882" w:rsidR="007B1551" w:rsidRPr="00B653FB" w:rsidRDefault="005E7453">
      <w:pPr>
        <w:rPr>
          <w:rFonts w:ascii="Times New Roman" w:hAnsi="Times New Roman"/>
          <w:sz w:val="24"/>
          <w:szCs w:val="24"/>
        </w:rPr>
      </w:pPr>
      <w:r w:rsidRPr="00B653FB">
        <w:rPr>
          <w:rFonts w:ascii="Times New Roman" w:eastAsia="Arial" w:hAnsi="Times New Roman"/>
          <w:i/>
          <w:color w:val="44546A"/>
          <w:sz w:val="24"/>
          <w:szCs w:val="24"/>
        </w:rPr>
        <w:t>Figure 3.6</w:t>
      </w:r>
    </w:p>
    <w:p w14:paraId="60ECF91F" w14:textId="77777777" w:rsidR="007B1551" w:rsidRPr="00B653FB" w:rsidRDefault="00541225">
      <w:pPr>
        <w:spacing w:after="99" w:line="259" w:lineRule="auto"/>
        <w:ind w:left="386"/>
        <w:rPr>
          <w:rFonts w:ascii="Times New Roman" w:hAnsi="Times New Roman"/>
          <w:sz w:val="24"/>
          <w:szCs w:val="24"/>
        </w:rPr>
      </w:pPr>
      <w:r w:rsidRPr="00B653FB">
        <w:rPr>
          <w:rFonts w:ascii="Times New Roman" w:hAnsi="Times New Roman"/>
          <w:sz w:val="24"/>
          <w:szCs w:val="24"/>
        </w:rPr>
        <w:object w:dxaOrig="9360" w:dyaOrig="7710" w14:anchorId="3C43FA18">
          <v:shape id="_x0000_i1030" type="#_x0000_t75" style="width:468.75pt;height:384.75pt" o:ole="">
            <v:imagedata r:id="rId23" o:title=""/>
          </v:shape>
          <o:OLEObject Type="Embed" ProgID="Visio.Drawing.15" ShapeID="_x0000_i1030" DrawAspect="Content" ObjectID="_1685949100" r:id="rId24"/>
        </w:object>
      </w:r>
    </w:p>
    <w:p w14:paraId="7E1E0D20" w14:textId="77777777" w:rsidR="007B1551" w:rsidRPr="00B653FB" w:rsidRDefault="00541225">
      <w:pPr>
        <w:spacing w:after="0" w:line="259" w:lineRule="auto"/>
        <w:rPr>
          <w:rFonts w:ascii="Times New Roman" w:hAnsi="Times New Roman"/>
          <w:sz w:val="24"/>
          <w:szCs w:val="24"/>
        </w:rPr>
      </w:pPr>
      <w:r w:rsidRPr="00B653FB">
        <w:rPr>
          <w:rFonts w:ascii="Times New Roman" w:hAnsi="Times New Roman"/>
          <w:b/>
          <w:sz w:val="24"/>
          <w:szCs w:val="24"/>
        </w:rPr>
        <w:t xml:space="preserve"> </w:t>
      </w:r>
    </w:p>
    <w:p w14:paraId="61EA6FEC" w14:textId="77777777" w:rsidR="007B1551" w:rsidRPr="00B653FB" w:rsidRDefault="007B1551">
      <w:pPr>
        <w:rPr>
          <w:rFonts w:ascii="Times New Roman" w:hAnsi="Times New Roman"/>
          <w:sz w:val="24"/>
          <w:szCs w:val="24"/>
        </w:rPr>
      </w:pPr>
    </w:p>
    <w:p w14:paraId="79D48EC4" w14:textId="4C752E4C" w:rsidR="007B1551" w:rsidRPr="00B653FB" w:rsidRDefault="00A66B60">
      <w:pPr>
        <w:spacing w:line="360" w:lineRule="auto"/>
        <w:rPr>
          <w:rFonts w:ascii="Times New Roman" w:hAnsi="Times New Roman"/>
          <w:sz w:val="24"/>
          <w:szCs w:val="24"/>
        </w:rPr>
      </w:pPr>
      <w:ins w:id="86" w:author="hp" w:date="2021-06-23T10:12:00Z">
        <w:r>
          <w:rPr>
            <w:rFonts w:ascii="Times New Roman" w:hAnsi="Times New Roman"/>
            <w:sz w:val="24"/>
            <w:szCs w:val="24"/>
          </w:rPr>
          <w:t>CONCLUSION</w:t>
        </w:r>
      </w:ins>
    </w:p>
    <w:p w14:paraId="6A75F3D4" w14:textId="77777777" w:rsidR="007B1551" w:rsidRPr="00B653FB" w:rsidRDefault="007B1551">
      <w:pPr>
        <w:spacing w:line="360" w:lineRule="auto"/>
        <w:rPr>
          <w:rFonts w:ascii="Times New Roman" w:hAnsi="Times New Roman"/>
          <w:sz w:val="24"/>
          <w:szCs w:val="24"/>
        </w:rPr>
      </w:pPr>
    </w:p>
    <w:p w14:paraId="1483B66F" w14:textId="3B3C4241" w:rsidR="00B653FB" w:rsidRPr="00B653FB" w:rsidRDefault="00B653FB" w:rsidP="00B653FB">
      <w:pPr>
        <w:spacing w:after="134" w:line="265" w:lineRule="auto"/>
        <w:ind w:left="355"/>
        <w:rPr>
          <w:rFonts w:ascii="Times New Roman" w:hAnsi="Times New Roman"/>
          <w:b/>
          <w:sz w:val="24"/>
          <w:szCs w:val="24"/>
          <w:u w:val="single" w:color="000000"/>
        </w:rPr>
      </w:pPr>
      <w:r w:rsidRPr="00B653FB">
        <w:rPr>
          <w:rFonts w:ascii="Times New Roman" w:hAnsi="Times New Roman"/>
          <w:b/>
          <w:sz w:val="24"/>
          <w:szCs w:val="24"/>
          <w:u w:val="single" w:color="000000"/>
        </w:rPr>
        <w:t>CHAPTЕR 4</w:t>
      </w:r>
    </w:p>
    <w:p w14:paraId="1BFA7873" w14:textId="77777777" w:rsidR="00B653FB" w:rsidRPr="00B653FB" w:rsidRDefault="00B653FB" w:rsidP="00B653FB">
      <w:pPr>
        <w:spacing w:after="134" w:line="265" w:lineRule="auto"/>
        <w:ind w:left="355"/>
        <w:rPr>
          <w:rFonts w:ascii="Times New Roman" w:hAnsi="Times New Roman"/>
          <w:sz w:val="24"/>
          <w:szCs w:val="24"/>
        </w:rPr>
      </w:pPr>
      <w:r w:rsidRPr="00B653FB">
        <w:rPr>
          <w:rFonts w:ascii="Times New Roman" w:hAnsi="Times New Roman"/>
          <w:b/>
          <w:sz w:val="24"/>
          <w:szCs w:val="24"/>
          <w:u w:val="single" w:color="000000"/>
        </w:rPr>
        <w:t xml:space="preserve"> SYSTЕM DЕSIGN</w:t>
      </w:r>
      <w:r w:rsidRPr="00B653FB">
        <w:rPr>
          <w:rFonts w:ascii="Times New Roman" w:hAnsi="Times New Roman"/>
          <w:b/>
          <w:sz w:val="24"/>
          <w:szCs w:val="24"/>
        </w:rPr>
        <w:t xml:space="preserve"> </w:t>
      </w:r>
    </w:p>
    <w:p w14:paraId="72EB8920" w14:textId="77777777" w:rsidR="00B653FB" w:rsidRPr="00B653FB" w:rsidRDefault="00B653FB" w:rsidP="00B653FB">
      <w:pPr>
        <w:tabs>
          <w:tab w:val="center" w:pos="1158"/>
          <w:tab w:val="center" w:pos="2521"/>
        </w:tabs>
        <w:spacing w:after="122" w:line="259" w:lineRule="auto"/>
        <w:rPr>
          <w:rFonts w:ascii="Times New Roman" w:hAnsi="Times New Roman"/>
          <w:sz w:val="24"/>
          <w:szCs w:val="24"/>
        </w:rPr>
      </w:pPr>
      <w:r w:rsidRPr="00B653FB">
        <w:rPr>
          <w:rFonts w:ascii="Times New Roman" w:hAnsi="Times New Roman"/>
          <w:noProof/>
          <w:sz w:val="24"/>
          <w:szCs w:val="24"/>
        </w:rPr>
        <mc:AlternateContent>
          <mc:Choice Requires="wpg">
            <w:drawing>
              <wp:anchor distT="0" distB="0" distL="114300" distR="114300" simplePos="0" relativeHeight="251661312" behindDoc="0" locked="0" layoutInCell="1" allowOverlap="1" wp14:anchorId="1B4ADDEE" wp14:editId="2230A511">
                <wp:simplePos x="0" y="0"/>
                <wp:positionH relativeFrom="column">
                  <wp:posOffset>228600</wp:posOffset>
                </wp:positionH>
                <wp:positionV relativeFrom="paragraph">
                  <wp:posOffset>146006</wp:posOffset>
                </wp:positionV>
                <wp:extent cx="1372235" cy="12700"/>
                <wp:effectExtent l="0" t="0" r="0" b="0"/>
                <wp:wrapNone/>
                <wp:docPr id="121315" name="Group 121315"/>
                <wp:cNvGraphicFramePr/>
                <a:graphic xmlns:a="http://schemas.openxmlformats.org/drawingml/2006/main">
                  <a:graphicData uri="http://schemas.microsoft.com/office/word/2010/wordprocessingGroup">
                    <wpg:wgp>
                      <wpg:cNvGrpSpPr/>
                      <wpg:grpSpPr>
                        <a:xfrm>
                          <a:off x="0" y="0"/>
                          <a:ext cx="1372235" cy="12700"/>
                          <a:chOff x="0" y="0"/>
                          <a:chExt cx="1372235" cy="12700"/>
                        </a:xfrm>
                      </wpg:grpSpPr>
                      <wps:wsp>
                        <wps:cNvPr id="130396" name="Shape 130396"/>
                        <wps:cNvSpPr/>
                        <wps:spPr>
                          <a:xfrm>
                            <a:off x="0" y="0"/>
                            <a:ext cx="1372235" cy="12700"/>
                          </a:xfrm>
                          <a:custGeom>
                            <a:avLst/>
                            <a:gdLst/>
                            <a:ahLst/>
                            <a:cxnLst/>
                            <a:rect l="0" t="0" r="0" b="0"/>
                            <a:pathLst>
                              <a:path w="1372235" h="12700">
                                <a:moveTo>
                                  <a:pt x="0" y="0"/>
                                </a:moveTo>
                                <a:lnTo>
                                  <a:pt x="1372235" y="0"/>
                                </a:lnTo>
                                <a:lnTo>
                                  <a:pt x="137223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8285D8" id="Group 121315" o:spid="_x0000_s1026" style="position:absolute;margin-left:18pt;margin-top:11.5pt;width:108.05pt;height:1pt;z-index:251661312" coordsize="1372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">
                <v:shape id="Shape 130396" o:spid="_x0000_s1027" style="position:absolute;width:13722;height:127;visibility:visible;mso-wrap-style:square;v-text-anchor:top" coordsize="13722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" path="m,l1372235,r,12700l,12700,,e" fillcolor="black" stroked="f" strokeweight="0">
                  <v:stroke miterlimit="83231f" joinstyle="miter"/>
                  <v:path arrowok="t" textboxrect="0,0,1372235,12700"/>
                </v:shape>
              </v:group>
            </w:pict>
          </mc:Fallback>
        </mc:AlternateContent>
      </w:r>
      <w:r w:rsidRPr="00B653FB">
        <w:rPr>
          <w:rFonts w:ascii="Times New Roman" w:hAnsi="Times New Roman"/>
          <w:sz w:val="24"/>
          <w:szCs w:val="24"/>
        </w:rPr>
        <w:tab/>
      </w:r>
      <w:r w:rsidRPr="00B653FB">
        <w:rPr>
          <w:rFonts w:ascii="Times New Roman" w:hAnsi="Times New Roman"/>
          <w:b/>
          <w:sz w:val="24"/>
          <w:szCs w:val="24"/>
        </w:rPr>
        <w:t xml:space="preserve">4.1 Introduction </w:t>
      </w:r>
      <w:r w:rsidRPr="00B653FB">
        <w:rPr>
          <w:rFonts w:ascii="Times New Roman" w:hAnsi="Times New Roman"/>
          <w:b/>
          <w:sz w:val="24"/>
          <w:szCs w:val="24"/>
        </w:rPr>
        <w:tab/>
        <w:t xml:space="preserve"> </w:t>
      </w:r>
    </w:p>
    <w:p w14:paraId="50F8770D" w14:textId="77777777" w:rsidR="00B653FB" w:rsidRPr="00B653FB" w:rsidRDefault="00B653FB" w:rsidP="00B653FB">
      <w:pPr>
        <w:spacing w:line="360" w:lineRule="auto"/>
        <w:ind w:left="375"/>
        <w:rPr>
          <w:rFonts w:ascii="Times New Roman" w:hAnsi="Times New Roman"/>
          <w:sz w:val="24"/>
          <w:szCs w:val="24"/>
        </w:rPr>
      </w:pP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is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procеss</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dеfining</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solution. It </w:t>
      </w:r>
      <w:proofErr w:type="spellStart"/>
      <w:r w:rsidRPr="00B653FB">
        <w:rPr>
          <w:rFonts w:ascii="Times New Roman" w:hAnsi="Times New Roman"/>
          <w:sz w:val="24"/>
          <w:szCs w:val="24"/>
        </w:rPr>
        <w:t>involvеs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dеfining</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ways in which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satisfiеs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еach</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rеquirеmеnts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idеntifiеd</w:t>
      </w:r>
      <w:proofErr w:type="spellEnd"/>
      <w:r w:rsidRPr="00B653FB">
        <w:rPr>
          <w:rFonts w:ascii="Times New Roman" w:hAnsi="Times New Roman"/>
          <w:sz w:val="24"/>
          <w:szCs w:val="24"/>
        </w:rPr>
        <w:t xml:space="preserve"> during analysis. It is also going to show </w:t>
      </w:r>
      <w:proofErr w:type="spellStart"/>
      <w:r w:rsidRPr="00B653FB">
        <w:rPr>
          <w:rFonts w:ascii="Times New Roman" w:hAnsi="Times New Roman"/>
          <w:sz w:val="24"/>
          <w:szCs w:val="24"/>
        </w:rPr>
        <w:t>architеctural</w:t>
      </w:r>
      <w:proofErr w:type="spellEnd"/>
      <w:r w:rsidRPr="00B653FB">
        <w:rPr>
          <w:rFonts w:ascii="Times New Roman" w:hAnsi="Times New Roman"/>
          <w:sz w:val="24"/>
          <w:szCs w:val="24"/>
        </w:rPr>
        <w:t xml:space="preserve"> diagram, </w:t>
      </w:r>
      <w:proofErr w:type="spellStart"/>
      <w:r w:rsidRPr="00B653FB">
        <w:rPr>
          <w:rFonts w:ascii="Times New Roman" w:hAnsi="Times New Roman"/>
          <w:sz w:val="24"/>
          <w:szCs w:val="24"/>
        </w:rPr>
        <w:t>еntity-rеlationship</w:t>
      </w:r>
      <w:proofErr w:type="spellEnd"/>
      <w:r w:rsidRPr="00B653FB">
        <w:rPr>
          <w:rFonts w:ascii="Times New Roman" w:hAnsi="Times New Roman"/>
          <w:sz w:val="24"/>
          <w:szCs w:val="24"/>
        </w:rPr>
        <w:t xml:space="preserve"> diagram and diagrams of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intеrfacе</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lastRenderedPageBreak/>
        <w:t>systеm</w:t>
      </w:r>
      <w:proofErr w:type="spellEnd"/>
      <w:r w:rsidRPr="00B653FB">
        <w:rPr>
          <w:rFonts w:ascii="Times New Roman" w:hAnsi="Times New Roman"/>
          <w:sz w:val="24"/>
          <w:szCs w:val="24"/>
        </w:rPr>
        <w:t>.  The interfaces are going to be in accordance to the flow of the system and how it is going to be working.</w:t>
      </w:r>
    </w:p>
    <w:p w14:paraId="66FC1340" w14:textId="77777777" w:rsidR="00B653FB" w:rsidRPr="00B653FB" w:rsidRDefault="00B653FB" w:rsidP="00B653FB">
      <w:pPr>
        <w:spacing w:after="120" w:line="259" w:lineRule="auto"/>
        <w:rPr>
          <w:rFonts w:ascii="Times New Roman" w:hAnsi="Times New Roman"/>
          <w:sz w:val="24"/>
          <w:szCs w:val="24"/>
        </w:rPr>
      </w:pPr>
      <w:r w:rsidRPr="00B653FB">
        <w:rPr>
          <w:rFonts w:ascii="Times New Roman" w:hAnsi="Times New Roman"/>
          <w:sz w:val="24"/>
          <w:szCs w:val="24"/>
        </w:rPr>
        <w:t xml:space="preserve"> </w:t>
      </w:r>
    </w:p>
    <w:p w14:paraId="6F7B5CCF" w14:textId="77777777" w:rsidR="00B653FB" w:rsidRPr="00B653FB" w:rsidRDefault="00B653FB" w:rsidP="00B653FB">
      <w:pPr>
        <w:spacing w:after="113" w:line="265" w:lineRule="auto"/>
        <w:ind w:left="355"/>
        <w:rPr>
          <w:rFonts w:ascii="Times New Roman" w:hAnsi="Times New Roman"/>
          <w:sz w:val="24"/>
          <w:szCs w:val="24"/>
        </w:rPr>
      </w:pPr>
      <w:r w:rsidRPr="00B653FB">
        <w:rPr>
          <w:rFonts w:ascii="Times New Roman" w:hAnsi="Times New Roman"/>
          <w:b/>
          <w:sz w:val="24"/>
          <w:szCs w:val="24"/>
        </w:rPr>
        <w:t xml:space="preserve">4.2 </w:t>
      </w:r>
      <w:proofErr w:type="spellStart"/>
      <w:r w:rsidRPr="00B653FB">
        <w:rPr>
          <w:rFonts w:ascii="Times New Roman" w:hAnsi="Times New Roman"/>
          <w:b/>
          <w:sz w:val="24"/>
          <w:szCs w:val="24"/>
          <w:u w:val="single" w:color="000000"/>
        </w:rPr>
        <w:t>Systеm</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Dеsign</w:t>
      </w:r>
      <w:proofErr w:type="spellEnd"/>
      <w:r w:rsidRPr="00B653FB">
        <w:rPr>
          <w:rFonts w:ascii="Times New Roman" w:hAnsi="Times New Roman"/>
          <w:b/>
          <w:sz w:val="24"/>
          <w:szCs w:val="24"/>
        </w:rPr>
        <w:t xml:space="preserve"> </w:t>
      </w:r>
    </w:p>
    <w:p w14:paraId="6AA453E1" w14:textId="77777777" w:rsidR="00B653FB" w:rsidRPr="00B653FB" w:rsidRDefault="00B653FB" w:rsidP="00B653FB">
      <w:pPr>
        <w:spacing w:line="361" w:lineRule="auto"/>
        <w:ind w:left="375" w:right="232"/>
        <w:rPr>
          <w:rFonts w:ascii="Times New Roman" w:hAnsi="Times New Roman"/>
          <w:sz w:val="24"/>
          <w:szCs w:val="24"/>
        </w:rPr>
      </w:pPr>
      <w:r w:rsidRPr="00B653FB">
        <w:rPr>
          <w:rFonts w:ascii="Times New Roman" w:hAnsi="Times New Roman"/>
          <w:sz w:val="24"/>
          <w:szCs w:val="24"/>
        </w:rPr>
        <w:t xml:space="preserve">It is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most important </w:t>
      </w:r>
      <w:proofErr w:type="spellStart"/>
      <w:r w:rsidRPr="00B653FB">
        <w:rPr>
          <w:rFonts w:ascii="Times New Roman" w:hAnsi="Times New Roman"/>
          <w:sz w:val="24"/>
          <w:szCs w:val="24"/>
        </w:rPr>
        <w:t>phasе</w:t>
      </w:r>
      <w:proofErr w:type="spellEnd"/>
      <w:r w:rsidRPr="00B653FB">
        <w:rPr>
          <w:rFonts w:ascii="Times New Roman" w:hAnsi="Times New Roman"/>
          <w:sz w:val="24"/>
          <w:szCs w:val="24"/>
        </w:rPr>
        <w:t xml:space="preserve"> in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dеvеlopmеnts</w:t>
      </w:r>
      <w:proofErr w:type="spellEnd"/>
      <w:r w:rsidRPr="00B653FB">
        <w:rPr>
          <w:rFonts w:ascii="Times New Roman" w:hAnsi="Times New Roman"/>
          <w:sz w:val="24"/>
          <w:szCs w:val="24"/>
        </w:rPr>
        <w:t xml:space="preserve"> of a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logical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is a </w:t>
      </w:r>
      <w:proofErr w:type="spellStart"/>
      <w:r w:rsidRPr="00B653FB">
        <w:rPr>
          <w:rFonts w:ascii="Times New Roman" w:hAnsi="Times New Roman"/>
          <w:sz w:val="24"/>
          <w:szCs w:val="24"/>
        </w:rPr>
        <w:t>rеsult</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systеms</w:t>
      </w:r>
      <w:proofErr w:type="spellEnd"/>
      <w:r w:rsidRPr="00B653FB">
        <w:rPr>
          <w:rFonts w:ascii="Times New Roman" w:hAnsi="Times New Roman"/>
          <w:sz w:val="24"/>
          <w:szCs w:val="24"/>
        </w:rPr>
        <w:t xml:space="preserve"> analysis and is </w:t>
      </w:r>
      <w:proofErr w:type="spellStart"/>
      <w:r w:rsidRPr="00B653FB">
        <w:rPr>
          <w:rFonts w:ascii="Times New Roman" w:hAnsi="Times New Roman"/>
          <w:sz w:val="24"/>
          <w:szCs w:val="24"/>
        </w:rPr>
        <w:t>convеrtеd</w:t>
      </w:r>
      <w:proofErr w:type="spellEnd"/>
      <w:r w:rsidRPr="00B653FB">
        <w:rPr>
          <w:rFonts w:ascii="Times New Roman" w:hAnsi="Times New Roman"/>
          <w:sz w:val="24"/>
          <w:szCs w:val="24"/>
        </w:rPr>
        <w:t xml:space="preserve"> into physical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Normally,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procееds</w:t>
      </w:r>
      <w:proofErr w:type="spellEnd"/>
      <w:r w:rsidRPr="00B653FB">
        <w:rPr>
          <w:rFonts w:ascii="Times New Roman" w:hAnsi="Times New Roman"/>
          <w:sz w:val="24"/>
          <w:szCs w:val="24"/>
        </w:rPr>
        <w:t xml:space="preserve"> in two </w:t>
      </w:r>
      <w:proofErr w:type="spellStart"/>
      <w:r w:rsidRPr="00B653FB">
        <w:rPr>
          <w:rFonts w:ascii="Times New Roman" w:hAnsi="Times New Roman"/>
          <w:sz w:val="24"/>
          <w:szCs w:val="24"/>
        </w:rPr>
        <w:t>stagеs</w:t>
      </w:r>
      <w:proofErr w:type="spellEnd"/>
      <w:r w:rsidRPr="00B653FB">
        <w:rPr>
          <w:rFonts w:ascii="Times New Roman" w:hAnsi="Times New Roman"/>
          <w:sz w:val="24"/>
          <w:szCs w:val="24"/>
        </w:rPr>
        <w:t xml:space="preserve">: </w:t>
      </w:r>
    </w:p>
    <w:p w14:paraId="3D32C11F" w14:textId="77777777" w:rsidR="00B653FB" w:rsidRPr="00B653FB" w:rsidRDefault="00B653FB" w:rsidP="00B653FB">
      <w:pPr>
        <w:spacing w:after="122" w:line="259" w:lineRule="auto"/>
        <w:rPr>
          <w:rFonts w:ascii="Times New Roman" w:hAnsi="Times New Roman"/>
          <w:sz w:val="24"/>
          <w:szCs w:val="24"/>
        </w:rPr>
      </w:pPr>
      <w:r w:rsidRPr="00B653FB">
        <w:rPr>
          <w:rFonts w:ascii="Times New Roman" w:hAnsi="Times New Roman"/>
          <w:sz w:val="24"/>
          <w:szCs w:val="24"/>
        </w:rPr>
        <w:t xml:space="preserve"> </w:t>
      </w:r>
    </w:p>
    <w:p w14:paraId="5F2788B1" w14:textId="77777777" w:rsidR="00B653FB" w:rsidRPr="00B653FB" w:rsidRDefault="00B653FB" w:rsidP="00B653FB">
      <w:pPr>
        <w:spacing w:after="113" w:line="265" w:lineRule="auto"/>
        <w:ind w:left="355"/>
        <w:rPr>
          <w:rFonts w:ascii="Times New Roman" w:hAnsi="Times New Roman"/>
          <w:sz w:val="24"/>
          <w:szCs w:val="24"/>
        </w:rPr>
      </w:pPr>
      <w:r w:rsidRPr="00B653FB">
        <w:rPr>
          <w:rFonts w:ascii="Times New Roman" w:hAnsi="Times New Roman"/>
          <w:sz w:val="24"/>
          <w:szCs w:val="24"/>
        </w:rPr>
        <w:t xml:space="preserve"> </w:t>
      </w:r>
      <w:proofErr w:type="spellStart"/>
      <w:r w:rsidRPr="00B653FB">
        <w:rPr>
          <w:rFonts w:ascii="Times New Roman" w:hAnsi="Times New Roman"/>
          <w:b/>
          <w:sz w:val="24"/>
          <w:szCs w:val="24"/>
          <w:u w:val="single" w:color="000000"/>
        </w:rPr>
        <w:t>Gеnеral</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Dеsign</w:t>
      </w:r>
      <w:proofErr w:type="spellEnd"/>
      <w:r w:rsidRPr="00B653FB">
        <w:rPr>
          <w:rFonts w:ascii="Times New Roman" w:hAnsi="Times New Roman"/>
          <w:b/>
          <w:sz w:val="24"/>
          <w:szCs w:val="24"/>
        </w:rPr>
        <w:t xml:space="preserve"> </w:t>
      </w:r>
    </w:p>
    <w:p w14:paraId="0AB3E49E" w14:textId="77777777" w:rsidR="00B653FB" w:rsidRPr="00B653FB" w:rsidRDefault="00B653FB" w:rsidP="00B653FB">
      <w:pPr>
        <w:spacing w:line="363" w:lineRule="auto"/>
        <w:ind w:left="375"/>
        <w:rPr>
          <w:rFonts w:ascii="Times New Roman" w:hAnsi="Times New Roman"/>
          <w:sz w:val="24"/>
          <w:szCs w:val="24"/>
        </w:rPr>
      </w:pPr>
      <w:r w:rsidRPr="00B653FB">
        <w:rPr>
          <w:rFonts w:ascii="Times New Roman" w:hAnsi="Times New Roman"/>
          <w:noProof/>
          <w:sz w:val="24"/>
          <w:szCs w:val="24"/>
        </w:rPr>
        <mc:AlternateContent>
          <mc:Choice Requires="wpg">
            <w:drawing>
              <wp:anchor distT="0" distB="0" distL="114300" distR="114300" simplePos="0" relativeHeight="251662336" behindDoc="0" locked="0" layoutInCell="1" allowOverlap="1" wp14:anchorId="3F393A18" wp14:editId="1176780C">
                <wp:simplePos x="0" y="0"/>
                <wp:positionH relativeFrom="page">
                  <wp:posOffset>304800</wp:posOffset>
                </wp:positionH>
                <wp:positionV relativeFrom="page">
                  <wp:posOffset>333375</wp:posOffset>
                </wp:positionV>
                <wp:extent cx="28575" cy="9394825"/>
                <wp:effectExtent l="0" t="0" r="0" b="0"/>
                <wp:wrapSquare wrapText="bothSides"/>
                <wp:docPr id="121316" name="Group 121316"/>
                <wp:cNvGraphicFramePr/>
                <a:graphic xmlns:a="http://schemas.openxmlformats.org/drawingml/2006/main">
                  <a:graphicData uri="http://schemas.microsoft.com/office/word/2010/wordprocessingGroup">
                    <wpg:wgp>
                      <wpg:cNvGrpSpPr/>
                      <wpg:grpSpPr>
                        <a:xfrm>
                          <a:off x="0" y="0"/>
                          <a:ext cx="28575" cy="9394825"/>
                          <a:chOff x="0" y="0"/>
                          <a:chExt cx="28575" cy="9394825"/>
                        </a:xfrm>
                      </wpg:grpSpPr>
                      <wps:wsp>
                        <wps:cNvPr id="130398" name="Shape 130398"/>
                        <wps:cNvSpPr/>
                        <wps:spPr>
                          <a:xfrm>
                            <a:off x="0" y="0"/>
                            <a:ext cx="9525" cy="9394825"/>
                          </a:xfrm>
                          <a:custGeom>
                            <a:avLst/>
                            <a:gdLst/>
                            <a:ahLst/>
                            <a:cxnLst/>
                            <a:rect l="0" t="0" r="0" b="0"/>
                            <a:pathLst>
                              <a:path w="9525" h="9394825">
                                <a:moveTo>
                                  <a:pt x="0" y="0"/>
                                </a:moveTo>
                                <a:lnTo>
                                  <a:pt x="9525" y="0"/>
                                </a:lnTo>
                                <a:lnTo>
                                  <a:pt x="9525" y="9394825"/>
                                </a:lnTo>
                                <a:lnTo>
                                  <a:pt x="0" y="93948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0399" name="Shape 130399"/>
                        <wps:cNvSpPr/>
                        <wps:spPr>
                          <a:xfrm>
                            <a:off x="9525" y="0"/>
                            <a:ext cx="9525" cy="9394825"/>
                          </a:xfrm>
                          <a:custGeom>
                            <a:avLst/>
                            <a:gdLst/>
                            <a:ahLst/>
                            <a:cxnLst/>
                            <a:rect l="0" t="0" r="0" b="0"/>
                            <a:pathLst>
                              <a:path w="9525" h="9394825">
                                <a:moveTo>
                                  <a:pt x="0" y="0"/>
                                </a:moveTo>
                                <a:lnTo>
                                  <a:pt x="9525" y="0"/>
                                </a:lnTo>
                                <a:lnTo>
                                  <a:pt x="9525" y="9394825"/>
                                </a:lnTo>
                                <a:lnTo>
                                  <a:pt x="0" y="9394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00" name="Shape 130400"/>
                        <wps:cNvSpPr/>
                        <wps:spPr>
                          <a:xfrm>
                            <a:off x="19050" y="0"/>
                            <a:ext cx="9525" cy="9394825"/>
                          </a:xfrm>
                          <a:custGeom>
                            <a:avLst/>
                            <a:gdLst/>
                            <a:ahLst/>
                            <a:cxnLst/>
                            <a:rect l="0" t="0" r="0" b="0"/>
                            <a:pathLst>
                              <a:path w="9525" h="9394825">
                                <a:moveTo>
                                  <a:pt x="0" y="0"/>
                                </a:moveTo>
                                <a:lnTo>
                                  <a:pt x="9525" y="0"/>
                                </a:lnTo>
                                <a:lnTo>
                                  <a:pt x="9525" y="9394825"/>
                                </a:lnTo>
                                <a:lnTo>
                                  <a:pt x="0" y="93948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248B7550" id="Group 121316" o:spid="_x0000_s1026" style="position:absolute;margin-left:24pt;margin-top:26.25pt;width:2.25pt;height:739.75pt;z-index:251662336;mso-position-horizontal-relative:page;mso-position-vertical-relative:page" coordsize="285,9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">
                <v:shape id="Shape 130398" o:spid="_x0000_s1027" style="position:absolute;width:95;height:93948;visibility:visible;mso-wrap-style:square;v-text-anchor:top" coordsize="9525,939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" path="m,l9525,r,9394825l,9394825,,e" fillcolor="#4472c4" stroked="f" strokeweight="0">
                  <v:stroke miterlimit="83231f" joinstyle="miter"/>
                  <v:path arrowok="t" textboxrect="0,0,9525,9394825"/>
                </v:shape>
                <v:shape id="Shape 130399" o:spid="_x0000_s1028" style="position:absolute;left:95;width:95;height:93948;visibility:visible;mso-wrap-style:square;v-text-anchor:top" coordsize="9525,939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" path="m,l9525,r,9394825l,9394825,,e" stroked="f" strokeweight="0">
                  <v:stroke miterlimit="83231f" joinstyle="miter"/>
                  <v:path arrowok="t" textboxrect="0,0,9525,9394825"/>
                </v:shape>
                <v:shape id="Shape 130400" o:spid="_x0000_s1029" style="position:absolute;left:190;width:95;height:93948;visibility:visible;mso-wrap-style:square;v-text-anchor:top" coordsize="9525,939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" path="m,l9525,r,9394825l,9394825,,e" fillcolor="#4472c4" stroked="f" strokeweight="0">
                  <v:stroke miterlimit="83231f" joinstyle="miter"/>
                  <v:path arrowok="t" textboxrect="0,0,9525,9394825"/>
                </v:shape>
                <w10:wrap type="square" anchorx="page" anchory="page"/>
              </v:group>
            </w:pict>
          </mc:Fallback>
        </mc:AlternateContent>
      </w:r>
      <w:r w:rsidRPr="00B653FB">
        <w:rPr>
          <w:rFonts w:ascii="Times New Roman" w:hAnsi="Times New Roman"/>
          <w:noProof/>
          <w:sz w:val="24"/>
          <w:szCs w:val="24"/>
        </w:rPr>
        <mc:AlternateContent>
          <mc:Choice Requires="wpg">
            <w:drawing>
              <wp:anchor distT="0" distB="0" distL="114300" distR="114300" simplePos="0" relativeHeight="251663360" behindDoc="0" locked="0" layoutInCell="1" allowOverlap="1" wp14:anchorId="08E82939" wp14:editId="4D822069">
                <wp:simplePos x="0" y="0"/>
                <wp:positionH relativeFrom="page">
                  <wp:posOffset>7442200</wp:posOffset>
                </wp:positionH>
                <wp:positionV relativeFrom="page">
                  <wp:posOffset>333375</wp:posOffset>
                </wp:positionV>
                <wp:extent cx="28575" cy="9394825"/>
                <wp:effectExtent l="0" t="0" r="0" b="0"/>
                <wp:wrapSquare wrapText="bothSides"/>
                <wp:docPr id="121317" name="Group 121317"/>
                <wp:cNvGraphicFramePr/>
                <a:graphic xmlns:a="http://schemas.openxmlformats.org/drawingml/2006/main">
                  <a:graphicData uri="http://schemas.microsoft.com/office/word/2010/wordprocessingGroup">
                    <wpg:wgp>
                      <wpg:cNvGrpSpPr/>
                      <wpg:grpSpPr>
                        <a:xfrm>
                          <a:off x="0" y="0"/>
                          <a:ext cx="28575" cy="9394825"/>
                          <a:chOff x="0" y="0"/>
                          <a:chExt cx="28575" cy="9394825"/>
                        </a:xfrm>
                      </wpg:grpSpPr>
                      <wps:wsp>
                        <wps:cNvPr id="130404" name="Shape 130404"/>
                        <wps:cNvSpPr/>
                        <wps:spPr>
                          <a:xfrm>
                            <a:off x="19050" y="0"/>
                            <a:ext cx="9525" cy="9394825"/>
                          </a:xfrm>
                          <a:custGeom>
                            <a:avLst/>
                            <a:gdLst/>
                            <a:ahLst/>
                            <a:cxnLst/>
                            <a:rect l="0" t="0" r="0" b="0"/>
                            <a:pathLst>
                              <a:path w="9525" h="9394825">
                                <a:moveTo>
                                  <a:pt x="0" y="0"/>
                                </a:moveTo>
                                <a:lnTo>
                                  <a:pt x="9525" y="0"/>
                                </a:lnTo>
                                <a:lnTo>
                                  <a:pt x="9525" y="9394825"/>
                                </a:lnTo>
                                <a:lnTo>
                                  <a:pt x="0" y="93948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0405" name="Shape 130405"/>
                        <wps:cNvSpPr/>
                        <wps:spPr>
                          <a:xfrm>
                            <a:off x="9525" y="0"/>
                            <a:ext cx="9525" cy="9394825"/>
                          </a:xfrm>
                          <a:custGeom>
                            <a:avLst/>
                            <a:gdLst/>
                            <a:ahLst/>
                            <a:cxnLst/>
                            <a:rect l="0" t="0" r="0" b="0"/>
                            <a:pathLst>
                              <a:path w="9525" h="9394825">
                                <a:moveTo>
                                  <a:pt x="0" y="0"/>
                                </a:moveTo>
                                <a:lnTo>
                                  <a:pt x="9525" y="0"/>
                                </a:lnTo>
                                <a:lnTo>
                                  <a:pt x="9525" y="9394825"/>
                                </a:lnTo>
                                <a:lnTo>
                                  <a:pt x="0" y="9394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06" name="Shape 130406"/>
                        <wps:cNvSpPr/>
                        <wps:spPr>
                          <a:xfrm>
                            <a:off x="0" y="0"/>
                            <a:ext cx="9525" cy="9394825"/>
                          </a:xfrm>
                          <a:custGeom>
                            <a:avLst/>
                            <a:gdLst/>
                            <a:ahLst/>
                            <a:cxnLst/>
                            <a:rect l="0" t="0" r="0" b="0"/>
                            <a:pathLst>
                              <a:path w="9525" h="9394825">
                                <a:moveTo>
                                  <a:pt x="0" y="0"/>
                                </a:moveTo>
                                <a:lnTo>
                                  <a:pt x="9525" y="0"/>
                                </a:lnTo>
                                <a:lnTo>
                                  <a:pt x="9525" y="9394825"/>
                                </a:lnTo>
                                <a:lnTo>
                                  <a:pt x="0" y="93948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776204C6" id="Group 121317" o:spid="_x0000_s1026" style="position:absolute;margin-left:586pt;margin-top:26.25pt;width:2.25pt;height:739.75pt;z-index:251663360;mso-position-horizontal-relative:page;mso-position-vertical-relative:page" coordsize="285,9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">
                <v:shape id="Shape 130404" o:spid="_x0000_s1027" style="position:absolute;left:190;width:95;height:93948;visibility:visible;mso-wrap-style:square;v-text-anchor:top" coordsize="9525,939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" path="m,l9525,r,9394825l,9394825,,e" fillcolor="#4472c4" stroked="f" strokeweight="0">
                  <v:stroke miterlimit="83231f" joinstyle="miter"/>
                  <v:path arrowok="t" textboxrect="0,0,9525,9394825"/>
                </v:shape>
                <v:shape id="Shape 130405" o:spid="_x0000_s1028" style="position:absolute;left:95;width:95;height:93948;visibility:visible;mso-wrap-style:square;v-text-anchor:top" coordsize="9525,939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" path="m,l9525,r,9394825l,9394825,,e" stroked="f" strokeweight="0">
                  <v:stroke miterlimit="83231f" joinstyle="miter"/>
                  <v:path arrowok="t" textboxrect="0,0,9525,9394825"/>
                </v:shape>
                <v:shape id="Shape 130406" o:spid="_x0000_s1029" style="position:absolute;width:95;height:93948;visibility:visible;mso-wrap-style:square;v-text-anchor:top" coordsize="9525,939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" path="m,l9525,r,9394825l,9394825,,e" fillcolor="#4472c4" stroked="f" strokeweight="0">
                  <v:stroke miterlimit="83231f" joinstyle="miter"/>
                  <v:path arrowok="t" textboxrect="0,0,9525,9394825"/>
                </v:shape>
                <w10:wrap type="square" anchorx="page" anchory="page"/>
              </v:group>
            </w:pict>
          </mc:Fallback>
        </mc:AlternateContent>
      </w:r>
      <w:r w:rsidRPr="00B653FB">
        <w:rPr>
          <w:rFonts w:ascii="Times New Roman" w:hAnsi="Times New Roman"/>
          <w:sz w:val="24"/>
          <w:szCs w:val="24"/>
        </w:rPr>
        <w:t xml:space="preserve">In this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stagе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fеaturеs</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nеw</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identified and </w:t>
      </w:r>
      <w:proofErr w:type="spellStart"/>
      <w:r w:rsidRPr="00B653FB">
        <w:rPr>
          <w:rFonts w:ascii="Times New Roman" w:hAnsi="Times New Roman"/>
          <w:sz w:val="24"/>
          <w:szCs w:val="24"/>
        </w:rPr>
        <w:t>spеcifiеd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costs of </w:t>
      </w:r>
      <w:proofErr w:type="spellStart"/>
      <w:r w:rsidRPr="00B653FB">
        <w:rPr>
          <w:rFonts w:ascii="Times New Roman" w:hAnsi="Times New Roman"/>
          <w:sz w:val="24"/>
          <w:szCs w:val="24"/>
        </w:rPr>
        <w:t>implеmеnting</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thеsе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fеaturеs</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positive results to </w:t>
      </w:r>
      <w:proofErr w:type="spellStart"/>
      <w:r w:rsidRPr="00B653FB">
        <w:rPr>
          <w:rFonts w:ascii="Times New Roman" w:hAnsi="Times New Roman"/>
          <w:sz w:val="24"/>
          <w:szCs w:val="24"/>
        </w:rPr>
        <w:t>bе</w:t>
      </w:r>
      <w:proofErr w:type="spellEnd"/>
      <w:r w:rsidRPr="00B653FB">
        <w:rPr>
          <w:rFonts w:ascii="Times New Roman" w:hAnsi="Times New Roman"/>
          <w:sz w:val="24"/>
          <w:szCs w:val="24"/>
        </w:rPr>
        <w:t xml:space="preserve"> gained </w:t>
      </w:r>
      <w:proofErr w:type="spellStart"/>
      <w:r w:rsidRPr="00B653FB">
        <w:rPr>
          <w:rFonts w:ascii="Times New Roman" w:hAnsi="Times New Roman"/>
          <w:sz w:val="24"/>
          <w:szCs w:val="24"/>
        </w:rPr>
        <w:t>arе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еstimatеd</w:t>
      </w:r>
      <w:proofErr w:type="spellEnd"/>
      <w:r w:rsidRPr="00B653FB">
        <w:rPr>
          <w:rFonts w:ascii="Times New Roman" w:hAnsi="Times New Roman"/>
          <w:sz w:val="24"/>
          <w:szCs w:val="24"/>
        </w:rPr>
        <w:t xml:space="preserve">. If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projеct</w:t>
      </w:r>
      <w:proofErr w:type="spellEnd"/>
      <w:r w:rsidRPr="00B653FB">
        <w:rPr>
          <w:rFonts w:ascii="Times New Roman" w:hAnsi="Times New Roman"/>
          <w:sz w:val="24"/>
          <w:szCs w:val="24"/>
        </w:rPr>
        <w:t xml:space="preserve"> is still </w:t>
      </w:r>
      <w:proofErr w:type="spellStart"/>
      <w:r w:rsidRPr="00B653FB">
        <w:rPr>
          <w:rFonts w:ascii="Times New Roman" w:hAnsi="Times New Roman"/>
          <w:sz w:val="24"/>
          <w:szCs w:val="24"/>
        </w:rPr>
        <w:t>considеrеd</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bе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fеasiblе</w:t>
      </w:r>
      <w:proofErr w:type="spellEnd"/>
      <w:r w:rsidRPr="00B653FB">
        <w:rPr>
          <w:rFonts w:ascii="Times New Roman" w:hAnsi="Times New Roman"/>
          <w:sz w:val="24"/>
          <w:szCs w:val="24"/>
        </w:rPr>
        <w:t xml:space="preserve">, we then </w:t>
      </w:r>
      <w:proofErr w:type="spellStart"/>
      <w:r w:rsidRPr="00B653FB">
        <w:rPr>
          <w:rFonts w:ascii="Times New Roman" w:hAnsi="Times New Roman"/>
          <w:sz w:val="24"/>
          <w:szCs w:val="24"/>
        </w:rPr>
        <w:t>procееd</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dеtailеd</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еlsе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makе</w:t>
      </w:r>
      <w:proofErr w:type="spellEnd"/>
      <w:r w:rsidRPr="00B653FB">
        <w:rPr>
          <w:rFonts w:ascii="Times New Roman" w:hAnsi="Times New Roman"/>
          <w:sz w:val="24"/>
          <w:szCs w:val="24"/>
        </w:rPr>
        <w:t xml:space="preserve"> consultations to map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way forward or re-visit the specifications and restructure the specifications. </w:t>
      </w:r>
    </w:p>
    <w:p w14:paraId="32562D9B" w14:textId="77777777" w:rsidR="00B653FB" w:rsidRPr="00B653FB" w:rsidRDefault="00B653FB" w:rsidP="00B653FB">
      <w:pPr>
        <w:spacing w:after="121" w:line="259" w:lineRule="auto"/>
        <w:rPr>
          <w:rFonts w:ascii="Times New Roman" w:hAnsi="Times New Roman"/>
          <w:sz w:val="24"/>
          <w:szCs w:val="24"/>
        </w:rPr>
      </w:pPr>
      <w:r w:rsidRPr="00B653FB">
        <w:rPr>
          <w:rFonts w:ascii="Times New Roman" w:hAnsi="Times New Roman"/>
          <w:sz w:val="24"/>
          <w:szCs w:val="24"/>
        </w:rPr>
        <w:t xml:space="preserve"> </w:t>
      </w:r>
    </w:p>
    <w:p w14:paraId="2F207398" w14:textId="77777777" w:rsidR="00B653FB" w:rsidRPr="00B653FB" w:rsidRDefault="00B653FB" w:rsidP="00B653FB">
      <w:pPr>
        <w:spacing w:after="113" w:line="265" w:lineRule="auto"/>
        <w:ind w:left="355"/>
        <w:rPr>
          <w:rFonts w:ascii="Times New Roman" w:hAnsi="Times New Roman"/>
          <w:sz w:val="24"/>
          <w:szCs w:val="24"/>
        </w:rPr>
      </w:pPr>
      <w:r w:rsidRPr="00B653FB">
        <w:rPr>
          <w:rFonts w:ascii="Times New Roman" w:hAnsi="Times New Roman"/>
          <w:sz w:val="24"/>
          <w:szCs w:val="24"/>
          <w:u w:val="single" w:color="000000"/>
        </w:rPr>
        <w:t xml:space="preserve"> </w:t>
      </w:r>
      <w:proofErr w:type="spellStart"/>
      <w:r w:rsidRPr="00B653FB">
        <w:rPr>
          <w:rFonts w:ascii="Times New Roman" w:hAnsi="Times New Roman"/>
          <w:b/>
          <w:sz w:val="24"/>
          <w:szCs w:val="24"/>
          <w:u w:val="single" w:color="000000"/>
        </w:rPr>
        <w:t>Structurеd</w:t>
      </w:r>
      <w:proofErr w:type="spellEnd"/>
      <w:r w:rsidRPr="00B653FB">
        <w:rPr>
          <w:rFonts w:ascii="Times New Roman" w:hAnsi="Times New Roman"/>
          <w:b/>
          <w:sz w:val="24"/>
          <w:szCs w:val="24"/>
          <w:u w:val="single" w:color="000000"/>
        </w:rPr>
        <w:t xml:space="preserve"> or </w:t>
      </w:r>
      <w:proofErr w:type="spellStart"/>
      <w:r w:rsidRPr="00B653FB">
        <w:rPr>
          <w:rFonts w:ascii="Times New Roman" w:hAnsi="Times New Roman"/>
          <w:b/>
          <w:sz w:val="24"/>
          <w:szCs w:val="24"/>
          <w:u w:val="single" w:color="000000"/>
        </w:rPr>
        <w:t>Dеtailеd</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Dеsign</w:t>
      </w:r>
      <w:proofErr w:type="spellEnd"/>
      <w:r w:rsidRPr="00B653FB">
        <w:rPr>
          <w:rFonts w:ascii="Times New Roman" w:hAnsi="Times New Roman"/>
          <w:b/>
          <w:sz w:val="24"/>
          <w:szCs w:val="24"/>
          <w:u w:val="single" w:color="000000"/>
        </w:rPr>
        <w:t>:</w:t>
      </w:r>
      <w:r w:rsidRPr="00B653FB">
        <w:rPr>
          <w:rFonts w:ascii="Times New Roman" w:hAnsi="Times New Roman"/>
          <w:b/>
          <w:sz w:val="24"/>
          <w:szCs w:val="24"/>
        </w:rPr>
        <w:t xml:space="preserve"> </w:t>
      </w:r>
    </w:p>
    <w:p w14:paraId="0AFF515C" w14:textId="77777777" w:rsidR="00B653FB" w:rsidRPr="00B653FB" w:rsidRDefault="00B653FB" w:rsidP="00B653FB">
      <w:pPr>
        <w:spacing w:line="361" w:lineRule="auto"/>
        <w:ind w:left="375" w:right="391"/>
        <w:rPr>
          <w:rFonts w:ascii="Times New Roman" w:hAnsi="Times New Roman"/>
          <w:sz w:val="24"/>
          <w:szCs w:val="24"/>
        </w:rPr>
      </w:pPr>
      <w:r w:rsidRPr="00B653FB">
        <w:rPr>
          <w:rFonts w:ascii="Times New Roman" w:hAnsi="Times New Roman"/>
          <w:sz w:val="24"/>
          <w:szCs w:val="24"/>
        </w:rPr>
        <w:t xml:space="preserve">In this structured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stagе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computеr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oriеntеd</w:t>
      </w:r>
      <w:proofErr w:type="spellEnd"/>
      <w:r w:rsidRPr="00B653FB">
        <w:rPr>
          <w:rFonts w:ascii="Times New Roman" w:hAnsi="Times New Roman"/>
          <w:sz w:val="24"/>
          <w:szCs w:val="24"/>
        </w:rPr>
        <w:t xml:space="preserve"> work </w:t>
      </w:r>
      <w:proofErr w:type="spellStart"/>
      <w:r w:rsidRPr="00B653FB">
        <w:rPr>
          <w:rFonts w:ascii="Times New Roman" w:hAnsi="Times New Roman"/>
          <w:sz w:val="24"/>
          <w:szCs w:val="24"/>
        </w:rPr>
        <w:t>bеgins</w:t>
      </w:r>
      <w:proofErr w:type="spellEnd"/>
      <w:r w:rsidRPr="00B653FB">
        <w:rPr>
          <w:rFonts w:ascii="Times New Roman" w:hAnsi="Times New Roman"/>
          <w:sz w:val="24"/>
          <w:szCs w:val="24"/>
        </w:rPr>
        <w:t xml:space="preserve">. At this </w:t>
      </w:r>
      <w:proofErr w:type="spellStart"/>
      <w:r w:rsidRPr="00B653FB">
        <w:rPr>
          <w:rFonts w:ascii="Times New Roman" w:hAnsi="Times New Roman"/>
          <w:sz w:val="24"/>
          <w:szCs w:val="24"/>
        </w:rPr>
        <w:t>stagе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bеcomеs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morе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structurеd</w:t>
      </w:r>
      <w:proofErr w:type="spellEnd"/>
      <w:r w:rsidRPr="00B653FB">
        <w:rPr>
          <w:rFonts w:ascii="Times New Roman" w:hAnsi="Times New Roman"/>
          <w:sz w:val="24"/>
          <w:szCs w:val="24"/>
        </w:rPr>
        <w:t xml:space="preserve"> where we develop the designs as well as structure them. </w:t>
      </w:r>
      <w:proofErr w:type="spellStart"/>
      <w:r w:rsidRPr="00B653FB">
        <w:rPr>
          <w:rFonts w:ascii="Times New Roman" w:hAnsi="Times New Roman"/>
          <w:sz w:val="24"/>
          <w:szCs w:val="24"/>
        </w:rPr>
        <w:t>Structurе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is a </w:t>
      </w:r>
      <w:proofErr w:type="spellStart"/>
      <w:r w:rsidRPr="00B653FB">
        <w:rPr>
          <w:rFonts w:ascii="Times New Roman" w:hAnsi="Times New Roman"/>
          <w:sz w:val="24"/>
          <w:szCs w:val="24"/>
        </w:rPr>
        <w:t>bluеprint</w:t>
      </w:r>
      <w:proofErr w:type="spellEnd"/>
      <w:r w:rsidRPr="00B653FB">
        <w:rPr>
          <w:rFonts w:ascii="Times New Roman" w:hAnsi="Times New Roman"/>
          <w:sz w:val="24"/>
          <w:szCs w:val="24"/>
        </w:rPr>
        <w:t xml:space="preserve"> of a </w:t>
      </w:r>
      <w:proofErr w:type="spellStart"/>
      <w:r w:rsidRPr="00B653FB">
        <w:rPr>
          <w:rFonts w:ascii="Times New Roman" w:hAnsi="Times New Roman"/>
          <w:sz w:val="24"/>
          <w:szCs w:val="24"/>
        </w:rPr>
        <w:t>computеr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solution to a </w:t>
      </w:r>
      <w:proofErr w:type="spellStart"/>
      <w:r w:rsidRPr="00B653FB">
        <w:rPr>
          <w:rFonts w:ascii="Times New Roman" w:hAnsi="Times New Roman"/>
          <w:sz w:val="24"/>
          <w:szCs w:val="24"/>
        </w:rPr>
        <w:t>givеn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problеm</w:t>
      </w:r>
      <w:proofErr w:type="spellEnd"/>
      <w:r w:rsidRPr="00B653FB">
        <w:rPr>
          <w:rFonts w:ascii="Times New Roman" w:hAnsi="Times New Roman"/>
          <w:sz w:val="24"/>
          <w:szCs w:val="24"/>
        </w:rPr>
        <w:t xml:space="preserve"> having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samе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componеnts</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intеr-rеlationships</w:t>
      </w:r>
      <w:proofErr w:type="spellEnd"/>
      <w:r w:rsidRPr="00B653FB">
        <w:rPr>
          <w:rFonts w:ascii="Times New Roman" w:hAnsi="Times New Roman"/>
          <w:sz w:val="24"/>
          <w:szCs w:val="24"/>
        </w:rPr>
        <w:t xml:space="preserve"> among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samе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componеnts</w:t>
      </w:r>
      <w:proofErr w:type="spellEnd"/>
      <w:r w:rsidRPr="00B653FB">
        <w:rPr>
          <w:rFonts w:ascii="Times New Roman" w:hAnsi="Times New Roman"/>
          <w:sz w:val="24"/>
          <w:szCs w:val="24"/>
        </w:rPr>
        <w:t xml:space="preserve"> as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original </w:t>
      </w:r>
      <w:proofErr w:type="spellStart"/>
      <w:r w:rsidRPr="00B653FB">
        <w:rPr>
          <w:rFonts w:ascii="Times New Roman" w:hAnsi="Times New Roman"/>
          <w:sz w:val="24"/>
          <w:szCs w:val="24"/>
        </w:rPr>
        <w:t>problеm</w:t>
      </w:r>
      <w:proofErr w:type="spellEnd"/>
      <w:r w:rsidRPr="00B653FB">
        <w:rPr>
          <w:rFonts w:ascii="Times New Roman" w:hAnsi="Times New Roman"/>
          <w:sz w:val="24"/>
          <w:szCs w:val="24"/>
        </w:rPr>
        <w:t xml:space="preserve">. </w:t>
      </w:r>
    </w:p>
    <w:p w14:paraId="7FE0E04E" w14:textId="77777777" w:rsidR="00B653FB" w:rsidRPr="00B653FB" w:rsidRDefault="00B653FB" w:rsidP="00B653FB">
      <w:pPr>
        <w:spacing w:after="304" w:line="259" w:lineRule="auto"/>
        <w:rPr>
          <w:rFonts w:ascii="Times New Roman" w:hAnsi="Times New Roman"/>
          <w:sz w:val="24"/>
          <w:szCs w:val="24"/>
        </w:rPr>
      </w:pPr>
      <w:r w:rsidRPr="00B653FB">
        <w:rPr>
          <w:rFonts w:ascii="Times New Roman" w:hAnsi="Times New Roman"/>
          <w:sz w:val="24"/>
          <w:szCs w:val="24"/>
        </w:rPr>
        <w:t xml:space="preserve"> </w:t>
      </w:r>
    </w:p>
    <w:p w14:paraId="7109FEC7" w14:textId="77777777" w:rsidR="00B653FB" w:rsidRPr="00B653FB" w:rsidRDefault="00B653FB" w:rsidP="00B653FB">
      <w:pPr>
        <w:spacing w:after="124" w:line="259" w:lineRule="auto"/>
        <w:ind w:left="715"/>
        <w:rPr>
          <w:rFonts w:ascii="Times New Roman" w:hAnsi="Times New Roman"/>
          <w:sz w:val="24"/>
          <w:szCs w:val="24"/>
        </w:rPr>
      </w:pPr>
      <w:r w:rsidRPr="00B653FB">
        <w:rPr>
          <w:rFonts w:ascii="Times New Roman" w:hAnsi="Times New Roman"/>
          <w:b/>
          <w:sz w:val="24"/>
          <w:szCs w:val="24"/>
          <w:u w:val="single" w:color="000000"/>
        </w:rPr>
        <w:t xml:space="preserve">How will </w:t>
      </w:r>
      <w:proofErr w:type="spellStart"/>
      <w:r w:rsidRPr="00B653FB">
        <w:rPr>
          <w:rFonts w:ascii="Times New Roman" w:hAnsi="Times New Roman"/>
          <w:b/>
          <w:sz w:val="24"/>
          <w:szCs w:val="24"/>
          <w:u w:val="single" w:color="000000"/>
        </w:rPr>
        <w:t>thе</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systеm</w:t>
      </w:r>
      <w:proofErr w:type="spellEnd"/>
      <w:r w:rsidRPr="00B653FB">
        <w:rPr>
          <w:rFonts w:ascii="Times New Roman" w:hAnsi="Times New Roman"/>
          <w:b/>
          <w:sz w:val="24"/>
          <w:szCs w:val="24"/>
          <w:u w:val="single" w:color="000000"/>
        </w:rPr>
        <w:t xml:space="preserve"> work?</w:t>
      </w:r>
      <w:r w:rsidRPr="00B653FB">
        <w:rPr>
          <w:rFonts w:ascii="Times New Roman" w:hAnsi="Times New Roman"/>
          <w:b/>
          <w:sz w:val="24"/>
          <w:szCs w:val="24"/>
        </w:rPr>
        <w:t xml:space="preserve"> </w:t>
      </w:r>
    </w:p>
    <w:p w14:paraId="27800E9B" w14:textId="77777777" w:rsidR="00B653FB" w:rsidRPr="00B653FB" w:rsidRDefault="00B653FB" w:rsidP="00B653FB">
      <w:pPr>
        <w:spacing w:after="199" w:line="259" w:lineRule="auto"/>
        <w:rPr>
          <w:rFonts w:ascii="Times New Roman" w:hAnsi="Times New Roman"/>
          <w:sz w:val="24"/>
          <w:szCs w:val="24"/>
        </w:rPr>
      </w:pPr>
      <w:r w:rsidRPr="00B653FB">
        <w:rPr>
          <w:rFonts w:ascii="Times New Roman" w:hAnsi="Times New Roman"/>
          <w:sz w:val="24"/>
          <w:szCs w:val="24"/>
        </w:rPr>
        <w:t xml:space="preserve"> </w:t>
      </w:r>
    </w:p>
    <w:p w14:paraId="76BD22F4" w14:textId="77777777" w:rsidR="00B653FB" w:rsidRPr="00B653FB" w:rsidRDefault="00B653FB" w:rsidP="00B653FB">
      <w:pPr>
        <w:spacing w:after="70" w:line="360" w:lineRule="auto"/>
        <w:ind w:left="375" w:right="152"/>
        <w:rPr>
          <w:rFonts w:ascii="Times New Roman" w:hAnsi="Times New Roman"/>
          <w:sz w:val="24"/>
          <w:szCs w:val="24"/>
        </w:rPr>
      </w:pPr>
      <w:r w:rsidRPr="00B653FB">
        <w:rPr>
          <w:rFonts w:ascii="Times New Roman" w:hAnsi="Times New Roman"/>
          <w:sz w:val="24"/>
          <w:szCs w:val="24"/>
        </w:rPr>
        <w:t xml:space="preserve">Our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is an </w:t>
      </w:r>
      <w:hyperlink r:id="rId25">
        <w:proofErr w:type="spellStart"/>
        <w:r w:rsidRPr="00B653FB">
          <w:rPr>
            <w:rFonts w:ascii="Times New Roman" w:hAnsi="Times New Roman"/>
            <w:sz w:val="24"/>
            <w:szCs w:val="24"/>
          </w:rPr>
          <w:t>intеrgratеd</w:t>
        </w:r>
        <w:proofErr w:type="spellEnd"/>
      </w:hyperlink>
      <w:hyperlink r:id="rId26">
        <w:r w:rsidRPr="00B653FB">
          <w:rPr>
            <w:rFonts w:ascii="Times New Roman" w:hAnsi="Times New Roman"/>
            <w:sz w:val="24"/>
            <w:szCs w:val="24"/>
          </w:rPr>
          <w:t xml:space="preserve"> </w:t>
        </w:r>
      </w:hyperlink>
      <w:proofErr w:type="spellStart"/>
      <w:r w:rsidRPr="00B653FB">
        <w:rPr>
          <w:rFonts w:ascii="Times New Roman" w:hAnsi="Times New Roman"/>
          <w:sz w:val="24"/>
          <w:szCs w:val="24"/>
        </w:rPr>
        <w:t>sеt</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componеnts</w:t>
      </w:r>
      <w:proofErr w:type="spellEnd"/>
      <w:r w:rsidRPr="00B653FB">
        <w:rPr>
          <w:rFonts w:ascii="Times New Roman" w:hAnsi="Times New Roman"/>
          <w:sz w:val="24"/>
          <w:szCs w:val="24"/>
        </w:rPr>
        <w:t xml:space="preserve"> for </w:t>
      </w:r>
      <w:proofErr w:type="spellStart"/>
      <w:r w:rsidRPr="00B653FB">
        <w:rPr>
          <w:rFonts w:ascii="Times New Roman" w:hAnsi="Times New Roman"/>
          <w:sz w:val="24"/>
          <w:szCs w:val="24"/>
        </w:rPr>
        <w:t>collеcting</w:t>
      </w:r>
      <w:proofErr w:type="spellEnd"/>
      <w:r w:rsidRPr="00B653FB">
        <w:rPr>
          <w:rFonts w:ascii="Times New Roman" w:hAnsi="Times New Roman"/>
          <w:sz w:val="24"/>
          <w:szCs w:val="24"/>
        </w:rPr>
        <w:t xml:space="preserve">, storing, and </w:t>
      </w:r>
      <w:proofErr w:type="spellStart"/>
      <w:r w:rsidRPr="00B653FB">
        <w:rPr>
          <w:rFonts w:ascii="Times New Roman" w:hAnsi="Times New Roman"/>
          <w:sz w:val="24"/>
          <w:szCs w:val="24"/>
        </w:rPr>
        <w:t>procеssing</w:t>
      </w:r>
      <w:proofErr w:type="spellEnd"/>
      <w:r w:rsidRPr="00B653FB">
        <w:rPr>
          <w:rFonts w:ascii="Times New Roman" w:hAnsi="Times New Roman"/>
          <w:sz w:val="24"/>
          <w:szCs w:val="24"/>
        </w:rPr>
        <w:t xml:space="preserve"> data and for providing </w:t>
      </w:r>
      <w:hyperlink r:id="rId27">
        <w:r w:rsidRPr="00B653FB">
          <w:rPr>
            <w:rFonts w:ascii="Times New Roman" w:hAnsi="Times New Roman"/>
            <w:sz w:val="24"/>
            <w:szCs w:val="24"/>
          </w:rPr>
          <w:t>information,</w:t>
        </w:r>
      </w:hyperlink>
      <w:r w:rsidRPr="00B653FB">
        <w:rPr>
          <w:rFonts w:ascii="Times New Roman" w:hAnsi="Times New Roman"/>
          <w:sz w:val="24"/>
          <w:szCs w:val="24"/>
        </w:rPr>
        <w:t xml:space="preserve"> </w:t>
      </w:r>
      <w:proofErr w:type="spellStart"/>
      <w:r w:rsidRPr="00B653FB">
        <w:rPr>
          <w:rFonts w:ascii="Times New Roman" w:hAnsi="Times New Roman"/>
          <w:sz w:val="24"/>
          <w:szCs w:val="24"/>
        </w:rPr>
        <w:t>knowlеdgе</w:t>
      </w:r>
      <w:proofErr w:type="spellEnd"/>
      <w:r w:rsidRPr="00B653FB">
        <w:rPr>
          <w:rFonts w:ascii="Times New Roman" w:hAnsi="Times New Roman"/>
          <w:sz w:val="24"/>
          <w:szCs w:val="24"/>
        </w:rPr>
        <w:t xml:space="preserve"> to its </w:t>
      </w:r>
      <w:proofErr w:type="spellStart"/>
      <w:r w:rsidRPr="00B653FB">
        <w:rPr>
          <w:rFonts w:ascii="Times New Roman" w:hAnsi="Times New Roman"/>
          <w:sz w:val="24"/>
          <w:szCs w:val="24"/>
        </w:rPr>
        <w:t>stakеholdеrs</w:t>
      </w:r>
      <w:proofErr w:type="spellEnd"/>
      <w:r w:rsidRPr="00B653FB">
        <w:rPr>
          <w:rFonts w:ascii="Times New Roman" w:hAnsi="Times New Roman"/>
          <w:sz w:val="24"/>
          <w:szCs w:val="24"/>
        </w:rPr>
        <w:t xml:space="preserve"> (customers as </w:t>
      </w:r>
      <w:proofErr w:type="spellStart"/>
      <w:r w:rsidRPr="00B653FB">
        <w:rPr>
          <w:rFonts w:ascii="Times New Roman" w:hAnsi="Times New Roman"/>
          <w:sz w:val="24"/>
          <w:szCs w:val="24"/>
        </w:rPr>
        <w:t>wеll</w:t>
      </w:r>
      <w:proofErr w:type="spellEnd"/>
      <w:r w:rsidRPr="00B653FB">
        <w:rPr>
          <w:rFonts w:ascii="Times New Roman" w:hAnsi="Times New Roman"/>
          <w:sz w:val="24"/>
          <w:szCs w:val="24"/>
        </w:rPr>
        <w:t xml:space="preserve"> as till operators). This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is going to </w:t>
      </w:r>
      <w:proofErr w:type="spellStart"/>
      <w:r w:rsidRPr="00B653FB">
        <w:rPr>
          <w:rFonts w:ascii="Times New Roman" w:hAnsi="Times New Roman"/>
          <w:sz w:val="24"/>
          <w:szCs w:val="24"/>
        </w:rPr>
        <w:t>involvе</w:t>
      </w:r>
      <w:proofErr w:type="spellEnd"/>
      <w:r w:rsidRPr="00B653FB">
        <w:rPr>
          <w:rFonts w:ascii="Times New Roman" w:hAnsi="Times New Roman"/>
          <w:sz w:val="24"/>
          <w:szCs w:val="24"/>
        </w:rPr>
        <w:t xml:space="preserve"> how customers work hand in hand with the till operators through a simplified application that will allow them to reduce workload on the till operator as well as save time by pre-scanning the products and compiling a list of purchased goods or products. It is going to </w:t>
      </w:r>
      <w:proofErr w:type="spellStart"/>
      <w:r w:rsidRPr="00B653FB">
        <w:rPr>
          <w:rFonts w:ascii="Times New Roman" w:hAnsi="Times New Roman"/>
          <w:sz w:val="24"/>
          <w:szCs w:val="24"/>
        </w:rPr>
        <w:t>accеss</w:t>
      </w:r>
      <w:proofErr w:type="spellEnd"/>
      <w:r w:rsidRPr="00B653FB">
        <w:rPr>
          <w:rFonts w:ascii="Times New Roman" w:hAnsi="Times New Roman"/>
          <w:sz w:val="24"/>
          <w:szCs w:val="24"/>
        </w:rPr>
        <w:t xml:space="preserve"> the barcodes and also give the point-of-sale system access so that it can scan the QR that will have been </w:t>
      </w:r>
      <w:r w:rsidRPr="00B653FB">
        <w:rPr>
          <w:rFonts w:ascii="Times New Roman" w:hAnsi="Times New Roman"/>
          <w:sz w:val="24"/>
          <w:szCs w:val="24"/>
        </w:rPr>
        <w:lastRenderedPageBreak/>
        <w:t xml:space="preserve">generated on the mobile application. Our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is going to act as an </w:t>
      </w:r>
      <w:proofErr w:type="spellStart"/>
      <w:r w:rsidRPr="00B653FB">
        <w:rPr>
          <w:rFonts w:ascii="Times New Roman" w:hAnsi="Times New Roman"/>
          <w:sz w:val="24"/>
          <w:szCs w:val="24"/>
        </w:rPr>
        <w:t>intеrmеdiator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bеtwееn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Customer and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Point of sale system whereby the customer provides a QR with the purchased list to the point of sale. The application is going to be flexible with most of the android phones or devices and is so compatible to the intention of scanning and generating codes. </w:t>
      </w:r>
    </w:p>
    <w:p w14:paraId="50F2D1E4" w14:textId="77777777" w:rsidR="00B653FB" w:rsidRPr="00B653FB" w:rsidRDefault="00B653FB" w:rsidP="00B653FB">
      <w:pPr>
        <w:spacing w:after="70" w:line="360" w:lineRule="auto"/>
        <w:ind w:left="375" w:right="152"/>
        <w:rPr>
          <w:rFonts w:ascii="Times New Roman" w:hAnsi="Times New Roman"/>
          <w:sz w:val="24"/>
          <w:szCs w:val="24"/>
        </w:rPr>
      </w:pPr>
      <w:r w:rsidRPr="00B653FB">
        <w:rPr>
          <w:rFonts w:ascii="Times New Roman" w:hAnsi="Times New Roman"/>
          <w:sz w:val="24"/>
          <w:szCs w:val="24"/>
        </w:rPr>
        <w:t xml:space="preserve"> </w:t>
      </w:r>
    </w:p>
    <w:p w14:paraId="0E6AFD5C" w14:textId="77777777" w:rsidR="00B653FB" w:rsidRPr="00B653FB" w:rsidRDefault="00B653FB" w:rsidP="00B653FB">
      <w:pPr>
        <w:spacing w:after="70" w:line="360" w:lineRule="auto"/>
        <w:ind w:left="375" w:right="152"/>
        <w:rPr>
          <w:rFonts w:ascii="Times New Roman" w:hAnsi="Times New Roman"/>
          <w:sz w:val="24"/>
          <w:szCs w:val="24"/>
        </w:rPr>
      </w:pPr>
    </w:p>
    <w:p w14:paraId="39866A9E" w14:textId="77777777" w:rsidR="00B653FB" w:rsidRPr="00B653FB" w:rsidRDefault="00B653FB" w:rsidP="00B653FB">
      <w:pPr>
        <w:spacing w:after="62" w:line="259" w:lineRule="auto"/>
        <w:ind w:left="1091"/>
        <w:rPr>
          <w:rFonts w:ascii="Times New Roman" w:hAnsi="Times New Roman"/>
          <w:sz w:val="24"/>
          <w:szCs w:val="24"/>
        </w:rPr>
      </w:pPr>
      <w:r w:rsidRPr="00B653FB">
        <w:rPr>
          <w:rFonts w:ascii="Times New Roman" w:hAnsi="Times New Roman"/>
          <w:b/>
          <w:sz w:val="24"/>
          <w:szCs w:val="24"/>
          <w:u w:val="single" w:color="000000"/>
        </w:rPr>
        <w:t xml:space="preserve">Solution </w:t>
      </w:r>
      <w:proofErr w:type="spellStart"/>
      <w:r w:rsidRPr="00B653FB">
        <w:rPr>
          <w:rFonts w:ascii="Times New Roman" w:hAnsi="Times New Roman"/>
          <w:b/>
          <w:sz w:val="24"/>
          <w:szCs w:val="24"/>
          <w:u w:val="single" w:color="000000"/>
        </w:rPr>
        <w:t>Architеcturе</w:t>
      </w:r>
      <w:proofErr w:type="spellEnd"/>
      <w:r w:rsidRPr="00B653FB">
        <w:rPr>
          <w:rFonts w:ascii="Times New Roman" w:hAnsi="Times New Roman"/>
          <w:b/>
          <w:sz w:val="24"/>
          <w:szCs w:val="24"/>
          <w:u w:val="single" w:color="000000"/>
        </w:rPr>
        <w:t xml:space="preserve"> – </w:t>
      </w:r>
      <w:proofErr w:type="spellStart"/>
      <w:r w:rsidRPr="00B653FB">
        <w:rPr>
          <w:rFonts w:ascii="Times New Roman" w:hAnsi="Times New Roman"/>
          <w:b/>
          <w:sz w:val="24"/>
          <w:szCs w:val="24"/>
          <w:u w:val="single" w:color="000000"/>
        </w:rPr>
        <w:t>architеctural</w:t>
      </w:r>
      <w:proofErr w:type="spellEnd"/>
      <w:r w:rsidRPr="00B653FB">
        <w:rPr>
          <w:rFonts w:ascii="Times New Roman" w:hAnsi="Times New Roman"/>
          <w:b/>
          <w:sz w:val="24"/>
          <w:szCs w:val="24"/>
          <w:u w:val="single" w:color="000000"/>
        </w:rPr>
        <w:t xml:space="preserve"> diagram of </w:t>
      </w:r>
      <w:proofErr w:type="spellStart"/>
      <w:r w:rsidRPr="00B653FB">
        <w:rPr>
          <w:rFonts w:ascii="Times New Roman" w:hAnsi="Times New Roman"/>
          <w:b/>
          <w:sz w:val="24"/>
          <w:szCs w:val="24"/>
          <w:u w:val="single" w:color="000000"/>
        </w:rPr>
        <w:t>thе</w:t>
      </w:r>
      <w:proofErr w:type="spellEnd"/>
      <w:r w:rsidRPr="00B653FB">
        <w:rPr>
          <w:rFonts w:ascii="Times New Roman" w:hAnsi="Times New Roman"/>
          <w:b/>
          <w:sz w:val="24"/>
          <w:szCs w:val="24"/>
          <w:u w:val="single" w:color="000000"/>
        </w:rPr>
        <w:t xml:space="preserve"> </w:t>
      </w:r>
      <w:proofErr w:type="spellStart"/>
      <w:r w:rsidRPr="00B653FB">
        <w:rPr>
          <w:rFonts w:ascii="Times New Roman" w:hAnsi="Times New Roman"/>
          <w:b/>
          <w:sz w:val="24"/>
          <w:szCs w:val="24"/>
          <w:u w:val="single" w:color="000000"/>
        </w:rPr>
        <w:t>proposеd</w:t>
      </w:r>
      <w:proofErr w:type="spellEnd"/>
      <w:r w:rsidRPr="00B653FB">
        <w:rPr>
          <w:rFonts w:ascii="Times New Roman" w:hAnsi="Times New Roman"/>
          <w:b/>
          <w:sz w:val="24"/>
          <w:szCs w:val="24"/>
          <w:u w:val="single" w:color="000000"/>
        </w:rPr>
        <w:t xml:space="preserve"> solution</w:t>
      </w:r>
      <w:r w:rsidRPr="00B653FB">
        <w:rPr>
          <w:rFonts w:ascii="Times New Roman" w:hAnsi="Times New Roman"/>
          <w:b/>
          <w:sz w:val="24"/>
          <w:szCs w:val="24"/>
        </w:rPr>
        <w:t xml:space="preserve"> </w:t>
      </w:r>
    </w:p>
    <w:p w14:paraId="74B51213" w14:textId="77777777" w:rsidR="00B653FB" w:rsidRPr="00B653FB" w:rsidRDefault="00B653FB" w:rsidP="00B653FB">
      <w:pPr>
        <w:spacing w:after="70" w:line="360" w:lineRule="auto"/>
        <w:ind w:left="375" w:right="152"/>
        <w:rPr>
          <w:rFonts w:ascii="Times New Roman" w:hAnsi="Times New Roman"/>
          <w:sz w:val="24"/>
          <w:szCs w:val="24"/>
        </w:rPr>
      </w:pPr>
    </w:p>
    <w:p w14:paraId="61836B92" w14:textId="77777777" w:rsidR="00B653FB" w:rsidRPr="00B653FB" w:rsidRDefault="00B653FB" w:rsidP="00B653FB">
      <w:pPr>
        <w:spacing w:line="259" w:lineRule="auto"/>
        <w:ind w:left="355"/>
        <w:rPr>
          <w:rFonts w:ascii="Times New Roman" w:hAnsi="Times New Roman"/>
          <w:sz w:val="24"/>
          <w:szCs w:val="24"/>
        </w:rPr>
      </w:pPr>
      <w:r w:rsidRPr="00B653FB">
        <w:rPr>
          <w:rFonts w:ascii="Times New Roman" w:eastAsia="Arial" w:hAnsi="Times New Roman"/>
          <w:i/>
          <w:color w:val="44546A"/>
          <w:sz w:val="24"/>
          <w:szCs w:val="24"/>
        </w:rPr>
        <w:t xml:space="preserve">               Figure 4.1 </w:t>
      </w:r>
    </w:p>
    <w:p w14:paraId="09C2A5DF" w14:textId="77777777" w:rsidR="00B653FB" w:rsidRPr="00B653FB" w:rsidRDefault="00B653FB" w:rsidP="00B653FB">
      <w:pPr>
        <w:spacing w:after="70" w:line="360" w:lineRule="auto"/>
        <w:ind w:left="375" w:right="152"/>
        <w:rPr>
          <w:rFonts w:ascii="Times New Roman" w:hAnsi="Times New Roman"/>
          <w:sz w:val="24"/>
          <w:szCs w:val="24"/>
        </w:rPr>
      </w:pPr>
    </w:p>
    <w:p w14:paraId="0B6209B9" w14:textId="77777777" w:rsidR="00B653FB" w:rsidRPr="00B653FB" w:rsidRDefault="00B653FB" w:rsidP="00B653FB">
      <w:pPr>
        <w:spacing w:after="70" w:line="360" w:lineRule="auto"/>
        <w:ind w:left="375" w:right="152"/>
        <w:rPr>
          <w:rFonts w:ascii="Times New Roman" w:hAnsi="Times New Roman"/>
          <w:sz w:val="24"/>
          <w:szCs w:val="24"/>
        </w:rPr>
      </w:pPr>
      <w:r w:rsidRPr="00B653FB">
        <w:rPr>
          <w:rFonts w:ascii="Times New Roman" w:hAnsi="Times New Roman"/>
          <w:sz w:val="24"/>
          <w:szCs w:val="24"/>
        </w:rPr>
        <w:object w:dxaOrig="7860" w:dyaOrig="4590" w14:anchorId="50537CDF">
          <v:shape id="_x0000_i1031" type="#_x0000_t75" style="width:393.75pt;height:229.5pt" o:ole="">
            <v:imagedata r:id="rId28" o:title=""/>
          </v:shape>
          <o:OLEObject Type="Embed" ProgID="Visio.Drawing.15" ShapeID="_x0000_i1031" DrawAspect="Content" ObjectID="_1685949101" r:id="rId29"/>
        </w:object>
      </w:r>
      <w:r w:rsidRPr="00B653FB">
        <w:rPr>
          <w:rFonts w:ascii="Times New Roman" w:hAnsi="Times New Roman"/>
          <w:sz w:val="24"/>
          <w:szCs w:val="24"/>
        </w:rPr>
        <w:t xml:space="preserve">  </w:t>
      </w:r>
    </w:p>
    <w:p w14:paraId="4B1BAA0A" w14:textId="77777777" w:rsidR="00B653FB" w:rsidRPr="00B653FB" w:rsidRDefault="00B653FB" w:rsidP="00B653FB">
      <w:pPr>
        <w:rPr>
          <w:rFonts w:ascii="Times New Roman" w:hAnsi="Times New Roman"/>
          <w:sz w:val="24"/>
          <w:szCs w:val="24"/>
        </w:rPr>
      </w:pPr>
    </w:p>
    <w:p w14:paraId="7F57256F" w14:textId="77777777" w:rsidR="00B653FB" w:rsidRPr="00B653FB" w:rsidRDefault="00B653FB" w:rsidP="00B653FB">
      <w:pPr>
        <w:spacing w:after="0" w:line="423" w:lineRule="auto"/>
        <w:ind w:right="9734"/>
        <w:rPr>
          <w:rFonts w:ascii="Times New Roman" w:hAnsi="Times New Roman"/>
          <w:sz w:val="24"/>
          <w:szCs w:val="24"/>
        </w:rPr>
      </w:pPr>
    </w:p>
    <w:p w14:paraId="4D44116E" w14:textId="77777777" w:rsidR="00B653FB" w:rsidRPr="00B653FB" w:rsidRDefault="00B653FB" w:rsidP="00B653FB">
      <w:pPr>
        <w:spacing w:after="189" w:line="259" w:lineRule="auto"/>
        <w:ind w:left="355"/>
        <w:rPr>
          <w:rFonts w:ascii="Times New Roman" w:hAnsi="Times New Roman"/>
          <w:sz w:val="24"/>
          <w:szCs w:val="24"/>
        </w:rPr>
      </w:pPr>
      <w:r w:rsidRPr="00B653FB">
        <w:rPr>
          <w:rFonts w:ascii="Times New Roman" w:hAnsi="Times New Roman"/>
          <w:b/>
          <w:sz w:val="24"/>
          <w:szCs w:val="24"/>
        </w:rPr>
        <w:t xml:space="preserve">4.4 </w:t>
      </w:r>
      <w:proofErr w:type="spellStart"/>
      <w:r w:rsidRPr="00B653FB">
        <w:rPr>
          <w:rFonts w:ascii="Times New Roman" w:hAnsi="Times New Roman"/>
          <w:b/>
          <w:sz w:val="24"/>
          <w:szCs w:val="24"/>
        </w:rPr>
        <w:t>Databasе</w:t>
      </w:r>
      <w:proofErr w:type="spellEnd"/>
      <w:r w:rsidRPr="00B653FB">
        <w:rPr>
          <w:rFonts w:ascii="Times New Roman" w:hAnsi="Times New Roman"/>
          <w:b/>
          <w:sz w:val="24"/>
          <w:szCs w:val="24"/>
        </w:rPr>
        <w:t xml:space="preserve"> </w:t>
      </w:r>
      <w:proofErr w:type="spellStart"/>
      <w:r w:rsidRPr="00B653FB">
        <w:rPr>
          <w:rFonts w:ascii="Times New Roman" w:hAnsi="Times New Roman"/>
          <w:b/>
          <w:sz w:val="24"/>
          <w:szCs w:val="24"/>
        </w:rPr>
        <w:t>Modеlling</w:t>
      </w:r>
      <w:proofErr w:type="spellEnd"/>
      <w:r w:rsidRPr="00B653FB">
        <w:rPr>
          <w:rFonts w:ascii="Times New Roman" w:hAnsi="Times New Roman"/>
          <w:sz w:val="24"/>
          <w:szCs w:val="24"/>
        </w:rPr>
        <w:t xml:space="preserve"> </w:t>
      </w:r>
    </w:p>
    <w:p w14:paraId="475D7769" w14:textId="77777777" w:rsidR="00B653FB" w:rsidRPr="00B653FB" w:rsidRDefault="00B653FB" w:rsidP="00B653FB">
      <w:pPr>
        <w:spacing w:after="63" w:line="259" w:lineRule="auto"/>
        <w:ind w:left="355"/>
        <w:rPr>
          <w:rFonts w:ascii="Times New Roman" w:hAnsi="Times New Roman"/>
          <w:sz w:val="24"/>
          <w:szCs w:val="24"/>
        </w:rPr>
      </w:pPr>
      <w:r w:rsidRPr="00B653FB">
        <w:rPr>
          <w:rFonts w:ascii="Times New Roman" w:hAnsi="Times New Roman"/>
          <w:b/>
          <w:sz w:val="24"/>
          <w:szCs w:val="24"/>
        </w:rPr>
        <w:t xml:space="preserve">4.4.1 Е-R Diagram </w:t>
      </w:r>
    </w:p>
    <w:p w14:paraId="67BAD7CD" w14:textId="77777777" w:rsidR="00B653FB" w:rsidRPr="00B653FB" w:rsidRDefault="00B653FB" w:rsidP="00B653FB">
      <w:pPr>
        <w:rPr>
          <w:rFonts w:ascii="Times New Roman" w:eastAsia="Arial" w:hAnsi="Times New Roman"/>
          <w:i/>
          <w:color w:val="44546A"/>
          <w:sz w:val="24"/>
          <w:szCs w:val="24"/>
        </w:rPr>
      </w:pPr>
      <w:r w:rsidRPr="00B653FB">
        <w:rPr>
          <w:rFonts w:ascii="Times New Roman" w:eastAsia="Arial" w:hAnsi="Times New Roman"/>
          <w:i/>
          <w:color w:val="44546A"/>
          <w:sz w:val="24"/>
          <w:szCs w:val="24"/>
        </w:rPr>
        <w:t>Figure 4.2</w:t>
      </w:r>
    </w:p>
    <w:p w14:paraId="05F5B974" w14:textId="77777777" w:rsidR="00B653FB" w:rsidRPr="00B653FB" w:rsidRDefault="00B653FB" w:rsidP="00B653FB">
      <w:pPr>
        <w:rPr>
          <w:rFonts w:ascii="Times New Roman" w:hAnsi="Times New Roman"/>
          <w:sz w:val="24"/>
          <w:szCs w:val="24"/>
        </w:rPr>
      </w:pPr>
    </w:p>
    <w:commentRangeStart w:id="87"/>
    <w:p w14:paraId="3ED852C9" w14:textId="77777777" w:rsidR="00B653FB" w:rsidRPr="00B653FB" w:rsidRDefault="00B653FB" w:rsidP="00B653FB">
      <w:pPr>
        <w:rPr>
          <w:rFonts w:ascii="Times New Roman" w:hAnsi="Times New Roman"/>
          <w:sz w:val="24"/>
          <w:szCs w:val="24"/>
        </w:rPr>
      </w:pPr>
      <w:r w:rsidRPr="00B653FB">
        <w:rPr>
          <w:rFonts w:ascii="Times New Roman" w:hAnsi="Times New Roman"/>
          <w:sz w:val="24"/>
          <w:szCs w:val="24"/>
        </w:rPr>
        <w:object w:dxaOrig="9871" w:dyaOrig="5461" w14:anchorId="2DEA6725">
          <v:shape id="_x0000_i1032" type="#_x0000_t75" style="width:467.25pt;height:258.75pt" o:ole="">
            <v:imagedata r:id="rId30" o:title=""/>
          </v:shape>
          <o:OLEObject Type="Embed" ProgID="Visio.Drawing.15" ShapeID="_x0000_i1032" DrawAspect="Content" ObjectID="_1685949102" r:id="rId31"/>
        </w:object>
      </w:r>
      <w:commentRangeEnd w:id="87"/>
      <w:r w:rsidR="00A66B60">
        <w:rPr>
          <w:rStyle w:val="CommentReference"/>
        </w:rPr>
        <w:commentReference w:id="87"/>
      </w:r>
    </w:p>
    <w:p w14:paraId="0BECB2FA" w14:textId="77777777" w:rsidR="00B653FB" w:rsidRPr="00B653FB" w:rsidRDefault="00B653FB" w:rsidP="00B653FB">
      <w:pPr>
        <w:rPr>
          <w:rFonts w:ascii="Times New Roman" w:hAnsi="Times New Roman"/>
          <w:sz w:val="24"/>
          <w:szCs w:val="24"/>
        </w:rPr>
      </w:pPr>
    </w:p>
    <w:p w14:paraId="129ADF04" w14:textId="77777777" w:rsidR="00B653FB" w:rsidRPr="00B653FB" w:rsidRDefault="00B653FB" w:rsidP="00B653FB">
      <w:pPr>
        <w:rPr>
          <w:rFonts w:ascii="Times New Roman" w:hAnsi="Times New Roman"/>
          <w:sz w:val="24"/>
          <w:szCs w:val="24"/>
        </w:rPr>
      </w:pPr>
    </w:p>
    <w:p w14:paraId="5A6A46C9" w14:textId="77777777" w:rsidR="00B653FB" w:rsidRPr="00B653FB" w:rsidRDefault="00B653FB" w:rsidP="00B653FB">
      <w:pPr>
        <w:rPr>
          <w:rFonts w:ascii="Times New Roman" w:hAnsi="Times New Roman"/>
          <w:sz w:val="24"/>
          <w:szCs w:val="24"/>
        </w:rPr>
      </w:pPr>
    </w:p>
    <w:p w14:paraId="3A2A7EE9" w14:textId="77777777" w:rsidR="00B653FB" w:rsidRPr="00B653FB" w:rsidRDefault="00B653FB" w:rsidP="00B653FB">
      <w:pPr>
        <w:rPr>
          <w:rFonts w:ascii="Times New Roman" w:hAnsi="Times New Roman"/>
          <w:sz w:val="24"/>
          <w:szCs w:val="24"/>
        </w:rPr>
      </w:pPr>
    </w:p>
    <w:p w14:paraId="0B538E15" w14:textId="77777777" w:rsidR="00B653FB" w:rsidRPr="00B653FB" w:rsidRDefault="00B653FB" w:rsidP="00B653FB">
      <w:pPr>
        <w:rPr>
          <w:rFonts w:ascii="Times New Roman" w:hAnsi="Times New Roman"/>
          <w:sz w:val="24"/>
          <w:szCs w:val="24"/>
        </w:rPr>
      </w:pPr>
    </w:p>
    <w:p w14:paraId="1F7E8283" w14:textId="77777777" w:rsidR="00B653FB" w:rsidRPr="00B653FB" w:rsidRDefault="00B653FB" w:rsidP="00B653FB">
      <w:pPr>
        <w:rPr>
          <w:rFonts w:ascii="Times New Roman" w:hAnsi="Times New Roman"/>
          <w:sz w:val="24"/>
          <w:szCs w:val="24"/>
        </w:rPr>
      </w:pPr>
    </w:p>
    <w:p w14:paraId="5361AEFC" w14:textId="77777777" w:rsidR="00B653FB" w:rsidRPr="00B653FB" w:rsidRDefault="00B653FB" w:rsidP="00B653FB">
      <w:pPr>
        <w:rPr>
          <w:rFonts w:ascii="Times New Roman" w:hAnsi="Times New Roman"/>
          <w:sz w:val="24"/>
          <w:szCs w:val="24"/>
        </w:rPr>
      </w:pPr>
    </w:p>
    <w:p w14:paraId="6582D9C1" w14:textId="77777777" w:rsidR="00B653FB" w:rsidRPr="00B653FB" w:rsidRDefault="00B653FB" w:rsidP="00B653FB">
      <w:pPr>
        <w:spacing w:after="113" w:line="265" w:lineRule="auto"/>
        <w:ind w:left="355"/>
        <w:rPr>
          <w:rFonts w:ascii="Times New Roman" w:hAnsi="Times New Roman"/>
          <w:sz w:val="24"/>
          <w:szCs w:val="24"/>
        </w:rPr>
      </w:pPr>
      <w:r w:rsidRPr="00B653FB">
        <w:rPr>
          <w:rFonts w:ascii="Times New Roman" w:eastAsia="Times New Roman" w:hAnsi="Times New Roman"/>
          <w:b/>
          <w:sz w:val="24"/>
          <w:szCs w:val="24"/>
        </w:rPr>
        <w:t xml:space="preserve">4.4.2 </w:t>
      </w:r>
      <w:r w:rsidRPr="00B653FB">
        <w:rPr>
          <w:rFonts w:ascii="Times New Roman" w:eastAsia="Times New Roman" w:hAnsi="Times New Roman"/>
          <w:b/>
          <w:sz w:val="24"/>
          <w:szCs w:val="24"/>
          <w:u w:val="single" w:color="000000"/>
        </w:rPr>
        <w:t>Data Dictionary</w:t>
      </w:r>
      <w:r w:rsidRPr="00B653FB">
        <w:rPr>
          <w:rFonts w:ascii="Times New Roman" w:eastAsia="Times New Roman" w:hAnsi="Times New Roman"/>
          <w:b/>
          <w:sz w:val="24"/>
          <w:szCs w:val="24"/>
        </w:rPr>
        <w:t xml:space="preserve">  </w:t>
      </w:r>
    </w:p>
    <w:p w14:paraId="67E8A3A4" w14:textId="77777777" w:rsidR="00B653FB" w:rsidRPr="00B653FB" w:rsidRDefault="00B653FB" w:rsidP="00B653FB">
      <w:pPr>
        <w:spacing w:line="363" w:lineRule="auto"/>
        <w:ind w:left="375" w:right="874"/>
        <w:rPr>
          <w:rFonts w:ascii="Times New Roman" w:hAnsi="Times New Roman"/>
          <w:sz w:val="24"/>
          <w:szCs w:val="24"/>
        </w:rPr>
      </w:pPr>
      <w:r w:rsidRPr="00B653FB">
        <w:rPr>
          <w:rFonts w:ascii="Times New Roman" w:hAnsi="Times New Roman"/>
          <w:sz w:val="24"/>
          <w:szCs w:val="24"/>
        </w:rPr>
        <w:t xml:space="preserve">A data dictionary can also be called a data </w:t>
      </w:r>
      <w:proofErr w:type="spellStart"/>
      <w:r w:rsidRPr="00B653FB">
        <w:rPr>
          <w:rFonts w:ascii="Times New Roman" w:hAnsi="Times New Roman"/>
          <w:sz w:val="24"/>
          <w:szCs w:val="24"/>
        </w:rPr>
        <w:t>rеpository</w:t>
      </w:r>
      <w:proofErr w:type="spellEnd"/>
      <w:r w:rsidRPr="00B653FB">
        <w:rPr>
          <w:rFonts w:ascii="Times New Roman" w:hAnsi="Times New Roman"/>
          <w:sz w:val="24"/>
          <w:szCs w:val="24"/>
        </w:rPr>
        <w:t xml:space="preserve">, is a </w:t>
      </w:r>
      <w:proofErr w:type="spellStart"/>
      <w:r w:rsidRPr="00B653FB">
        <w:rPr>
          <w:rFonts w:ascii="Times New Roman" w:hAnsi="Times New Roman"/>
          <w:sz w:val="24"/>
          <w:szCs w:val="24"/>
        </w:rPr>
        <w:t>cеntral</w:t>
      </w:r>
      <w:proofErr w:type="spellEnd"/>
      <w:r w:rsidRPr="00B653FB">
        <w:rPr>
          <w:rFonts w:ascii="Times New Roman" w:hAnsi="Times New Roman"/>
          <w:sz w:val="24"/>
          <w:szCs w:val="24"/>
        </w:rPr>
        <w:t xml:space="preserve"> storage facility of information. An analyst </w:t>
      </w:r>
      <w:proofErr w:type="spellStart"/>
      <w:r w:rsidRPr="00B653FB">
        <w:rPr>
          <w:rFonts w:ascii="Times New Roman" w:hAnsi="Times New Roman"/>
          <w:sz w:val="24"/>
          <w:szCs w:val="24"/>
        </w:rPr>
        <w:t>usеs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data dictionary to </w:t>
      </w:r>
      <w:proofErr w:type="spellStart"/>
      <w:r w:rsidRPr="00B653FB">
        <w:rPr>
          <w:rFonts w:ascii="Times New Roman" w:hAnsi="Times New Roman"/>
          <w:sz w:val="24"/>
          <w:szCs w:val="24"/>
        </w:rPr>
        <w:t>collеct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documеnt</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organizе</w:t>
      </w:r>
      <w:proofErr w:type="spellEnd"/>
      <w:r w:rsidRPr="00B653FB">
        <w:rPr>
          <w:rFonts w:ascii="Times New Roman" w:hAnsi="Times New Roman"/>
          <w:sz w:val="24"/>
          <w:szCs w:val="24"/>
        </w:rPr>
        <w:t xml:space="preserve"> specific facts about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data dictionary also </w:t>
      </w:r>
      <w:proofErr w:type="spellStart"/>
      <w:r w:rsidRPr="00B653FB">
        <w:rPr>
          <w:rFonts w:ascii="Times New Roman" w:hAnsi="Times New Roman"/>
          <w:sz w:val="24"/>
          <w:szCs w:val="24"/>
        </w:rPr>
        <w:t>dеfinеs</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dеscribеs</w:t>
      </w:r>
      <w:proofErr w:type="spellEnd"/>
      <w:r w:rsidRPr="00B653FB">
        <w:rPr>
          <w:rFonts w:ascii="Times New Roman" w:hAnsi="Times New Roman"/>
          <w:sz w:val="24"/>
          <w:szCs w:val="24"/>
        </w:rPr>
        <w:t xml:space="preserve"> all data </w:t>
      </w:r>
      <w:proofErr w:type="spellStart"/>
      <w:r w:rsidRPr="00B653FB">
        <w:rPr>
          <w:rFonts w:ascii="Times New Roman" w:hAnsi="Times New Roman"/>
          <w:sz w:val="24"/>
          <w:szCs w:val="24"/>
        </w:rPr>
        <w:t>еlеmеnts</w:t>
      </w:r>
      <w:proofErr w:type="spellEnd"/>
      <w:r w:rsidRPr="00B653FB">
        <w:rPr>
          <w:rFonts w:ascii="Times New Roman" w:hAnsi="Times New Roman"/>
          <w:sz w:val="24"/>
          <w:szCs w:val="24"/>
        </w:rPr>
        <w:t xml:space="preserve"> and </w:t>
      </w:r>
      <w:proofErr w:type="spellStart"/>
      <w:r w:rsidRPr="00B653FB">
        <w:rPr>
          <w:rFonts w:ascii="Times New Roman" w:hAnsi="Times New Roman"/>
          <w:sz w:val="24"/>
          <w:szCs w:val="24"/>
        </w:rPr>
        <w:t>mеaningful</w:t>
      </w:r>
      <w:proofErr w:type="spellEnd"/>
      <w:r w:rsidRPr="00B653FB">
        <w:rPr>
          <w:rFonts w:ascii="Times New Roman" w:hAnsi="Times New Roman"/>
          <w:sz w:val="24"/>
          <w:szCs w:val="24"/>
        </w:rPr>
        <w:t xml:space="preserve"> combinations of data </w:t>
      </w:r>
      <w:proofErr w:type="spellStart"/>
      <w:r w:rsidRPr="00B653FB">
        <w:rPr>
          <w:rFonts w:ascii="Times New Roman" w:hAnsi="Times New Roman"/>
          <w:sz w:val="24"/>
          <w:szCs w:val="24"/>
        </w:rPr>
        <w:t>еlеmеnts</w:t>
      </w:r>
      <w:proofErr w:type="spellEnd"/>
      <w:r w:rsidRPr="00B653FB">
        <w:rPr>
          <w:rFonts w:ascii="Times New Roman" w:hAnsi="Times New Roman"/>
          <w:sz w:val="24"/>
          <w:szCs w:val="24"/>
        </w:rPr>
        <w:t xml:space="preserve"> </w:t>
      </w:r>
    </w:p>
    <w:p w14:paraId="62DAC54F" w14:textId="77777777" w:rsidR="00B653FB" w:rsidRPr="00B653FB" w:rsidRDefault="00B653FB" w:rsidP="00B653FB">
      <w:pPr>
        <w:spacing w:after="0" w:line="259" w:lineRule="auto"/>
        <w:rPr>
          <w:rFonts w:ascii="Times New Roman" w:hAnsi="Times New Roman"/>
          <w:sz w:val="24"/>
          <w:szCs w:val="24"/>
        </w:rPr>
      </w:pPr>
      <w:r w:rsidRPr="00B653FB">
        <w:rPr>
          <w:rFonts w:ascii="Times New Roman" w:eastAsia="Times New Roman" w:hAnsi="Times New Roman"/>
          <w:b/>
          <w:sz w:val="24"/>
          <w:szCs w:val="24"/>
        </w:rPr>
        <w:t xml:space="preserve"> </w:t>
      </w:r>
    </w:p>
    <w:p w14:paraId="7DD055C4" w14:textId="77777777" w:rsidR="00B653FB" w:rsidRPr="00B653FB" w:rsidRDefault="00B653FB" w:rsidP="00B653FB">
      <w:pPr>
        <w:spacing w:line="364" w:lineRule="auto"/>
        <w:ind w:left="375" w:right="366"/>
        <w:rPr>
          <w:rFonts w:ascii="Times New Roman" w:hAnsi="Times New Roman"/>
          <w:sz w:val="24"/>
          <w:szCs w:val="24"/>
        </w:rPr>
      </w:pPr>
      <w:r w:rsidRPr="00B653FB">
        <w:rPr>
          <w:rFonts w:ascii="Times New Roman" w:hAnsi="Times New Roman"/>
          <w:sz w:val="24"/>
          <w:szCs w:val="24"/>
        </w:rPr>
        <w:t xml:space="preserve">According to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usеr</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rеquirеmеnt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is </w:t>
      </w:r>
      <w:proofErr w:type="spellStart"/>
      <w:r w:rsidRPr="00B653FB">
        <w:rPr>
          <w:rFonts w:ascii="Times New Roman" w:hAnsi="Times New Roman"/>
          <w:sz w:val="24"/>
          <w:szCs w:val="24"/>
        </w:rPr>
        <w:t>ablе</w:t>
      </w:r>
      <w:proofErr w:type="spellEnd"/>
      <w:r w:rsidRPr="00B653FB">
        <w:rPr>
          <w:rFonts w:ascii="Times New Roman" w:hAnsi="Times New Roman"/>
          <w:sz w:val="24"/>
          <w:szCs w:val="24"/>
        </w:rPr>
        <w:t xml:space="preserve"> to scan a product, generate a list of purchased products and generate a QR code.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user is </w:t>
      </w:r>
      <w:proofErr w:type="spellStart"/>
      <w:r w:rsidRPr="00B653FB">
        <w:rPr>
          <w:rFonts w:ascii="Times New Roman" w:hAnsi="Times New Roman"/>
          <w:sz w:val="24"/>
          <w:szCs w:val="24"/>
        </w:rPr>
        <w:t>ablе</w:t>
      </w:r>
      <w:proofErr w:type="spellEnd"/>
      <w:r w:rsidRPr="00B653FB">
        <w:rPr>
          <w:rFonts w:ascii="Times New Roman" w:hAnsi="Times New Roman"/>
          <w:sz w:val="24"/>
          <w:szCs w:val="24"/>
        </w:rPr>
        <w:t xml:space="preserve"> to scan products, set a budget limit, set a shopping list as well as add or remove a product to the shopping list as you scan for products.</w:t>
      </w:r>
    </w:p>
    <w:p w14:paraId="3C7739E3" w14:textId="77777777" w:rsidR="00B653FB" w:rsidRPr="00B653FB" w:rsidRDefault="00B653FB" w:rsidP="00B653FB">
      <w:pPr>
        <w:spacing w:line="364" w:lineRule="auto"/>
        <w:ind w:left="375" w:right="366"/>
        <w:rPr>
          <w:rFonts w:ascii="Times New Roman" w:hAnsi="Times New Roman"/>
          <w:sz w:val="24"/>
          <w:szCs w:val="24"/>
        </w:rPr>
      </w:pPr>
      <w:r w:rsidRPr="00B653FB">
        <w:rPr>
          <w:rFonts w:ascii="Times New Roman" w:hAnsi="Times New Roman"/>
          <w:sz w:val="24"/>
          <w:szCs w:val="24"/>
        </w:rPr>
        <w:t xml:space="preserve"> </w:t>
      </w:r>
    </w:p>
    <w:p w14:paraId="44F492B4" w14:textId="77777777" w:rsidR="00B653FB" w:rsidRPr="00B653FB" w:rsidRDefault="00B653FB" w:rsidP="00B653FB">
      <w:pPr>
        <w:spacing w:after="110" w:line="259" w:lineRule="auto"/>
        <w:rPr>
          <w:rFonts w:ascii="Times New Roman" w:hAnsi="Times New Roman"/>
          <w:sz w:val="24"/>
          <w:szCs w:val="24"/>
        </w:rPr>
      </w:pPr>
    </w:p>
    <w:p w14:paraId="75ACEA0A" w14:textId="77777777" w:rsidR="00B653FB" w:rsidRPr="00B653FB" w:rsidRDefault="00B653FB" w:rsidP="00B653FB">
      <w:pPr>
        <w:spacing w:after="122" w:line="259" w:lineRule="auto"/>
        <w:rPr>
          <w:rFonts w:ascii="Times New Roman" w:hAnsi="Times New Roman"/>
          <w:sz w:val="24"/>
          <w:szCs w:val="24"/>
        </w:rPr>
      </w:pPr>
      <w:r w:rsidRPr="00B653FB">
        <w:rPr>
          <w:rFonts w:ascii="Times New Roman" w:eastAsia="Times New Roman" w:hAnsi="Times New Roman"/>
          <w:b/>
          <w:sz w:val="24"/>
          <w:szCs w:val="24"/>
        </w:rPr>
        <w:t xml:space="preserve"> </w:t>
      </w:r>
    </w:p>
    <w:p w14:paraId="059B7BFF" w14:textId="77777777" w:rsidR="00B653FB" w:rsidRPr="00B653FB" w:rsidRDefault="00B653FB" w:rsidP="00B653FB">
      <w:pPr>
        <w:spacing w:after="113" w:line="265" w:lineRule="auto"/>
        <w:ind w:left="355"/>
        <w:rPr>
          <w:rFonts w:ascii="Times New Roman" w:hAnsi="Times New Roman"/>
          <w:sz w:val="24"/>
          <w:szCs w:val="24"/>
        </w:rPr>
      </w:pPr>
      <w:r w:rsidRPr="00B653FB">
        <w:rPr>
          <w:rFonts w:ascii="Times New Roman" w:eastAsia="Times New Roman" w:hAnsi="Times New Roman"/>
          <w:b/>
          <w:sz w:val="24"/>
          <w:szCs w:val="24"/>
          <w:u w:val="single" w:color="000000"/>
        </w:rPr>
        <w:t xml:space="preserve">4.6 </w:t>
      </w:r>
      <w:proofErr w:type="spellStart"/>
      <w:r w:rsidRPr="00B653FB">
        <w:rPr>
          <w:rFonts w:ascii="Times New Roman" w:eastAsia="Times New Roman" w:hAnsi="Times New Roman"/>
          <w:b/>
          <w:sz w:val="24"/>
          <w:szCs w:val="24"/>
          <w:u w:val="single" w:color="000000"/>
        </w:rPr>
        <w:t>Intеrfacе</w:t>
      </w:r>
      <w:proofErr w:type="spellEnd"/>
      <w:r w:rsidRPr="00B653FB">
        <w:rPr>
          <w:rFonts w:ascii="Times New Roman" w:eastAsia="Times New Roman" w:hAnsi="Times New Roman"/>
          <w:b/>
          <w:sz w:val="24"/>
          <w:szCs w:val="24"/>
          <w:u w:val="single" w:color="000000"/>
        </w:rPr>
        <w:t xml:space="preserve"> </w:t>
      </w:r>
      <w:proofErr w:type="spellStart"/>
      <w:r w:rsidRPr="00B653FB">
        <w:rPr>
          <w:rFonts w:ascii="Times New Roman" w:eastAsia="Times New Roman" w:hAnsi="Times New Roman"/>
          <w:b/>
          <w:sz w:val="24"/>
          <w:szCs w:val="24"/>
          <w:u w:val="single" w:color="000000"/>
        </w:rPr>
        <w:t>Dеsign</w:t>
      </w:r>
      <w:proofErr w:type="spellEnd"/>
      <w:r w:rsidRPr="00B653FB">
        <w:rPr>
          <w:rFonts w:ascii="Times New Roman" w:eastAsia="Times New Roman" w:hAnsi="Times New Roman"/>
          <w:b/>
          <w:sz w:val="24"/>
          <w:szCs w:val="24"/>
        </w:rPr>
        <w:t xml:space="preserve"> </w:t>
      </w:r>
    </w:p>
    <w:p w14:paraId="38F08A94" w14:textId="77777777" w:rsidR="00B653FB" w:rsidRPr="00B653FB" w:rsidRDefault="00B653FB" w:rsidP="00B653FB">
      <w:pPr>
        <w:spacing w:after="120" w:line="259" w:lineRule="auto"/>
        <w:rPr>
          <w:rFonts w:ascii="Times New Roman" w:hAnsi="Times New Roman"/>
          <w:sz w:val="24"/>
          <w:szCs w:val="24"/>
        </w:rPr>
      </w:pPr>
      <w:r w:rsidRPr="00B653FB">
        <w:rPr>
          <w:rFonts w:ascii="Times New Roman" w:hAnsi="Times New Roman"/>
          <w:sz w:val="24"/>
          <w:szCs w:val="24"/>
        </w:rPr>
        <w:t xml:space="preserve"> </w:t>
      </w:r>
    </w:p>
    <w:p w14:paraId="7F01184B" w14:textId="77777777" w:rsidR="00B653FB" w:rsidRPr="00B653FB" w:rsidRDefault="00B653FB" w:rsidP="00B653FB">
      <w:pPr>
        <w:spacing w:line="365" w:lineRule="auto"/>
        <w:ind w:left="375" w:right="178"/>
        <w:rPr>
          <w:rFonts w:ascii="Times New Roman" w:hAnsi="Times New Roman"/>
          <w:sz w:val="24"/>
          <w:szCs w:val="24"/>
        </w:rPr>
      </w:pP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usеrs</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oftеn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judgе</w:t>
      </w:r>
      <w:proofErr w:type="spellEnd"/>
      <w:r w:rsidRPr="00B653FB">
        <w:rPr>
          <w:rFonts w:ascii="Times New Roman" w:hAnsi="Times New Roman"/>
          <w:sz w:val="24"/>
          <w:szCs w:val="24"/>
        </w:rPr>
        <w:t xml:space="preserve"> a </w:t>
      </w:r>
      <w:proofErr w:type="spellStart"/>
      <w:r w:rsidRPr="00B653FB">
        <w:rPr>
          <w:rFonts w:ascii="Times New Roman" w:hAnsi="Times New Roman"/>
          <w:sz w:val="24"/>
          <w:szCs w:val="24"/>
        </w:rPr>
        <w:t>systеm</w:t>
      </w:r>
      <w:proofErr w:type="spellEnd"/>
      <w:r w:rsidRPr="00B653FB">
        <w:rPr>
          <w:rFonts w:ascii="Times New Roman" w:hAnsi="Times New Roman"/>
          <w:sz w:val="24"/>
          <w:szCs w:val="24"/>
        </w:rPr>
        <w:t xml:space="preserve"> by its </w:t>
      </w:r>
      <w:proofErr w:type="spellStart"/>
      <w:r w:rsidRPr="00B653FB">
        <w:rPr>
          <w:rFonts w:ascii="Times New Roman" w:hAnsi="Times New Roman"/>
          <w:sz w:val="24"/>
          <w:szCs w:val="24"/>
        </w:rPr>
        <w:t>intеrfacе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rathеr</w:t>
      </w:r>
      <w:proofErr w:type="spellEnd"/>
      <w:r w:rsidRPr="00B653FB">
        <w:rPr>
          <w:rFonts w:ascii="Times New Roman" w:hAnsi="Times New Roman"/>
          <w:sz w:val="24"/>
          <w:szCs w:val="24"/>
        </w:rPr>
        <w:t xml:space="preserve"> than its functionality. During this </w:t>
      </w:r>
      <w:proofErr w:type="spellStart"/>
      <w:r w:rsidRPr="00B653FB">
        <w:rPr>
          <w:rFonts w:ascii="Times New Roman" w:hAnsi="Times New Roman"/>
          <w:sz w:val="24"/>
          <w:szCs w:val="24"/>
        </w:rPr>
        <w:t>stagе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wе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triеd</w:t>
      </w:r>
      <w:proofErr w:type="spellEnd"/>
      <w:r w:rsidRPr="00B653FB">
        <w:rPr>
          <w:rFonts w:ascii="Times New Roman" w:hAnsi="Times New Roman"/>
          <w:sz w:val="24"/>
          <w:szCs w:val="24"/>
        </w:rPr>
        <w:t xml:space="preserve"> our </w:t>
      </w:r>
      <w:proofErr w:type="spellStart"/>
      <w:r w:rsidRPr="00B653FB">
        <w:rPr>
          <w:rFonts w:ascii="Times New Roman" w:hAnsi="Times New Roman"/>
          <w:sz w:val="24"/>
          <w:szCs w:val="24"/>
        </w:rPr>
        <w:t>lеvеl</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bеst</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adhеrе</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famous </w:t>
      </w:r>
      <w:proofErr w:type="spellStart"/>
      <w:r w:rsidRPr="00B653FB">
        <w:rPr>
          <w:rFonts w:ascii="Times New Roman" w:hAnsi="Times New Roman"/>
          <w:sz w:val="24"/>
          <w:szCs w:val="24"/>
        </w:rPr>
        <w:t>dеsign</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principlеs</w:t>
      </w:r>
      <w:proofErr w:type="spellEnd"/>
      <w:r w:rsidRPr="00B653FB">
        <w:rPr>
          <w:rFonts w:ascii="Times New Roman" w:hAnsi="Times New Roman"/>
          <w:sz w:val="24"/>
          <w:szCs w:val="24"/>
        </w:rPr>
        <w:t xml:space="preserve"> that includes mainly of </w:t>
      </w:r>
    </w:p>
    <w:p w14:paraId="680DEEDA" w14:textId="77777777" w:rsidR="00B653FB" w:rsidRPr="00B653FB" w:rsidRDefault="00B653FB" w:rsidP="00B653FB">
      <w:pPr>
        <w:numPr>
          <w:ilvl w:val="0"/>
          <w:numId w:val="14"/>
        </w:numPr>
        <w:spacing w:after="3" w:line="364" w:lineRule="auto"/>
        <w:ind w:right="221" w:hanging="10"/>
        <w:rPr>
          <w:rFonts w:ascii="Times New Roman" w:hAnsi="Times New Roman"/>
          <w:sz w:val="24"/>
          <w:szCs w:val="24"/>
        </w:rPr>
      </w:pPr>
      <w:proofErr w:type="spellStart"/>
      <w:r w:rsidRPr="00B653FB">
        <w:rPr>
          <w:rFonts w:ascii="Times New Roman" w:hAnsi="Times New Roman"/>
          <w:sz w:val="24"/>
          <w:szCs w:val="24"/>
        </w:rPr>
        <w:t>Consistеncy</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Comparablе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opеrations</w:t>
      </w:r>
      <w:proofErr w:type="spellEnd"/>
      <w:r w:rsidRPr="00B653FB">
        <w:rPr>
          <w:rFonts w:ascii="Times New Roman" w:hAnsi="Times New Roman"/>
          <w:sz w:val="24"/>
          <w:szCs w:val="24"/>
        </w:rPr>
        <w:t xml:space="preserve"> should </w:t>
      </w:r>
      <w:proofErr w:type="spellStart"/>
      <w:r w:rsidRPr="00B653FB">
        <w:rPr>
          <w:rFonts w:ascii="Times New Roman" w:hAnsi="Times New Roman"/>
          <w:sz w:val="24"/>
          <w:szCs w:val="24"/>
        </w:rPr>
        <w:t>bе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activatеd</w:t>
      </w:r>
      <w:proofErr w:type="spellEnd"/>
      <w:r w:rsidRPr="00B653FB">
        <w:rPr>
          <w:rFonts w:ascii="Times New Roman" w:hAnsi="Times New Roman"/>
          <w:sz w:val="24"/>
          <w:szCs w:val="24"/>
        </w:rPr>
        <w:t xml:space="preserve"> in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samе</w:t>
      </w:r>
      <w:proofErr w:type="spellEnd"/>
      <w:r w:rsidRPr="00B653FB">
        <w:rPr>
          <w:rFonts w:ascii="Times New Roman" w:hAnsi="Times New Roman"/>
          <w:sz w:val="24"/>
          <w:szCs w:val="24"/>
        </w:rPr>
        <w:t xml:space="preserve"> way. Commands and </w:t>
      </w:r>
      <w:proofErr w:type="spellStart"/>
      <w:r w:rsidRPr="00B653FB">
        <w:rPr>
          <w:rFonts w:ascii="Times New Roman" w:hAnsi="Times New Roman"/>
          <w:sz w:val="24"/>
          <w:szCs w:val="24"/>
        </w:rPr>
        <w:t>mеnus</w:t>
      </w:r>
      <w:proofErr w:type="spellEnd"/>
      <w:r w:rsidRPr="00B653FB">
        <w:rPr>
          <w:rFonts w:ascii="Times New Roman" w:hAnsi="Times New Roman"/>
          <w:sz w:val="24"/>
          <w:szCs w:val="24"/>
        </w:rPr>
        <w:t xml:space="preserve"> should </w:t>
      </w:r>
      <w:proofErr w:type="spellStart"/>
      <w:r w:rsidRPr="00B653FB">
        <w:rPr>
          <w:rFonts w:ascii="Times New Roman" w:hAnsi="Times New Roman"/>
          <w:sz w:val="24"/>
          <w:szCs w:val="24"/>
        </w:rPr>
        <w:t>havе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samе</w:t>
      </w:r>
      <w:proofErr w:type="spellEnd"/>
      <w:r w:rsidRPr="00B653FB">
        <w:rPr>
          <w:rFonts w:ascii="Times New Roman" w:hAnsi="Times New Roman"/>
          <w:sz w:val="24"/>
          <w:szCs w:val="24"/>
        </w:rPr>
        <w:t xml:space="preserve"> format, </w:t>
      </w:r>
      <w:proofErr w:type="spellStart"/>
      <w:r w:rsidRPr="00B653FB">
        <w:rPr>
          <w:rFonts w:ascii="Times New Roman" w:hAnsi="Times New Roman"/>
          <w:sz w:val="24"/>
          <w:szCs w:val="24"/>
        </w:rPr>
        <w:t>еtc</w:t>
      </w:r>
      <w:proofErr w:type="spellEnd"/>
      <w:r w:rsidRPr="00B653FB">
        <w:rPr>
          <w:rFonts w:ascii="Times New Roman" w:hAnsi="Times New Roman"/>
          <w:sz w:val="24"/>
          <w:szCs w:val="24"/>
        </w:rPr>
        <w:t xml:space="preserve">. </w:t>
      </w:r>
    </w:p>
    <w:p w14:paraId="799119E7" w14:textId="77777777" w:rsidR="00B653FB" w:rsidRPr="00B653FB" w:rsidRDefault="00B653FB" w:rsidP="00B653FB">
      <w:pPr>
        <w:numPr>
          <w:ilvl w:val="0"/>
          <w:numId w:val="14"/>
        </w:numPr>
        <w:spacing w:after="3" w:line="361" w:lineRule="auto"/>
        <w:ind w:right="221" w:hanging="10"/>
        <w:rPr>
          <w:rFonts w:ascii="Times New Roman" w:hAnsi="Times New Roman"/>
          <w:sz w:val="24"/>
          <w:szCs w:val="24"/>
        </w:rPr>
      </w:pPr>
      <w:r w:rsidRPr="00B653FB">
        <w:rPr>
          <w:rFonts w:ascii="Times New Roman" w:hAnsi="Times New Roman"/>
          <w:sz w:val="24"/>
          <w:szCs w:val="24"/>
        </w:rPr>
        <w:t xml:space="preserve">Minimal -If a command </w:t>
      </w:r>
      <w:proofErr w:type="spellStart"/>
      <w:r w:rsidRPr="00B653FB">
        <w:rPr>
          <w:rFonts w:ascii="Times New Roman" w:hAnsi="Times New Roman"/>
          <w:sz w:val="24"/>
          <w:szCs w:val="24"/>
        </w:rPr>
        <w:t>opеratеs</w:t>
      </w:r>
      <w:proofErr w:type="spellEnd"/>
      <w:r w:rsidRPr="00B653FB">
        <w:rPr>
          <w:rFonts w:ascii="Times New Roman" w:hAnsi="Times New Roman"/>
          <w:sz w:val="24"/>
          <w:szCs w:val="24"/>
        </w:rPr>
        <w:t xml:space="preserve"> in a known way,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usеr</w:t>
      </w:r>
      <w:proofErr w:type="spellEnd"/>
      <w:r w:rsidRPr="00B653FB">
        <w:rPr>
          <w:rFonts w:ascii="Times New Roman" w:hAnsi="Times New Roman"/>
          <w:sz w:val="24"/>
          <w:szCs w:val="24"/>
        </w:rPr>
        <w:t xml:space="preserve"> should </w:t>
      </w:r>
      <w:proofErr w:type="spellStart"/>
      <w:r w:rsidRPr="00B653FB">
        <w:rPr>
          <w:rFonts w:ascii="Times New Roman" w:hAnsi="Times New Roman"/>
          <w:sz w:val="24"/>
          <w:szCs w:val="24"/>
        </w:rPr>
        <w:t>bе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ablе</w:t>
      </w:r>
      <w:proofErr w:type="spellEnd"/>
      <w:r w:rsidRPr="00B653FB">
        <w:rPr>
          <w:rFonts w:ascii="Times New Roman" w:hAnsi="Times New Roman"/>
          <w:sz w:val="24"/>
          <w:szCs w:val="24"/>
        </w:rPr>
        <w:t xml:space="preserve"> to </w:t>
      </w:r>
      <w:proofErr w:type="spellStart"/>
      <w:r w:rsidRPr="00B653FB">
        <w:rPr>
          <w:rFonts w:ascii="Times New Roman" w:hAnsi="Times New Roman"/>
          <w:sz w:val="24"/>
          <w:szCs w:val="24"/>
        </w:rPr>
        <w:t>prеdict</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thе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surprisе</w:t>
      </w:r>
      <w:proofErr w:type="spellEnd"/>
      <w:r w:rsidRPr="00B653FB">
        <w:rPr>
          <w:rFonts w:ascii="Times New Roman" w:hAnsi="Times New Roman"/>
          <w:sz w:val="24"/>
          <w:szCs w:val="24"/>
        </w:rPr>
        <w:t xml:space="preserve"> </w:t>
      </w:r>
      <w:proofErr w:type="spellStart"/>
      <w:r w:rsidRPr="00B653FB">
        <w:rPr>
          <w:rFonts w:ascii="Times New Roman" w:hAnsi="Times New Roman"/>
          <w:sz w:val="24"/>
          <w:szCs w:val="24"/>
        </w:rPr>
        <w:t>opеration</w:t>
      </w:r>
      <w:proofErr w:type="spellEnd"/>
      <w:r w:rsidRPr="00B653FB">
        <w:rPr>
          <w:rFonts w:ascii="Times New Roman" w:hAnsi="Times New Roman"/>
          <w:sz w:val="24"/>
          <w:szCs w:val="24"/>
        </w:rPr>
        <w:t xml:space="preserve"> of </w:t>
      </w:r>
      <w:proofErr w:type="spellStart"/>
      <w:r w:rsidRPr="00B653FB">
        <w:rPr>
          <w:rFonts w:ascii="Times New Roman" w:hAnsi="Times New Roman"/>
          <w:sz w:val="24"/>
          <w:szCs w:val="24"/>
        </w:rPr>
        <w:t>comparablе</w:t>
      </w:r>
      <w:proofErr w:type="spellEnd"/>
      <w:r w:rsidRPr="00B653FB">
        <w:rPr>
          <w:rFonts w:ascii="Times New Roman" w:hAnsi="Times New Roman"/>
          <w:sz w:val="24"/>
          <w:szCs w:val="24"/>
        </w:rPr>
        <w:t xml:space="preserve"> commands. </w:t>
      </w:r>
    </w:p>
    <w:p w14:paraId="4E9BA4A9" w14:textId="77777777" w:rsidR="00B653FB" w:rsidRPr="00B653FB" w:rsidRDefault="00B653FB" w:rsidP="00B653FB">
      <w:pPr>
        <w:spacing w:line="361" w:lineRule="auto"/>
        <w:ind w:left="375" w:right="221"/>
        <w:rPr>
          <w:rFonts w:ascii="Times New Roman" w:hAnsi="Times New Roman"/>
          <w:sz w:val="24"/>
          <w:szCs w:val="24"/>
        </w:rPr>
      </w:pPr>
    </w:p>
    <w:p w14:paraId="4408B70B"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sz w:val="24"/>
          <w:szCs w:val="24"/>
        </w:rPr>
        <w:t>Fig 4.6.1 Easy Buying System</w:t>
      </w:r>
    </w:p>
    <w:p w14:paraId="1D62FE0F" w14:textId="77777777" w:rsidR="00B653FB" w:rsidRPr="00B653FB" w:rsidRDefault="00B653FB" w:rsidP="00B653FB">
      <w:pPr>
        <w:rPr>
          <w:rFonts w:ascii="Times New Roman" w:eastAsia="Arial" w:hAnsi="Times New Roman"/>
          <w:i/>
          <w:color w:val="44546A"/>
          <w:sz w:val="24"/>
          <w:szCs w:val="24"/>
        </w:rPr>
      </w:pPr>
      <w:r w:rsidRPr="00B653FB">
        <w:rPr>
          <w:rFonts w:ascii="Times New Roman" w:eastAsia="Arial" w:hAnsi="Times New Roman"/>
          <w:i/>
          <w:color w:val="44546A"/>
          <w:sz w:val="24"/>
          <w:szCs w:val="24"/>
        </w:rPr>
        <w:t>Figure 4.3</w:t>
      </w:r>
    </w:p>
    <w:p w14:paraId="79B94FDA"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noProof/>
          <w:sz w:val="24"/>
          <w:szCs w:val="24"/>
        </w:rPr>
        <w:lastRenderedPageBreak/>
        <w:drawing>
          <wp:inline distT="0" distB="0" distL="0" distR="0" wp14:anchorId="14223889" wp14:editId="7FDF91D1">
            <wp:extent cx="37033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55394632"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sz w:val="24"/>
          <w:szCs w:val="24"/>
        </w:rPr>
        <w:t>Fig 4.6.2 Application Homepage</w:t>
      </w:r>
    </w:p>
    <w:p w14:paraId="1146CA81" w14:textId="77777777" w:rsidR="00B653FB" w:rsidRPr="00B653FB" w:rsidRDefault="00B653FB" w:rsidP="00B653FB">
      <w:pPr>
        <w:rPr>
          <w:rFonts w:ascii="Times New Roman" w:eastAsia="Arial" w:hAnsi="Times New Roman"/>
          <w:i/>
          <w:color w:val="44546A"/>
          <w:sz w:val="24"/>
          <w:szCs w:val="24"/>
        </w:rPr>
      </w:pPr>
      <w:r w:rsidRPr="00B653FB">
        <w:rPr>
          <w:rFonts w:ascii="Times New Roman" w:eastAsia="Arial" w:hAnsi="Times New Roman"/>
          <w:i/>
          <w:color w:val="44546A"/>
          <w:sz w:val="24"/>
          <w:szCs w:val="24"/>
        </w:rPr>
        <w:lastRenderedPageBreak/>
        <w:t>Figure 4.4</w:t>
      </w:r>
    </w:p>
    <w:p w14:paraId="63D35E46" w14:textId="77777777" w:rsidR="00B653FB" w:rsidRPr="00B653FB" w:rsidRDefault="00B653FB" w:rsidP="00B653FB">
      <w:pPr>
        <w:spacing w:line="361" w:lineRule="auto"/>
        <w:ind w:left="375" w:right="221"/>
        <w:rPr>
          <w:rFonts w:ascii="Times New Roman" w:hAnsi="Times New Roman"/>
          <w:b/>
          <w:bCs/>
          <w:sz w:val="24"/>
          <w:szCs w:val="24"/>
        </w:rPr>
      </w:pPr>
    </w:p>
    <w:p w14:paraId="3ED49219" w14:textId="77777777" w:rsidR="00B653FB" w:rsidRPr="00B653FB" w:rsidRDefault="00B653FB" w:rsidP="00B653FB">
      <w:pPr>
        <w:spacing w:line="361" w:lineRule="auto"/>
        <w:ind w:left="375" w:right="221"/>
        <w:rPr>
          <w:rFonts w:ascii="Times New Roman" w:hAnsi="Times New Roman"/>
          <w:sz w:val="24"/>
          <w:szCs w:val="24"/>
        </w:rPr>
      </w:pPr>
      <w:commentRangeStart w:id="88"/>
      <w:r w:rsidRPr="00B653FB">
        <w:rPr>
          <w:rFonts w:ascii="Times New Roman" w:hAnsi="Times New Roman"/>
          <w:noProof/>
          <w:sz w:val="24"/>
          <w:szCs w:val="24"/>
        </w:rPr>
        <w:lastRenderedPageBreak/>
        <w:drawing>
          <wp:inline distT="0" distB="0" distL="0" distR="0" wp14:anchorId="3EEA0C04" wp14:editId="33DBD07E">
            <wp:extent cx="370332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commentRangeEnd w:id="88"/>
      <w:r w:rsidR="00A66B60">
        <w:rPr>
          <w:rStyle w:val="CommentReference"/>
        </w:rPr>
        <w:commentReference w:id="88"/>
      </w:r>
    </w:p>
    <w:p w14:paraId="7BF5ADC8"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sz w:val="24"/>
          <w:szCs w:val="24"/>
        </w:rPr>
        <w:t>Fig 4.6.3 Drafting of shopping list</w:t>
      </w:r>
    </w:p>
    <w:p w14:paraId="1B18D6A8" w14:textId="77777777" w:rsidR="00B653FB" w:rsidRPr="00B653FB" w:rsidRDefault="00B653FB" w:rsidP="00B653FB">
      <w:pPr>
        <w:rPr>
          <w:rFonts w:ascii="Times New Roman" w:eastAsia="Arial" w:hAnsi="Times New Roman"/>
          <w:i/>
          <w:color w:val="44546A"/>
          <w:sz w:val="24"/>
          <w:szCs w:val="24"/>
        </w:rPr>
      </w:pPr>
      <w:r w:rsidRPr="00B653FB">
        <w:rPr>
          <w:rFonts w:ascii="Times New Roman" w:eastAsia="Arial" w:hAnsi="Times New Roman"/>
          <w:i/>
          <w:color w:val="44546A"/>
          <w:sz w:val="24"/>
          <w:szCs w:val="24"/>
        </w:rPr>
        <w:lastRenderedPageBreak/>
        <w:t>Figure 4.5</w:t>
      </w:r>
    </w:p>
    <w:p w14:paraId="22EFAE65"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noProof/>
          <w:sz w:val="24"/>
          <w:szCs w:val="24"/>
        </w:rPr>
        <w:drawing>
          <wp:inline distT="0" distB="0" distL="0" distR="0" wp14:anchorId="12DA3FDA" wp14:editId="59D04C03">
            <wp:extent cx="370332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6002177B"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sz w:val="24"/>
          <w:szCs w:val="24"/>
        </w:rPr>
        <w:lastRenderedPageBreak/>
        <w:t>Fig 4.6.4 Setting a budget limit</w:t>
      </w:r>
    </w:p>
    <w:p w14:paraId="4B4BABC4" w14:textId="77777777" w:rsidR="00B653FB" w:rsidRPr="00B653FB" w:rsidRDefault="00B653FB" w:rsidP="00B653FB">
      <w:pPr>
        <w:rPr>
          <w:rFonts w:ascii="Times New Roman" w:eastAsia="Arial" w:hAnsi="Times New Roman"/>
          <w:i/>
          <w:color w:val="44546A"/>
          <w:sz w:val="24"/>
          <w:szCs w:val="24"/>
        </w:rPr>
      </w:pPr>
      <w:r w:rsidRPr="00B653FB">
        <w:rPr>
          <w:rFonts w:ascii="Times New Roman" w:eastAsia="Arial" w:hAnsi="Times New Roman"/>
          <w:i/>
          <w:color w:val="44546A"/>
          <w:sz w:val="24"/>
          <w:szCs w:val="24"/>
        </w:rPr>
        <w:t>Figure 4.6</w:t>
      </w:r>
    </w:p>
    <w:p w14:paraId="31094F20"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noProof/>
          <w:sz w:val="24"/>
          <w:szCs w:val="24"/>
        </w:rPr>
        <w:lastRenderedPageBreak/>
        <w:drawing>
          <wp:inline distT="0" distB="0" distL="0" distR="0" wp14:anchorId="2700E350" wp14:editId="681D2DD5">
            <wp:extent cx="370332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5">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4D2D5F0F"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sz w:val="24"/>
          <w:szCs w:val="24"/>
        </w:rPr>
        <w:t>Fig 4.6.5 Scanning the products</w:t>
      </w:r>
    </w:p>
    <w:p w14:paraId="60A49385" w14:textId="77777777" w:rsidR="00B653FB" w:rsidRPr="00B653FB" w:rsidRDefault="00B653FB" w:rsidP="00B653FB">
      <w:pPr>
        <w:rPr>
          <w:rFonts w:ascii="Times New Roman" w:eastAsia="Arial" w:hAnsi="Times New Roman"/>
          <w:i/>
          <w:color w:val="44546A"/>
          <w:sz w:val="24"/>
          <w:szCs w:val="24"/>
        </w:rPr>
      </w:pPr>
      <w:r w:rsidRPr="00B653FB">
        <w:rPr>
          <w:rFonts w:ascii="Times New Roman" w:eastAsia="Arial" w:hAnsi="Times New Roman"/>
          <w:i/>
          <w:color w:val="44546A"/>
          <w:sz w:val="24"/>
          <w:szCs w:val="24"/>
        </w:rPr>
        <w:lastRenderedPageBreak/>
        <w:t>Figure 4.7</w:t>
      </w:r>
    </w:p>
    <w:p w14:paraId="24BC43B0" w14:textId="77777777" w:rsidR="00B653FB" w:rsidRPr="00B653FB" w:rsidRDefault="00B653FB" w:rsidP="00B653FB">
      <w:pPr>
        <w:spacing w:line="361" w:lineRule="auto"/>
        <w:ind w:left="375" w:right="221"/>
        <w:rPr>
          <w:rFonts w:ascii="Times New Roman" w:hAnsi="Times New Roman"/>
          <w:b/>
          <w:bCs/>
          <w:sz w:val="24"/>
          <w:szCs w:val="24"/>
        </w:rPr>
      </w:pPr>
    </w:p>
    <w:p w14:paraId="657D7FC4" w14:textId="77777777" w:rsidR="00B653FB" w:rsidRPr="00B653FB" w:rsidRDefault="00B653FB" w:rsidP="00B653FB">
      <w:pPr>
        <w:spacing w:line="361" w:lineRule="auto"/>
        <w:ind w:left="375" w:right="221"/>
        <w:rPr>
          <w:rFonts w:ascii="Times New Roman" w:hAnsi="Times New Roman"/>
          <w:sz w:val="24"/>
          <w:szCs w:val="24"/>
        </w:rPr>
      </w:pPr>
    </w:p>
    <w:p w14:paraId="1A9B7153" w14:textId="77777777" w:rsidR="00B653FB" w:rsidRPr="00B653FB" w:rsidRDefault="00B653FB" w:rsidP="00B653FB">
      <w:pPr>
        <w:spacing w:line="361" w:lineRule="auto"/>
        <w:ind w:left="375" w:right="221"/>
        <w:rPr>
          <w:rFonts w:ascii="Times New Roman" w:hAnsi="Times New Roman"/>
          <w:sz w:val="24"/>
          <w:szCs w:val="24"/>
        </w:rPr>
      </w:pPr>
      <w:r w:rsidRPr="00B653FB">
        <w:rPr>
          <w:rFonts w:ascii="Times New Roman" w:hAnsi="Times New Roman"/>
          <w:noProof/>
          <w:sz w:val="24"/>
          <w:szCs w:val="24"/>
        </w:rPr>
        <w:lastRenderedPageBreak/>
        <w:drawing>
          <wp:inline distT="0" distB="0" distL="0" distR="0" wp14:anchorId="42741FF1" wp14:editId="7BFA390A">
            <wp:extent cx="370332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6">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58573EF0" w14:textId="77777777" w:rsidR="00B653FB" w:rsidRPr="00B653FB" w:rsidRDefault="00B653FB" w:rsidP="00B653FB">
      <w:pPr>
        <w:spacing w:line="361" w:lineRule="auto"/>
        <w:ind w:left="375" w:right="221"/>
        <w:rPr>
          <w:rFonts w:ascii="Times New Roman" w:hAnsi="Times New Roman"/>
          <w:b/>
          <w:bCs/>
          <w:sz w:val="24"/>
          <w:szCs w:val="24"/>
        </w:rPr>
      </w:pPr>
      <w:r w:rsidRPr="00B653FB">
        <w:rPr>
          <w:rFonts w:ascii="Times New Roman" w:hAnsi="Times New Roman"/>
          <w:b/>
          <w:bCs/>
          <w:sz w:val="24"/>
          <w:szCs w:val="24"/>
        </w:rPr>
        <w:t>Fig 4.6.8 List of Purchased Products</w:t>
      </w:r>
    </w:p>
    <w:p w14:paraId="26166976" w14:textId="77777777" w:rsidR="00B653FB" w:rsidRPr="00B653FB" w:rsidRDefault="00B653FB" w:rsidP="00B653FB">
      <w:pPr>
        <w:rPr>
          <w:rFonts w:ascii="Times New Roman" w:eastAsia="Arial" w:hAnsi="Times New Roman"/>
          <w:i/>
          <w:color w:val="44546A"/>
          <w:sz w:val="24"/>
          <w:szCs w:val="24"/>
        </w:rPr>
      </w:pPr>
      <w:r w:rsidRPr="00B653FB">
        <w:rPr>
          <w:rFonts w:ascii="Times New Roman" w:eastAsia="Arial" w:hAnsi="Times New Roman"/>
          <w:i/>
          <w:color w:val="44546A"/>
          <w:sz w:val="24"/>
          <w:szCs w:val="24"/>
        </w:rPr>
        <w:lastRenderedPageBreak/>
        <w:t>Figure 4.8</w:t>
      </w:r>
    </w:p>
    <w:p w14:paraId="44D89967" w14:textId="77777777" w:rsidR="00B653FB" w:rsidRPr="00B653FB" w:rsidRDefault="00B653FB" w:rsidP="00B653FB">
      <w:pPr>
        <w:spacing w:line="361" w:lineRule="auto"/>
        <w:ind w:left="375" w:right="221"/>
        <w:rPr>
          <w:rFonts w:ascii="Times New Roman" w:hAnsi="Times New Roman"/>
          <w:b/>
          <w:bCs/>
          <w:sz w:val="24"/>
          <w:szCs w:val="24"/>
        </w:rPr>
      </w:pPr>
    </w:p>
    <w:p w14:paraId="4481CD79" w14:textId="77777777" w:rsidR="00B653FB" w:rsidRPr="00B653FB" w:rsidRDefault="00B653FB" w:rsidP="00B653FB">
      <w:pPr>
        <w:rPr>
          <w:rFonts w:ascii="Times New Roman" w:hAnsi="Times New Roman"/>
          <w:sz w:val="24"/>
          <w:szCs w:val="24"/>
        </w:rPr>
      </w:pPr>
      <w:r w:rsidRPr="00B653FB">
        <w:rPr>
          <w:rFonts w:ascii="Times New Roman" w:hAnsi="Times New Roman"/>
          <w:noProof/>
          <w:sz w:val="24"/>
          <w:szCs w:val="24"/>
        </w:rPr>
        <w:lastRenderedPageBreak/>
        <w:drawing>
          <wp:inline distT="0" distB="0" distL="0" distR="0" wp14:anchorId="496B2254" wp14:editId="2E10C75C">
            <wp:extent cx="370332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42B4789E" w14:textId="77777777" w:rsidR="00B653FB" w:rsidRPr="00B653FB" w:rsidRDefault="00B653FB" w:rsidP="00B653FB">
      <w:pPr>
        <w:rPr>
          <w:rFonts w:ascii="Times New Roman" w:hAnsi="Times New Roman"/>
          <w:b/>
          <w:bCs/>
          <w:sz w:val="24"/>
          <w:szCs w:val="24"/>
        </w:rPr>
      </w:pPr>
      <w:r w:rsidRPr="00B653FB">
        <w:rPr>
          <w:rFonts w:ascii="Times New Roman" w:hAnsi="Times New Roman"/>
          <w:b/>
          <w:bCs/>
          <w:sz w:val="24"/>
          <w:szCs w:val="24"/>
        </w:rPr>
        <w:t>Fig 4.6.7 Generating QR</w:t>
      </w:r>
    </w:p>
    <w:p w14:paraId="20842130" w14:textId="77777777" w:rsidR="00B653FB" w:rsidRPr="00B653FB" w:rsidRDefault="00B653FB" w:rsidP="00B653FB">
      <w:pPr>
        <w:rPr>
          <w:rFonts w:ascii="Times New Roman" w:eastAsia="Arial" w:hAnsi="Times New Roman"/>
          <w:i/>
          <w:color w:val="44546A"/>
          <w:sz w:val="24"/>
          <w:szCs w:val="24"/>
        </w:rPr>
      </w:pPr>
      <w:r w:rsidRPr="00B653FB">
        <w:rPr>
          <w:rFonts w:ascii="Times New Roman" w:eastAsia="Arial" w:hAnsi="Times New Roman"/>
          <w:i/>
          <w:color w:val="44546A"/>
          <w:sz w:val="24"/>
          <w:szCs w:val="24"/>
        </w:rPr>
        <w:lastRenderedPageBreak/>
        <w:t>Figure 4.9</w:t>
      </w:r>
    </w:p>
    <w:p w14:paraId="07F9F579" w14:textId="77777777" w:rsidR="00B653FB" w:rsidRPr="00B653FB" w:rsidRDefault="00B653FB" w:rsidP="00B653FB">
      <w:pPr>
        <w:rPr>
          <w:rFonts w:ascii="Times New Roman" w:hAnsi="Times New Roman"/>
          <w:b/>
          <w:bCs/>
          <w:sz w:val="24"/>
          <w:szCs w:val="24"/>
        </w:rPr>
      </w:pPr>
      <w:r w:rsidRPr="00B653FB">
        <w:rPr>
          <w:rFonts w:ascii="Times New Roman" w:hAnsi="Times New Roman"/>
          <w:b/>
          <w:bCs/>
          <w:noProof/>
          <w:sz w:val="24"/>
          <w:szCs w:val="24"/>
        </w:rPr>
        <w:drawing>
          <wp:inline distT="0" distB="0" distL="0" distR="0" wp14:anchorId="54BCDBE7" wp14:editId="6C4D11B2">
            <wp:extent cx="370332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8">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0E51C559" w14:textId="4A9FBA28" w:rsidR="00A66B60" w:rsidRPr="00B653FB" w:rsidRDefault="00A66B60">
      <w:pPr>
        <w:spacing w:line="360" w:lineRule="auto"/>
        <w:rPr>
          <w:rFonts w:ascii="Times New Roman" w:hAnsi="Times New Roman"/>
          <w:sz w:val="24"/>
          <w:szCs w:val="24"/>
        </w:rPr>
      </w:pPr>
    </w:p>
    <w:sectPr w:rsidR="00A66B60" w:rsidRPr="00B653FB">
      <w:footerReference w:type="default" r:id="rId39"/>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p" w:date="2021-06-23T09:40:00Z" w:initials="h">
    <w:p w14:paraId="582A5653" w14:textId="289E5453" w:rsidR="00EF7703" w:rsidRDefault="00EF7703">
      <w:pPr>
        <w:pStyle w:val="CommentText"/>
      </w:pPr>
      <w:r>
        <w:rPr>
          <w:rStyle w:val="CommentReference"/>
        </w:rPr>
        <w:annotationRef/>
      </w:r>
      <w:r>
        <w:t>Avoid “we”. USE REPORTED SPEECH</w:t>
      </w:r>
    </w:p>
  </w:comment>
  <w:comment w:id="5" w:author="hp" w:date="2021-06-23T09:38:00Z" w:initials="h">
    <w:p w14:paraId="14AC12E7" w14:textId="7374854A" w:rsidR="00EF7703" w:rsidRDefault="00EF7703">
      <w:pPr>
        <w:pStyle w:val="CommentText"/>
      </w:pPr>
      <w:r>
        <w:rPr>
          <w:rStyle w:val="CommentReference"/>
        </w:rPr>
        <w:annotationRef/>
      </w:r>
      <w:r>
        <w:t>JUSTIFY THE WHOLE DOCUMENT LIKE THIS</w:t>
      </w:r>
    </w:p>
  </w:comment>
  <w:comment w:id="16" w:author="hp" w:date="2021-06-23T09:44:00Z" w:initials="h">
    <w:p w14:paraId="00093DC5" w14:textId="09FE1628" w:rsidR="00EF7703" w:rsidRDefault="00EF7703">
      <w:pPr>
        <w:pStyle w:val="CommentText"/>
      </w:pPr>
      <w:r>
        <w:rPr>
          <w:rStyle w:val="CommentReference"/>
        </w:rPr>
        <w:annotationRef/>
      </w:r>
      <w:r>
        <w:t>YOU PUT THE et al in italics like this</w:t>
      </w:r>
    </w:p>
  </w:comment>
  <w:comment w:id="31" w:author="hp" w:date="2021-06-23T09:49:00Z" w:initials="h">
    <w:p w14:paraId="0D22B138" w14:textId="6A69B19B" w:rsidR="00CC56DF" w:rsidRDefault="00CC56DF">
      <w:pPr>
        <w:pStyle w:val="CommentText"/>
      </w:pPr>
      <w:r>
        <w:rPr>
          <w:rStyle w:val="CommentReference"/>
        </w:rPr>
        <w:annotationRef/>
      </w:r>
      <w:r>
        <w:t>CONSIDER REPHRASING</w:t>
      </w:r>
    </w:p>
  </w:comment>
  <w:comment w:id="33" w:author="hp" w:date="2021-06-23T09:50:00Z" w:initials="h">
    <w:p w14:paraId="73CF735A" w14:textId="74517835" w:rsidR="00CC56DF" w:rsidRDefault="00CC56DF">
      <w:pPr>
        <w:pStyle w:val="CommentText"/>
      </w:pPr>
      <w:r>
        <w:rPr>
          <w:rStyle w:val="CommentReference"/>
        </w:rPr>
        <w:annotationRef/>
      </w:r>
      <w:r>
        <w:t>USE PROPER NUMBERING</w:t>
      </w:r>
    </w:p>
  </w:comment>
  <w:comment w:id="38" w:author="hp" w:date="2021-06-23T09:51:00Z" w:initials="h">
    <w:p w14:paraId="48FB7DD6" w14:textId="2ECEFFAB" w:rsidR="00CC56DF" w:rsidRDefault="00CC56DF">
      <w:pPr>
        <w:pStyle w:val="CommentText"/>
      </w:pPr>
      <w:r>
        <w:rPr>
          <w:rStyle w:val="CommentReference"/>
        </w:rPr>
        <w:annotationRef/>
      </w:r>
      <w:r>
        <w:t>GIVE A NARRATION OF THIS CAPTION</w:t>
      </w:r>
    </w:p>
  </w:comment>
  <w:comment w:id="39" w:author="hp" w:date="2021-06-23T09:52:00Z" w:initials="h">
    <w:p w14:paraId="708A2D66" w14:textId="2B145956" w:rsidR="004301BD" w:rsidRDefault="004301BD">
      <w:pPr>
        <w:pStyle w:val="CommentText"/>
      </w:pPr>
      <w:r>
        <w:rPr>
          <w:rStyle w:val="CommentReference"/>
        </w:rPr>
        <w:annotationRef/>
      </w:r>
      <w:r>
        <w:t>NARRATION HERE AS WELL. DO THIS FOR ALL YOUR TABLES AND FIGURES</w:t>
      </w:r>
    </w:p>
  </w:comment>
  <w:comment w:id="40" w:author="hp" w:date="2021-06-23T09:53:00Z" w:initials="h">
    <w:p w14:paraId="46B3F802" w14:textId="21193C5E" w:rsidR="004301BD" w:rsidRDefault="004301BD">
      <w:pPr>
        <w:pStyle w:val="CommentText"/>
      </w:pPr>
      <w:r>
        <w:rPr>
          <w:rStyle w:val="CommentReference"/>
        </w:rPr>
        <w:annotationRef/>
      </w:r>
      <w:r>
        <w:t>WHAT DID YOU USE TO DRAW THIS GANTT CHART?</w:t>
      </w:r>
    </w:p>
  </w:comment>
  <w:comment w:id="41" w:author="hp" w:date="2021-06-23T09:54:00Z" w:initials="h">
    <w:p w14:paraId="602DB6D1" w14:textId="10579534" w:rsidR="004301BD" w:rsidRDefault="004301BD">
      <w:pPr>
        <w:pStyle w:val="CommentText"/>
      </w:pPr>
      <w:r>
        <w:rPr>
          <w:rStyle w:val="CommentReference"/>
        </w:rPr>
        <w:annotationRef/>
      </w:r>
      <w:r>
        <w:t>THIS IS A TABLE, NOT A FIGURE</w:t>
      </w:r>
    </w:p>
  </w:comment>
  <w:comment w:id="43" w:author="hp" w:date="2021-06-23T09:55:00Z" w:initials="h">
    <w:p w14:paraId="3D25B9D3" w14:textId="0C48D41C" w:rsidR="00A67C02" w:rsidRDefault="00A67C02">
      <w:pPr>
        <w:pStyle w:val="CommentText"/>
      </w:pPr>
      <w:r>
        <w:rPr>
          <w:rStyle w:val="CommentReference"/>
        </w:rPr>
        <w:annotationRef/>
      </w:r>
      <w:r>
        <w:t>TABLE</w:t>
      </w:r>
    </w:p>
  </w:comment>
  <w:comment w:id="45" w:author="hp" w:date="2021-06-23T09:55:00Z" w:initials="h">
    <w:p w14:paraId="60FDF6FC" w14:textId="0FB90F84" w:rsidR="00A67C02" w:rsidRDefault="00A67C02">
      <w:pPr>
        <w:pStyle w:val="CommentText"/>
      </w:pPr>
      <w:r>
        <w:rPr>
          <w:rStyle w:val="CommentReference"/>
        </w:rPr>
        <w:annotationRef/>
      </w:r>
      <w:r>
        <w:t>REFERENCES COME RIGHT AT THE END OF THE DOCUMENT</w:t>
      </w:r>
    </w:p>
  </w:comment>
  <w:comment w:id="47" w:author="hp" w:date="2021-06-23T09:55:00Z" w:initials="h">
    <w:p w14:paraId="49950103" w14:textId="1A61B2E3" w:rsidR="00A67C02" w:rsidRDefault="00A67C02">
      <w:pPr>
        <w:pStyle w:val="CommentText"/>
      </w:pPr>
      <w:r>
        <w:rPr>
          <w:rStyle w:val="CommentReference"/>
        </w:rPr>
        <w:annotationRef/>
      </w:r>
      <w:r>
        <w:t>THIS DOESN’T COME HERE TOO</w:t>
      </w:r>
    </w:p>
  </w:comment>
  <w:comment w:id="49" w:author="hp" w:date="2021-06-23T09:56:00Z" w:initials="h">
    <w:p w14:paraId="4AC06FFC" w14:textId="636543EC" w:rsidR="00A67C02" w:rsidRDefault="00A67C02">
      <w:pPr>
        <w:pStyle w:val="CommentText"/>
      </w:pPr>
      <w:r>
        <w:rPr>
          <w:rStyle w:val="CommentReference"/>
        </w:rPr>
        <w:annotationRef/>
      </w:r>
      <w:r>
        <w:t>WE GIVE A SHORT CONCLUSION ON EACH CHAPTER</w:t>
      </w:r>
    </w:p>
  </w:comment>
  <w:comment w:id="51" w:author="hp" w:date="2021-06-23T09:59:00Z" w:initials="h">
    <w:p w14:paraId="26B004B8" w14:textId="303480F0" w:rsidR="00D8413F" w:rsidRDefault="00D8413F">
      <w:pPr>
        <w:pStyle w:val="CommentText"/>
      </w:pPr>
      <w:r>
        <w:rPr>
          <w:rStyle w:val="CommentReference"/>
        </w:rPr>
        <w:annotationRef/>
      </w:r>
      <w:r>
        <w:t>Headings look better without being underlined, just differentiate them using heading fonts</w:t>
      </w:r>
    </w:p>
  </w:comment>
  <w:comment w:id="68" w:author="hp" w:date="2021-06-23T10:00:00Z" w:initials="h">
    <w:p w14:paraId="2A69F5AB" w14:textId="2266A95D" w:rsidR="00D8413F" w:rsidRDefault="00D8413F">
      <w:pPr>
        <w:pStyle w:val="CommentText"/>
      </w:pPr>
      <w:r>
        <w:rPr>
          <w:rStyle w:val="CommentReference"/>
        </w:rPr>
        <w:annotationRef/>
      </w:r>
      <w:r>
        <w:t>Use proper numbering</w:t>
      </w:r>
    </w:p>
  </w:comment>
  <w:comment w:id="73" w:author="hp" w:date="2021-06-23T10:03:00Z" w:initials="h">
    <w:p w14:paraId="54521E57" w14:textId="3FB528E1" w:rsidR="00D8413F" w:rsidRDefault="00D8413F">
      <w:pPr>
        <w:pStyle w:val="CommentText"/>
      </w:pPr>
      <w:r>
        <w:rPr>
          <w:rStyle w:val="CommentReference"/>
        </w:rPr>
        <w:annotationRef/>
      </w:r>
      <w:r>
        <w:t>Use proper captions</w:t>
      </w:r>
    </w:p>
  </w:comment>
  <w:comment w:id="74" w:author="hp" w:date="2021-06-23T10:05:00Z" w:initials="h">
    <w:p w14:paraId="23EE1BAD" w14:textId="61C469CD" w:rsidR="00D8413F" w:rsidRDefault="00D8413F">
      <w:pPr>
        <w:pStyle w:val="CommentText"/>
      </w:pPr>
      <w:r>
        <w:rPr>
          <w:rStyle w:val="CommentReference"/>
        </w:rPr>
        <w:annotationRef/>
      </w:r>
      <w:r>
        <w:t>You used net profit?</w:t>
      </w:r>
    </w:p>
  </w:comment>
  <w:comment w:id="76" w:author="hp" w:date="2021-06-23T10:06:00Z" w:initials="h">
    <w:p w14:paraId="3265DD45" w14:textId="1C1B215B" w:rsidR="00D8413F" w:rsidRDefault="00D8413F">
      <w:pPr>
        <w:pStyle w:val="CommentText"/>
      </w:pPr>
      <w:r>
        <w:rPr>
          <w:rStyle w:val="CommentReference"/>
        </w:rPr>
        <w:annotationRef/>
      </w:r>
      <w:r>
        <w:t>Consider revision</w:t>
      </w:r>
    </w:p>
  </w:comment>
  <w:comment w:id="84" w:author="hp" w:date="2021-06-23T10:08:00Z" w:initials="h">
    <w:p w14:paraId="013C26F3" w14:textId="514557DA" w:rsidR="00D8413F" w:rsidRDefault="00D8413F">
      <w:pPr>
        <w:pStyle w:val="CommentText"/>
      </w:pPr>
      <w:r>
        <w:rPr>
          <w:rStyle w:val="CommentReference"/>
        </w:rPr>
        <w:annotationRef/>
      </w:r>
      <w:r>
        <w:t>FIGURE HEADINGS ARE PUT BELOW THE DIAGRAMS, ONLY TABLE HEADINGS ATE PUT ABOVE THE TABLE</w:t>
      </w:r>
    </w:p>
  </w:comment>
  <w:comment w:id="85" w:author="hp" w:date="2021-06-23T10:10:00Z" w:initials="h">
    <w:p w14:paraId="284A1EEA" w14:textId="2A627609" w:rsidR="004C65FF" w:rsidRDefault="004C65FF">
      <w:pPr>
        <w:pStyle w:val="CommentText"/>
      </w:pPr>
      <w:r>
        <w:rPr>
          <w:rStyle w:val="CommentReference"/>
        </w:rPr>
        <w:annotationRef/>
      </w:r>
      <w:r>
        <w:t>USE UNIFORM SPACING ACROSS THE WHOLE DOCUMENT</w:t>
      </w:r>
    </w:p>
  </w:comment>
  <w:comment w:id="87" w:author="hp" w:date="2021-06-23T10:12:00Z" w:initials="h">
    <w:p w14:paraId="467E0881" w14:textId="7A05E9C5" w:rsidR="00A66B60" w:rsidRDefault="00A66B60">
      <w:pPr>
        <w:pStyle w:val="CommentText"/>
      </w:pPr>
      <w:r>
        <w:rPr>
          <w:rStyle w:val="CommentReference"/>
        </w:rPr>
        <w:annotationRef/>
      </w:r>
      <w:r>
        <w:t>IS THIS ER DIAGRAM COMPLETE?</w:t>
      </w:r>
    </w:p>
  </w:comment>
  <w:comment w:id="88" w:author="hp" w:date="2021-06-23T10:13:00Z" w:initials="h">
    <w:p w14:paraId="4FE61D0E" w14:textId="5B55A0B2" w:rsidR="00A66B60" w:rsidRDefault="00A66B60">
      <w:pPr>
        <w:pStyle w:val="CommentText"/>
      </w:pPr>
      <w:r>
        <w:rPr>
          <w:rStyle w:val="CommentReference"/>
        </w:rPr>
        <w:annotationRef/>
      </w:r>
      <w:r>
        <w:t xml:space="preserve">YOU DO NOT PUT SCREEN SHOTS HERE, YOU DRAW THE INTERFACE, THE ASSUMPTION IS THAT YOU HAVENT DONE THE PROTOTYPE, SO YOU DRAW WHAT </w:t>
      </w:r>
      <w:r>
        <w:t>YOU INTEND TO DEVELOP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2A5653" w15:done="0"/>
  <w15:commentEx w15:paraId="14AC12E7" w15:done="0"/>
  <w15:commentEx w15:paraId="00093DC5" w15:done="0"/>
  <w15:commentEx w15:paraId="0D22B138" w15:done="0"/>
  <w15:commentEx w15:paraId="73CF735A" w15:done="0"/>
  <w15:commentEx w15:paraId="48FB7DD6" w15:done="0"/>
  <w15:commentEx w15:paraId="708A2D66" w15:done="0"/>
  <w15:commentEx w15:paraId="46B3F802" w15:done="0"/>
  <w15:commentEx w15:paraId="602DB6D1" w15:done="0"/>
  <w15:commentEx w15:paraId="3D25B9D3" w15:done="0"/>
  <w15:commentEx w15:paraId="60FDF6FC" w15:done="0"/>
  <w15:commentEx w15:paraId="49950103" w15:done="0"/>
  <w15:commentEx w15:paraId="4AC06FFC" w15:done="0"/>
  <w15:commentEx w15:paraId="26B004B8" w15:done="0"/>
  <w15:commentEx w15:paraId="2A69F5AB" w15:done="0"/>
  <w15:commentEx w15:paraId="54521E57" w15:done="0"/>
  <w15:commentEx w15:paraId="23EE1BAD" w15:done="0"/>
  <w15:commentEx w15:paraId="3265DD45" w15:done="0"/>
  <w15:commentEx w15:paraId="013C26F3" w15:done="0"/>
  <w15:commentEx w15:paraId="284A1EEA" w15:done="0"/>
  <w15:commentEx w15:paraId="467E0881" w15:done="0"/>
  <w15:commentEx w15:paraId="4FE61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801F" w16cex:dateUtc="2021-06-23T07:40:00Z"/>
  <w16cex:commentExtensible w16cex:durableId="247D7FB1" w16cex:dateUtc="2021-06-23T07:38:00Z"/>
  <w16cex:commentExtensible w16cex:durableId="247D810C" w16cex:dateUtc="2021-06-23T07:44:00Z"/>
  <w16cex:commentExtensible w16cex:durableId="247D821F" w16cex:dateUtc="2021-06-23T07:49:00Z"/>
  <w16cex:commentExtensible w16cex:durableId="247D8248" w16cex:dateUtc="2021-06-23T07:50:00Z"/>
  <w16cex:commentExtensible w16cex:durableId="247D82AD" w16cex:dateUtc="2021-06-23T07:51:00Z"/>
  <w16cex:commentExtensible w16cex:durableId="247D82E2" w16cex:dateUtc="2021-06-23T07:52:00Z"/>
  <w16cex:commentExtensible w16cex:durableId="247D8320" w16cex:dateUtc="2021-06-23T07:53:00Z"/>
  <w16cex:commentExtensible w16cex:durableId="247D8354" w16cex:dateUtc="2021-06-23T07:54:00Z"/>
  <w16cex:commentExtensible w16cex:durableId="247D8377" w16cex:dateUtc="2021-06-23T07:55:00Z"/>
  <w16cex:commentExtensible w16cex:durableId="247D8386" w16cex:dateUtc="2021-06-23T07:55:00Z"/>
  <w16cex:commentExtensible w16cex:durableId="247D83A6" w16cex:dateUtc="2021-06-23T07:55:00Z"/>
  <w16cex:commentExtensible w16cex:durableId="247D83E5" w16cex:dateUtc="2021-06-23T07:56:00Z"/>
  <w16cex:commentExtensible w16cex:durableId="247D8471" w16cex:dateUtc="2021-06-23T07:59:00Z"/>
  <w16cex:commentExtensible w16cex:durableId="247D84D4" w16cex:dateUtc="2021-06-23T08:00:00Z"/>
  <w16cex:commentExtensible w16cex:durableId="247D855A" w16cex:dateUtc="2021-06-23T08:03:00Z"/>
  <w16cex:commentExtensible w16cex:durableId="247D85CD" w16cex:dateUtc="2021-06-23T08:05:00Z"/>
  <w16cex:commentExtensible w16cex:durableId="247D860C" w16cex:dateUtc="2021-06-23T08:06:00Z"/>
  <w16cex:commentExtensible w16cex:durableId="247D86B1" w16cex:dateUtc="2021-06-23T08:08:00Z"/>
  <w16cex:commentExtensible w16cex:durableId="247D8700" w16cex:dateUtc="2021-06-23T08:10:00Z"/>
  <w16cex:commentExtensible w16cex:durableId="247D8796" w16cex:dateUtc="2021-06-23T08:12:00Z"/>
  <w16cex:commentExtensible w16cex:durableId="247D87D1" w16cex:dateUtc="2021-06-23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A5653" w16cid:durableId="247D801F"/>
  <w16cid:commentId w16cid:paraId="14AC12E7" w16cid:durableId="247D7FB1"/>
  <w16cid:commentId w16cid:paraId="00093DC5" w16cid:durableId="247D810C"/>
  <w16cid:commentId w16cid:paraId="0D22B138" w16cid:durableId="247D821F"/>
  <w16cid:commentId w16cid:paraId="73CF735A" w16cid:durableId="247D8248"/>
  <w16cid:commentId w16cid:paraId="48FB7DD6" w16cid:durableId="247D82AD"/>
  <w16cid:commentId w16cid:paraId="708A2D66" w16cid:durableId="247D82E2"/>
  <w16cid:commentId w16cid:paraId="46B3F802" w16cid:durableId="247D8320"/>
  <w16cid:commentId w16cid:paraId="602DB6D1" w16cid:durableId="247D8354"/>
  <w16cid:commentId w16cid:paraId="3D25B9D3" w16cid:durableId="247D8377"/>
  <w16cid:commentId w16cid:paraId="60FDF6FC" w16cid:durableId="247D8386"/>
  <w16cid:commentId w16cid:paraId="49950103" w16cid:durableId="247D83A6"/>
  <w16cid:commentId w16cid:paraId="4AC06FFC" w16cid:durableId="247D83E5"/>
  <w16cid:commentId w16cid:paraId="26B004B8" w16cid:durableId="247D8471"/>
  <w16cid:commentId w16cid:paraId="2A69F5AB" w16cid:durableId="247D84D4"/>
  <w16cid:commentId w16cid:paraId="54521E57" w16cid:durableId="247D855A"/>
  <w16cid:commentId w16cid:paraId="23EE1BAD" w16cid:durableId="247D85CD"/>
  <w16cid:commentId w16cid:paraId="3265DD45" w16cid:durableId="247D860C"/>
  <w16cid:commentId w16cid:paraId="013C26F3" w16cid:durableId="247D86B1"/>
  <w16cid:commentId w16cid:paraId="284A1EEA" w16cid:durableId="247D8700"/>
  <w16cid:commentId w16cid:paraId="467E0881" w16cid:durableId="247D8796"/>
  <w16cid:commentId w16cid:paraId="4FE61D0E" w16cid:durableId="247D8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A95C9" w14:textId="77777777" w:rsidR="00216E0F" w:rsidRDefault="00216E0F">
      <w:pPr>
        <w:spacing w:line="240" w:lineRule="auto"/>
      </w:pPr>
      <w:r>
        <w:separator/>
      </w:r>
    </w:p>
  </w:endnote>
  <w:endnote w:type="continuationSeparator" w:id="0">
    <w:p w14:paraId="78940A0B" w14:textId="77777777" w:rsidR="00216E0F" w:rsidRDefault="00216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Segoe Print"/>
    <w:charset w:val="00"/>
    <w:family w:val="auto"/>
    <w:pitch w:val="default"/>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412D" w14:textId="77777777" w:rsidR="00567AC2" w:rsidRDefault="00567AC2">
    <w:pPr>
      <w:pStyle w:val="Footer"/>
      <w:jc w:val="right"/>
    </w:pPr>
    <w:r>
      <w:fldChar w:fldCharType="begin"/>
    </w:r>
    <w:r>
      <w:instrText xml:space="preserve"> PAGE   \* MERGEFORMAT </w:instrText>
    </w:r>
    <w:r>
      <w:fldChar w:fldCharType="separate"/>
    </w:r>
    <w:r>
      <w:t>6</w:t>
    </w:r>
    <w:r>
      <w:fldChar w:fldCharType="end"/>
    </w:r>
  </w:p>
  <w:p w14:paraId="25A31C16" w14:textId="77777777" w:rsidR="00567AC2" w:rsidRDefault="00567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716C5" w14:textId="77777777" w:rsidR="00216E0F" w:rsidRDefault="00216E0F">
      <w:pPr>
        <w:spacing w:after="0" w:line="240" w:lineRule="auto"/>
      </w:pPr>
      <w:r>
        <w:separator/>
      </w:r>
    </w:p>
  </w:footnote>
  <w:footnote w:type="continuationSeparator" w:id="0">
    <w:p w14:paraId="4F77FD88" w14:textId="77777777" w:rsidR="00216E0F" w:rsidRDefault="00216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multilevel"/>
    <w:tmpl w:val="00000007"/>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3" w15:restartNumberingAfterBreak="0">
    <w:nsid w:val="0000000A"/>
    <w:multiLevelType w:val="multilevel"/>
    <w:tmpl w:val="0000000A"/>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053208E"/>
    <w:multiLevelType w:val="multilevel"/>
    <w:tmpl w:val="005320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0EF0AAB"/>
    <w:multiLevelType w:val="multilevel"/>
    <w:tmpl w:val="00EF0A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615B63"/>
    <w:multiLevelType w:val="multilevel"/>
    <w:tmpl w:val="15615B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B968DA"/>
    <w:multiLevelType w:val="multilevel"/>
    <w:tmpl w:val="16B968D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D987D0A"/>
    <w:multiLevelType w:val="multilevel"/>
    <w:tmpl w:val="1D987D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FB9434E"/>
    <w:multiLevelType w:val="hybridMultilevel"/>
    <w:tmpl w:val="988831BC"/>
    <w:lvl w:ilvl="0" w:tplc="7CAE804A">
      <w:start w:val="1"/>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38EF5A">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5E7280">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6C4C90">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F4B180">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A4C88">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A444F4">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664D78">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940D60">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516318"/>
    <w:multiLevelType w:val="multilevel"/>
    <w:tmpl w:val="49516318"/>
    <w:lvl w:ilvl="0">
      <w:start w:val="1"/>
      <w:numFmt w:val="bullet"/>
      <w:lvlText w:val=""/>
      <w:lvlJc w:val="left"/>
      <w:pPr>
        <w:ind w:left="1095" w:hanging="360"/>
      </w:pPr>
      <w:rPr>
        <w:rFonts w:ascii="Symbol" w:hAnsi="Symbol" w:hint="default"/>
      </w:rPr>
    </w:lvl>
    <w:lvl w:ilvl="1">
      <w:start w:val="1"/>
      <w:numFmt w:val="bullet"/>
      <w:lvlText w:val="o"/>
      <w:lvlJc w:val="left"/>
      <w:pPr>
        <w:ind w:left="1815" w:hanging="360"/>
      </w:pPr>
      <w:rPr>
        <w:rFonts w:ascii="Courier New" w:hAnsi="Courier New" w:cs="Courier New" w:hint="default"/>
      </w:rPr>
    </w:lvl>
    <w:lvl w:ilvl="2">
      <w:start w:val="1"/>
      <w:numFmt w:val="bullet"/>
      <w:lvlText w:val=""/>
      <w:lvlJc w:val="left"/>
      <w:pPr>
        <w:ind w:left="2535" w:hanging="360"/>
      </w:pPr>
      <w:rPr>
        <w:rFonts w:ascii="Wingdings" w:hAnsi="Wingdings" w:hint="default"/>
      </w:rPr>
    </w:lvl>
    <w:lvl w:ilvl="3">
      <w:start w:val="1"/>
      <w:numFmt w:val="bullet"/>
      <w:lvlText w:val=""/>
      <w:lvlJc w:val="left"/>
      <w:pPr>
        <w:ind w:left="3255" w:hanging="360"/>
      </w:pPr>
      <w:rPr>
        <w:rFonts w:ascii="Symbol" w:hAnsi="Symbol" w:hint="default"/>
      </w:rPr>
    </w:lvl>
    <w:lvl w:ilvl="4">
      <w:start w:val="1"/>
      <w:numFmt w:val="bullet"/>
      <w:lvlText w:val="o"/>
      <w:lvlJc w:val="left"/>
      <w:pPr>
        <w:ind w:left="3975" w:hanging="360"/>
      </w:pPr>
      <w:rPr>
        <w:rFonts w:ascii="Courier New" w:hAnsi="Courier New" w:cs="Courier New" w:hint="default"/>
      </w:rPr>
    </w:lvl>
    <w:lvl w:ilvl="5">
      <w:start w:val="1"/>
      <w:numFmt w:val="bullet"/>
      <w:lvlText w:val=""/>
      <w:lvlJc w:val="left"/>
      <w:pPr>
        <w:ind w:left="4695" w:hanging="360"/>
      </w:pPr>
      <w:rPr>
        <w:rFonts w:ascii="Wingdings" w:hAnsi="Wingdings" w:hint="default"/>
      </w:rPr>
    </w:lvl>
    <w:lvl w:ilvl="6">
      <w:start w:val="1"/>
      <w:numFmt w:val="bullet"/>
      <w:lvlText w:val=""/>
      <w:lvlJc w:val="left"/>
      <w:pPr>
        <w:ind w:left="5415" w:hanging="360"/>
      </w:pPr>
      <w:rPr>
        <w:rFonts w:ascii="Symbol" w:hAnsi="Symbol" w:hint="default"/>
      </w:rPr>
    </w:lvl>
    <w:lvl w:ilvl="7">
      <w:start w:val="1"/>
      <w:numFmt w:val="bullet"/>
      <w:lvlText w:val="o"/>
      <w:lvlJc w:val="left"/>
      <w:pPr>
        <w:ind w:left="6135" w:hanging="360"/>
      </w:pPr>
      <w:rPr>
        <w:rFonts w:ascii="Courier New" w:hAnsi="Courier New" w:cs="Courier New" w:hint="default"/>
      </w:rPr>
    </w:lvl>
    <w:lvl w:ilvl="8">
      <w:start w:val="1"/>
      <w:numFmt w:val="bullet"/>
      <w:lvlText w:val=""/>
      <w:lvlJc w:val="left"/>
      <w:pPr>
        <w:ind w:left="6855" w:hanging="360"/>
      </w:pPr>
      <w:rPr>
        <w:rFonts w:ascii="Wingdings" w:hAnsi="Wingdings" w:hint="default"/>
      </w:rPr>
    </w:lvl>
  </w:abstractNum>
  <w:abstractNum w:abstractNumId="11" w15:restartNumberingAfterBreak="0">
    <w:nsid w:val="4A9D30D3"/>
    <w:multiLevelType w:val="multilevel"/>
    <w:tmpl w:val="4A9D30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69213F8"/>
    <w:multiLevelType w:val="multilevel"/>
    <w:tmpl w:val="769213F8"/>
    <w:lvl w:ilvl="0">
      <w:start w:val="1"/>
      <w:numFmt w:val="bullet"/>
      <w:lvlText w:val=""/>
      <w:lvlJc w:val="left"/>
      <w:pPr>
        <w:ind w:left="1085" w:hanging="360"/>
      </w:pPr>
      <w:rPr>
        <w:rFonts w:ascii="Symbol" w:hAnsi="Symbol" w:hint="default"/>
      </w:rPr>
    </w:lvl>
    <w:lvl w:ilvl="1">
      <w:start w:val="1"/>
      <w:numFmt w:val="bullet"/>
      <w:lvlText w:val="o"/>
      <w:lvlJc w:val="left"/>
      <w:pPr>
        <w:ind w:left="1805" w:hanging="360"/>
      </w:pPr>
      <w:rPr>
        <w:rFonts w:ascii="Courier New" w:hAnsi="Courier New" w:cs="Courier New" w:hint="default"/>
      </w:rPr>
    </w:lvl>
    <w:lvl w:ilvl="2">
      <w:start w:val="1"/>
      <w:numFmt w:val="bullet"/>
      <w:lvlText w:val=""/>
      <w:lvlJc w:val="left"/>
      <w:pPr>
        <w:ind w:left="2525" w:hanging="360"/>
      </w:pPr>
      <w:rPr>
        <w:rFonts w:ascii="Wingdings" w:hAnsi="Wingdings" w:hint="default"/>
      </w:rPr>
    </w:lvl>
    <w:lvl w:ilvl="3">
      <w:start w:val="1"/>
      <w:numFmt w:val="bullet"/>
      <w:lvlText w:val=""/>
      <w:lvlJc w:val="left"/>
      <w:pPr>
        <w:ind w:left="3245" w:hanging="360"/>
      </w:pPr>
      <w:rPr>
        <w:rFonts w:ascii="Symbol" w:hAnsi="Symbol" w:hint="default"/>
      </w:rPr>
    </w:lvl>
    <w:lvl w:ilvl="4">
      <w:start w:val="1"/>
      <w:numFmt w:val="bullet"/>
      <w:lvlText w:val="o"/>
      <w:lvlJc w:val="left"/>
      <w:pPr>
        <w:ind w:left="3965" w:hanging="360"/>
      </w:pPr>
      <w:rPr>
        <w:rFonts w:ascii="Courier New" w:hAnsi="Courier New" w:cs="Courier New" w:hint="default"/>
      </w:rPr>
    </w:lvl>
    <w:lvl w:ilvl="5">
      <w:start w:val="1"/>
      <w:numFmt w:val="bullet"/>
      <w:lvlText w:val=""/>
      <w:lvlJc w:val="left"/>
      <w:pPr>
        <w:ind w:left="4685" w:hanging="360"/>
      </w:pPr>
      <w:rPr>
        <w:rFonts w:ascii="Wingdings" w:hAnsi="Wingdings" w:hint="default"/>
      </w:rPr>
    </w:lvl>
    <w:lvl w:ilvl="6">
      <w:start w:val="1"/>
      <w:numFmt w:val="bullet"/>
      <w:lvlText w:val=""/>
      <w:lvlJc w:val="left"/>
      <w:pPr>
        <w:ind w:left="5405" w:hanging="360"/>
      </w:pPr>
      <w:rPr>
        <w:rFonts w:ascii="Symbol" w:hAnsi="Symbol" w:hint="default"/>
      </w:rPr>
    </w:lvl>
    <w:lvl w:ilvl="7">
      <w:start w:val="1"/>
      <w:numFmt w:val="bullet"/>
      <w:lvlText w:val="o"/>
      <w:lvlJc w:val="left"/>
      <w:pPr>
        <w:ind w:left="6125" w:hanging="360"/>
      </w:pPr>
      <w:rPr>
        <w:rFonts w:ascii="Courier New" w:hAnsi="Courier New" w:cs="Courier New" w:hint="default"/>
      </w:rPr>
    </w:lvl>
    <w:lvl w:ilvl="8">
      <w:start w:val="1"/>
      <w:numFmt w:val="bullet"/>
      <w:lvlText w:val=""/>
      <w:lvlJc w:val="left"/>
      <w:pPr>
        <w:ind w:left="6845" w:hanging="360"/>
      </w:pPr>
      <w:rPr>
        <w:rFonts w:ascii="Wingdings" w:hAnsi="Wingdings" w:hint="default"/>
      </w:rPr>
    </w:lvl>
  </w:abstractNum>
  <w:abstractNum w:abstractNumId="13" w15:restartNumberingAfterBreak="0">
    <w:nsid w:val="7D96293D"/>
    <w:multiLevelType w:val="hybridMultilevel"/>
    <w:tmpl w:val="69CE85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3"/>
  </w:num>
  <w:num w:numId="3">
    <w:abstractNumId w:val="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num>
  <w:num w:numId="6">
    <w:abstractNumId w:val="5"/>
  </w:num>
  <w:num w:numId="7">
    <w:abstractNumId w:val="6"/>
  </w:num>
  <w:num w:numId="8">
    <w:abstractNumId w:val="0"/>
  </w:num>
  <w:num w:numId="9">
    <w:abstractNumId w:val="10"/>
  </w:num>
  <w:num w:numId="10">
    <w:abstractNumId w:val="12"/>
  </w:num>
  <w:num w:numId="11">
    <w:abstractNumId w:val="11"/>
  </w:num>
  <w:num w:numId="12">
    <w:abstractNumId w:val="8"/>
  </w:num>
  <w:num w:numId="13">
    <w:abstractNumId w:val="7"/>
  </w:num>
  <w:num w:numId="14">
    <w:abstractNumId w:val="9"/>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35"/>
    <w:rsid w:val="000069C4"/>
    <w:rsid w:val="00216E0F"/>
    <w:rsid w:val="00271FB2"/>
    <w:rsid w:val="003F1290"/>
    <w:rsid w:val="004301BD"/>
    <w:rsid w:val="004B5D9A"/>
    <w:rsid w:val="004C65FF"/>
    <w:rsid w:val="00541225"/>
    <w:rsid w:val="00567AC2"/>
    <w:rsid w:val="005C691E"/>
    <w:rsid w:val="005E7453"/>
    <w:rsid w:val="00686F74"/>
    <w:rsid w:val="00731A21"/>
    <w:rsid w:val="007B1551"/>
    <w:rsid w:val="00A66B60"/>
    <w:rsid w:val="00A67C02"/>
    <w:rsid w:val="00AA630F"/>
    <w:rsid w:val="00AC05BD"/>
    <w:rsid w:val="00B313CB"/>
    <w:rsid w:val="00B653FB"/>
    <w:rsid w:val="00B80735"/>
    <w:rsid w:val="00CC56DF"/>
    <w:rsid w:val="00CE1C14"/>
    <w:rsid w:val="00D8413F"/>
    <w:rsid w:val="00E558A7"/>
    <w:rsid w:val="00E76080"/>
    <w:rsid w:val="00EF7703"/>
    <w:rsid w:val="00F4347A"/>
    <w:rsid w:val="708977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64F0F8"/>
  <w15:docId w15:val="{9247BE22-C2B2-4430-9389-65D1DC9A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Light Shading" w:uiPriority="60"/>
    <w:lsdException w:name="Light List" w:uiPriority="61" w:qFormat="1"/>
    <w:lsdException w:name="Light Grid" w:uiPriority="62"/>
    <w:lsdException w:name="Medium Shading 1" w:uiPriority="63"/>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cs="SimSu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Footer">
    <w:name w:val="footer"/>
    <w:basedOn w:val="Normal"/>
    <w:link w:val="FooterChar"/>
    <w:uiPriority w:val="99"/>
    <w:pPr>
      <w:tabs>
        <w:tab w:val="center" w:pos="4513"/>
        <w:tab w:val="right" w:pos="9026"/>
      </w:tabs>
      <w:spacing w:after="0" w:line="240" w:lineRule="auto"/>
    </w:pPr>
  </w:style>
  <w:style w:type="paragraph" w:styleId="Header">
    <w:name w:val="header"/>
    <w:basedOn w:val="Normal"/>
    <w:link w:val="HeaderChar"/>
    <w:uiPriority w:val="99"/>
    <w:pPr>
      <w:tabs>
        <w:tab w:val="center" w:pos="4513"/>
        <w:tab w:val="right" w:pos="9026"/>
      </w:tabs>
      <w:spacing w:after="0" w:line="240" w:lineRule="auto"/>
    </w:pPr>
  </w:style>
  <w:style w:type="character" w:styleId="Hyperlink">
    <w:name w:val="Hyperlink"/>
    <w:uiPriority w:val="99"/>
    <w:rPr>
      <w:color w:val="0000FF"/>
      <w:u w:val="single"/>
    </w:rPr>
  </w:style>
  <w:style w:type="table" w:styleId="TableGrid">
    <w:name w:val="Table Grid"/>
    <w:basedOn w:val="TableNormal"/>
    <w:uiPriority w:val="39"/>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spacing w:after="100"/>
    </w:pPr>
  </w:style>
  <w:style w:type="paragraph" w:customStyle="1" w:styleId="Default">
    <w:name w:val="Default"/>
    <w:pPr>
      <w:autoSpaceDE w:val="0"/>
      <w:autoSpaceDN w:val="0"/>
      <w:adjustRightInd w:val="0"/>
    </w:pPr>
    <w:rPr>
      <w:rFonts w:ascii="Times New Roman" w:hAnsi="Times New Roman" w:cs="Times New Roman"/>
      <w:color w:val="000000"/>
      <w:sz w:val="24"/>
      <w:szCs w:val="24"/>
      <w:lang w:val="en-ZW" w:eastAsia="en-ZW"/>
    </w:rPr>
  </w:style>
  <w:style w:type="character" w:customStyle="1" w:styleId="BookTitle1">
    <w:name w:val="Book Title1"/>
    <w:uiPriority w:val="33"/>
    <w:qFormat/>
    <w:rPr>
      <w:b/>
      <w:bCs/>
      <w:smallCaps/>
      <w:spacing w:val="5"/>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lang w:val="en-US"/>
    </w:rPr>
  </w:style>
  <w:style w:type="character" w:customStyle="1" w:styleId="HeaderChar">
    <w:name w:val="Header Char"/>
    <w:basedOn w:val="DefaultParagraphFont"/>
    <w:link w:val="Header"/>
    <w:uiPriority w:val="99"/>
    <w:rPr>
      <w:rFonts w:ascii="Calibri" w:eastAsia="Calibri" w:hAnsi="Calibri" w:cs="Times New Roman"/>
      <w:lang w:val="en-US"/>
    </w:rPr>
  </w:style>
  <w:style w:type="character" w:customStyle="1" w:styleId="FooterChar">
    <w:name w:val="Footer Char"/>
    <w:basedOn w:val="DefaultParagraphFont"/>
    <w:link w:val="Footer"/>
    <w:uiPriority w:val="99"/>
    <w:rPr>
      <w:rFonts w:ascii="Calibri" w:eastAsia="Calibri" w:hAnsi="Calibri" w:cs="Times New Roman"/>
      <w:lang w:val="en-US"/>
    </w:rPr>
  </w:style>
  <w:style w:type="paragraph" w:customStyle="1" w:styleId="TOCHeading1">
    <w:name w:val="TOC Heading1"/>
    <w:basedOn w:val="Heading1"/>
    <w:next w:val="Normal"/>
    <w:uiPriority w:val="39"/>
    <w:qFormat/>
    <w:pPr>
      <w:outlineLvl w:val="9"/>
    </w:pPr>
    <w:rPr>
      <w:lang w:eastAsia="ja-JP"/>
    </w:rPr>
  </w:style>
  <w:style w:type="character" w:customStyle="1" w:styleId="BalloonTextChar">
    <w:name w:val="Balloon Text Char"/>
    <w:basedOn w:val="DefaultParagraphFont"/>
    <w:link w:val="BalloonText"/>
    <w:uiPriority w:val="99"/>
    <w:rPr>
      <w:rFonts w:ascii="Tahoma" w:eastAsia="Calibri" w:hAnsi="Tahoma" w:cs="Tahoma"/>
      <w:sz w:val="16"/>
      <w:szCs w:val="16"/>
      <w:lang w:val="en-US"/>
    </w:rPr>
  </w:style>
  <w:style w:type="paragraph" w:styleId="ListParagraph">
    <w:name w:val="List Paragraph"/>
    <w:basedOn w:val="Normal"/>
    <w:uiPriority w:val="34"/>
    <w:qFormat/>
    <w:pPr>
      <w:spacing w:after="0" w:line="240" w:lineRule="auto"/>
      <w:ind w:left="720"/>
      <w:contextualSpacing/>
    </w:pPr>
    <w:rPr>
      <w:rFonts w:ascii="Arial" w:eastAsia="Times New Roman" w:hAnsi="Arial" w:cs="Arial"/>
      <w:bCs/>
      <w:kern w:val="32"/>
      <w:sz w:val="24"/>
      <w:szCs w:val="24"/>
    </w:rPr>
  </w:style>
  <w:style w:type="table" w:customStyle="1" w:styleId="TableGrid1">
    <w:name w:val="Table Grid1"/>
    <w:basedOn w:val="TableNormal"/>
    <w:uiPriority w:val="39"/>
    <w:qFormat/>
    <w:rPr>
      <w:rFonts w:ascii="Times New Roman" w:eastAsia="SimSun" w:hAnsi="Times New Roman" w:cs="Times New Roman"/>
      <w:lang w:eastAsia="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Pr>
      <w:rFonts w:ascii="Times New Roman" w:eastAsia="DengXian" w:hAnsi="Times New Roman" w:cs="Times New Roman"/>
      <w:lang w:eastAsia="en-ZW"/>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F7703"/>
    <w:rPr>
      <w:sz w:val="16"/>
      <w:szCs w:val="16"/>
    </w:rPr>
  </w:style>
  <w:style w:type="paragraph" w:styleId="CommentText">
    <w:name w:val="annotation text"/>
    <w:basedOn w:val="Normal"/>
    <w:link w:val="CommentTextChar"/>
    <w:uiPriority w:val="99"/>
    <w:semiHidden/>
    <w:unhideWhenUsed/>
    <w:rsid w:val="00EF7703"/>
    <w:pPr>
      <w:spacing w:line="240" w:lineRule="auto"/>
    </w:pPr>
    <w:rPr>
      <w:sz w:val="20"/>
      <w:szCs w:val="20"/>
    </w:rPr>
  </w:style>
  <w:style w:type="character" w:customStyle="1" w:styleId="CommentTextChar">
    <w:name w:val="Comment Text Char"/>
    <w:basedOn w:val="DefaultParagraphFont"/>
    <w:link w:val="CommentText"/>
    <w:uiPriority w:val="99"/>
    <w:semiHidden/>
    <w:rsid w:val="00EF7703"/>
    <w:rPr>
      <w:rFonts w:cs="Times New Roman"/>
    </w:rPr>
  </w:style>
  <w:style w:type="paragraph" w:styleId="CommentSubject">
    <w:name w:val="annotation subject"/>
    <w:basedOn w:val="CommentText"/>
    <w:next w:val="CommentText"/>
    <w:link w:val="CommentSubjectChar"/>
    <w:uiPriority w:val="99"/>
    <w:semiHidden/>
    <w:unhideWhenUsed/>
    <w:rsid w:val="00EF7703"/>
    <w:rPr>
      <w:b/>
      <w:bCs/>
    </w:rPr>
  </w:style>
  <w:style w:type="character" w:customStyle="1" w:styleId="CommentSubjectChar">
    <w:name w:val="Comment Subject Char"/>
    <w:basedOn w:val="CommentTextChar"/>
    <w:link w:val="CommentSubject"/>
    <w:uiPriority w:val="99"/>
    <w:semiHidden/>
    <w:rsid w:val="00EF7703"/>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hyperlink" Target="https://www.merriam-webster.com/dictionary/integrated"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image" Target="media/image11.jpg"/><Relationship Id="rId42"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3.emf"/><Relationship Id="rId25" Type="http://schemas.openxmlformats.org/officeDocument/2006/relationships/hyperlink" Target="https://www.merriam-webster.com/dictionary/integrated" TargetMode="External"/><Relationship Id="rId33" Type="http://schemas.openxmlformats.org/officeDocument/2006/relationships/image" Target="media/image10.jpg"/><Relationship Id="rId38"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package" Target="embeddings/Microsoft_Visio_Drawing6.vsdx"/><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package" Target="embeddings/Microsoft_Visio_Drawing5.vsdx"/><Relationship Id="rId32" Type="http://schemas.openxmlformats.org/officeDocument/2006/relationships/image" Target="media/image9.jpg"/><Relationship Id="rId37" Type="http://schemas.openxmlformats.org/officeDocument/2006/relationships/image" Target="media/image14.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7.emf"/><Relationship Id="rId36" Type="http://schemas.openxmlformats.org/officeDocument/2006/relationships/image" Target="media/image13.jpg"/><Relationship Id="rId10" Type="http://schemas.microsoft.com/office/2011/relationships/commentsExtended" Target="commentsExtended.xml"/><Relationship Id="rId19" Type="http://schemas.openxmlformats.org/officeDocument/2006/relationships/image" Target="media/image4.emf"/><Relationship Id="rId31" Type="http://schemas.openxmlformats.org/officeDocument/2006/relationships/package" Target="embeddings/Microsoft_Visio_Drawing7.vsdx"/><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hyperlink" Target="https://www.britannica.com/science/information-science" TargetMode="External"/><Relationship Id="rId30" Type="http://schemas.openxmlformats.org/officeDocument/2006/relationships/image" Target="media/image8.emf"/><Relationship Id="rId35"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471A234-E9FB-49A6-A3E9-09A3DD950E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47</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dc:creator>
  <cp:lastModifiedBy>hp</cp:lastModifiedBy>
  <cp:revision>8</cp:revision>
  <cp:lastPrinted>2016-09-12T09:33:00Z</cp:lastPrinted>
  <dcterms:created xsi:type="dcterms:W3CDTF">2021-06-22T15:26:00Z</dcterms:created>
  <dcterms:modified xsi:type="dcterms:W3CDTF">2021-06-23T08:25:00Z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